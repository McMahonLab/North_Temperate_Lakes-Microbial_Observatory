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49CA6" w14:textId="67321D61" w:rsidR="006F4646" w:rsidRDefault="00800584" w:rsidP="00320ABC">
      <w:pPr>
        <w:pStyle w:val="Title"/>
        <w:jc w:val="both"/>
        <w:rPr>
          <w:rFonts w:ascii="Times New Roman" w:hAnsi="Times New Roman" w:cs="Times New Roman"/>
          <w:sz w:val="36"/>
          <w:szCs w:val="36"/>
        </w:rPr>
      </w:pPr>
      <w:r>
        <w:rPr>
          <w:rFonts w:ascii="Times New Roman" w:hAnsi="Times New Roman" w:cs="Times New Roman"/>
          <w:sz w:val="36"/>
          <w:szCs w:val="36"/>
        </w:rPr>
        <w:t>B</w:t>
      </w:r>
      <w:r w:rsidR="00722227">
        <w:rPr>
          <w:rFonts w:ascii="Times New Roman" w:hAnsi="Times New Roman" w:cs="Times New Roman"/>
          <w:sz w:val="36"/>
          <w:szCs w:val="36"/>
        </w:rPr>
        <w:t>acterial community composition and dynamics span</w:t>
      </w:r>
      <w:r w:rsidR="0073112A">
        <w:rPr>
          <w:rFonts w:ascii="Times New Roman" w:hAnsi="Times New Roman" w:cs="Times New Roman"/>
          <w:sz w:val="36"/>
          <w:szCs w:val="36"/>
        </w:rPr>
        <w:t>ning</w:t>
      </w:r>
      <w:r w:rsidR="00722227">
        <w:rPr>
          <w:rFonts w:ascii="Times New Roman" w:hAnsi="Times New Roman" w:cs="Times New Roman"/>
          <w:sz w:val="36"/>
          <w:szCs w:val="36"/>
        </w:rPr>
        <w:t xml:space="preserve"> </w:t>
      </w:r>
      <w:r w:rsidR="0073112A">
        <w:rPr>
          <w:rFonts w:ascii="Times New Roman" w:hAnsi="Times New Roman" w:cs="Times New Roman"/>
          <w:sz w:val="36"/>
          <w:szCs w:val="36"/>
        </w:rPr>
        <w:t>five</w:t>
      </w:r>
      <w:r w:rsidR="00722227">
        <w:rPr>
          <w:rFonts w:ascii="Times New Roman" w:hAnsi="Times New Roman" w:cs="Times New Roman"/>
          <w:sz w:val="36"/>
          <w:szCs w:val="36"/>
        </w:rPr>
        <w:t xml:space="preserve"> years in freshwater bog lakes</w:t>
      </w:r>
    </w:p>
    <w:p w14:paraId="641A5A9A" w14:textId="77777777" w:rsidR="006F4646" w:rsidRDefault="006F4646" w:rsidP="00320ABC">
      <w:pPr>
        <w:jc w:val="both"/>
      </w:pPr>
    </w:p>
    <w:p w14:paraId="04375DC4" w14:textId="27522883" w:rsidR="006F4646" w:rsidRPr="006B0A20" w:rsidRDefault="006F4646" w:rsidP="00320ABC">
      <w:pPr>
        <w:spacing w:line="480" w:lineRule="auto"/>
        <w:jc w:val="both"/>
        <w:rPr>
          <w:vertAlign w:val="superscript"/>
        </w:rPr>
      </w:pPr>
      <w:r w:rsidRPr="007335ED">
        <w:t>Alex</w:t>
      </w:r>
      <w:r>
        <w:t>andra M.</w:t>
      </w:r>
      <w:r w:rsidRPr="007335ED">
        <w:t xml:space="preserve"> Linz</w:t>
      </w:r>
      <w:r w:rsidR="007E3ABA">
        <w:rPr>
          <w:vertAlign w:val="superscript"/>
        </w:rPr>
        <w:t>1</w:t>
      </w:r>
      <w:r w:rsidR="00B103AB">
        <w:t xml:space="preserve"> #</w:t>
      </w:r>
      <w:r w:rsidRPr="007335ED">
        <w:t xml:space="preserve">, Benjamin </w:t>
      </w:r>
      <w:r w:rsidR="00862222">
        <w:t xml:space="preserve">C. </w:t>
      </w:r>
      <w:r w:rsidRPr="007335ED">
        <w:t>Crary</w:t>
      </w:r>
      <w:r w:rsidR="007E3ABA">
        <w:rPr>
          <w:vertAlign w:val="superscript"/>
        </w:rPr>
        <w:t>1</w:t>
      </w:r>
      <w:r w:rsidRPr="007335ED">
        <w:t>, Ashley Shade</w:t>
      </w:r>
      <w:r w:rsidR="007E3ABA">
        <w:rPr>
          <w:vertAlign w:val="superscript"/>
        </w:rPr>
        <w:t>2</w:t>
      </w:r>
      <w:r w:rsidRPr="007335ED">
        <w:t xml:space="preserve">, </w:t>
      </w:r>
      <w:r>
        <w:t>Sarah Owens</w:t>
      </w:r>
      <w:r w:rsidR="007E3ABA">
        <w:rPr>
          <w:vertAlign w:val="superscript"/>
        </w:rPr>
        <w:t>3</w:t>
      </w:r>
      <w:r>
        <w:t xml:space="preserve">, </w:t>
      </w:r>
      <w:r w:rsidRPr="007335ED">
        <w:t xml:space="preserve">Jack </w:t>
      </w:r>
      <w:r>
        <w:t xml:space="preserve">A. </w:t>
      </w:r>
      <w:r w:rsidRPr="007335ED">
        <w:t>Gilbert</w:t>
      </w:r>
      <w:r w:rsidR="007E3ABA">
        <w:rPr>
          <w:vertAlign w:val="superscript"/>
        </w:rPr>
        <w:t>3</w:t>
      </w:r>
      <w:r w:rsidR="008F2B04">
        <w:rPr>
          <w:vertAlign w:val="superscript"/>
        </w:rPr>
        <w:t>.4.5</w:t>
      </w:r>
      <w:r w:rsidRPr="007335ED">
        <w:t>, Rob Knight</w:t>
      </w:r>
      <w:r w:rsidR="008F2B04">
        <w:rPr>
          <w:vertAlign w:val="superscript"/>
        </w:rPr>
        <w:t>6</w:t>
      </w:r>
      <w:r w:rsidR="00B360EE">
        <w:rPr>
          <w:vertAlign w:val="superscript"/>
        </w:rPr>
        <w:t>,7,8</w:t>
      </w:r>
      <w:r w:rsidRPr="007335ED">
        <w:t>, and Katherine D. McMahon</w:t>
      </w:r>
      <w:r w:rsidR="008F2B04">
        <w:rPr>
          <w:vertAlign w:val="superscript"/>
        </w:rPr>
        <w:t>1.9</w:t>
      </w:r>
    </w:p>
    <w:p w14:paraId="5B14E318" w14:textId="07C2A2A6" w:rsidR="006F4646" w:rsidRDefault="007E3ABA" w:rsidP="006B0A20">
      <w:pPr>
        <w:spacing w:after="120" w:line="240" w:lineRule="auto"/>
        <w:jc w:val="both"/>
      </w:pPr>
      <w:r w:rsidRPr="006B0A20">
        <w:rPr>
          <w:vertAlign w:val="superscript"/>
        </w:rPr>
        <w:t>1</w:t>
      </w:r>
      <w:r>
        <w:t>Department of Bacteriology, University of Wisconsin –</w:t>
      </w:r>
      <w:r w:rsidR="008F2B04">
        <w:t xml:space="preserve"> Madison, Madison, WI, 53706</w:t>
      </w:r>
      <w:r>
        <w:t>, USA</w:t>
      </w:r>
    </w:p>
    <w:p w14:paraId="4B590714" w14:textId="24009888" w:rsidR="006F4646" w:rsidRDefault="007E3ABA" w:rsidP="006B0A20">
      <w:pPr>
        <w:spacing w:after="120" w:line="240" w:lineRule="auto"/>
        <w:jc w:val="both"/>
      </w:pPr>
      <w:r w:rsidRPr="006B0A20">
        <w:rPr>
          <w:vertAlign w:val="superscript"/>
        </w:rPr>
        <w:t>2</w:t>
      </w:r>
      <w:r>
        <w:t>Department of Microbiology and Molecular Genetics, Michigan State University, East Lansing, MI, 48824, USA</w:t>
      </w:r>
    </w:p>
    <w:p w14:paraId="58F4BC27" w14:textId="1DBBBC7E" w:rsidR="007E3ABA" w:rsidRDefault="007E3ABA" w:rsidP="006B0A20">
      <w:pPr>
        <w:spacing w:after="120" w:line="240" w:lineRule="auto"/>
        <w:jc w:val="both"/>
      </w:pPr>
      <w:r w:rsidRPr="006B0A20">
        <w:rPr>
          <w:vertAlign w:val="superscript"/>
        </w:rPr>
        <w:t>3</w:t>
      </w:r>
      <w:r w:rsidRPr="007E3ABA">
        <w:t>Biosciences Division, Argonne National Laboratory,</w:t>
      </w:r>
      <w:r>
        <w:t xml:space="preserve"> </w:t>
      </w:r>
      <w:r w:rsidRPr="007E3ABA">
        <w:t>Argonne, IL 60439, USA</w:t>
      </w:r>
    </w:p>
    <w:p w14:paraId="317171AB" w14:textId="7AFD2502" w:rsidR="006F4646" w:rsidRDefault="008F2B04" w:rsidP="006B0A20">
      <w:pPr>
        <w:spacing w:after="120" w:line="240" w:lineRule="auto"/>
        <w:jc w:val="both"/>
      </w:pPr>
      <w:r w:rsidRPr="006B0A20">
        <w:rPr>
          <w:vertAlign w:val="superscript"/>
        </w:rPr>
        <w:t>4</w:t>
      </w:r>
      <w:r w:rsidR="007E3ABA" w:rsidRPr="007E3ABA">
        <w:t>Computation Institute, University of Chicago, Chicago,</w:t>
      </w:r>
      <w:r w:rsidR="007E3ABA">
        <w:t xml:space="preserve"> </w:t>
      </w:r>
      <w:r w:rsidR="007E3ABA" w:rsidRPr="007E3ABA">
        <w:t>IL 60637, USA</w:t>
      </w:r>
    </w:p>
    <w:p w14:paraId="6D01B2B0" w14:textId="5F5A8B62" w:rsidR="007E3ABA" w:rsidRDefault="008F2B04" w:rsidP="006B0A20">
      <w:pPr>
        <w:spacing w:after="120" w:line="240" w:lineRule="auto"/>
        <w:jc w:val="both"/>
      </w:pPr>
      <w:r w:rsidRPr="006B0A20">
        <w:rPr>
          <w:vertAlign w:val="superscript"/>
        </w:rPr>
        <w:t>5</w:t>
      </w:r>
      <w:r w:rsidR="007E3ABA" w:rsidRPr="007E3ABA">
        <w:t>Department of Ecology and Evolution, Department of</w:t>
      </w:r>
      <w:r w:rsidR="007E3ABA">
        <w:t xml:space="preserve"> </w:t>
      </w:r>
      <w:r w:rsidR="007E3ABA" w:rsidRPr="007E3ABA">
        <w:t>Surgery, Univers</w:t>
      </w:r>
      <w:r w:rsidR="007E3ABA">
        <w:t>ity of Chicago</w:t>
      </w:r>
      <w:r w:rsidR="007E3ABA" w:rsidRPr="007E3ABA">
        <w:t>,</w:t>
      </w:r>
      <w:r w:rsidR="007E3ABA">
        <w:t xml:space="preserve"> </w:t>
      </w:r>
      <w:r w:rsidR="00060D56">
        <w:t>Chicago, IL 606</w:t>
      </w:r>
      <w:r w:rsidR="007E3ABA" w:rsidRPr="007E3ABA">
        <w:t>37</w:t>
      </w:r>
    </w:p>
    <w:p w14:paraId="73487087" w14:textId="5AD07EA0" w:rsidR="007E3ABA" w:rsidRDefault="008F2B04" w:rsidP="006B0A20">
      <w:pPr>
        <w:spacing w:after="120" w:line="240" w:lineRule="auto"/>
        <w:jc w:val="both"/>
      </w:pPr>
      <w:r w:rsidRPr="006B0A20">
        <w:rPr>
          <w:vertAlign w:val="superscript"/>
        </w:rPr>
        <w:t>6</w:t>
      </w:r>
      <w:r w:rsidR="006B0A20">
        <w:t>C</w:t>
      </w:r>
      <w:r>
        <w:t>enter for Microbiome Innovation, Jacobs School of Engineering, University of California, San Diego, La Jolla, California 92093, USA.</w:t>
      </w:r>
    </w:p>
    <w:p w14:paraId="42660029" w14:textId="6C0057AD" w:rsidR="008F2B04" w:rsidRDefault="008F2B04" w:rsidP="006B0A20">
      <w:pPr>
        <w:spacing w:after="120" w:line="240" w:lineRule="auto"/>
        <w:jc w:val="both"/>
      </w:pPr>
      <w:r w:rsidRPr="006B0A20">
        <w:rPr>
          <w:vertAlign w:val="superscript"/>
        </w:rPr>
        <w:t>7</w:t>
      </w:r>
      <w:r>
        <w:t>Department of Pediatrics, University of California, San Diego School of Medicine, La Jolla, California 92093, USA.</w:t>
      </w:r>
    </w:p>
    <w:p w14:paraId="6EDE2DCF" w14:textId="7CC465EB" w:rsidR="008F2B04" w:rsidRDefault="008F2B04" w:rsidP="006B0A20">
      <w:pPr>
        <w:spacing w:after="120" w:line="240" w:lineRule="auto"/>
        <w:jc w:val="both"/>
      </w:pPr>
      <w:r w:rsidRPr="006B0A20">
        <w:rPr>
          <w:vertAlign w:val="superscript"/>
        </w:rPr>
        <w:t>8</w:t>
      </w:r>
      <w:r w:rsidRPr="008F2B04">
        <w:t>Department of Computer Science and Engineering, Jacobs School of Engineering, University of California San Diego, La Jolla, California 92093, USA.</w:t>
      </w:r>
    </w:p>
    <w:p w14:paraId="1641E4E8" w14:textId="63289441" w:rsidR="008F2B04" w:rsidRDefault="008F2B04" w:rsidP="006B0A20">
      <w:pPr>
        <w:spacing w:after="120" w:line="240" w:lineRule="auto"/>
        <w:jc w:val="both"/>
      </w:pPr>
      <w:r w:rsidRPr="006B0A20">
        <w:rPr>
          <w:vertAlign w:val="superscript"/>
        </w:rPr>
        <w:t>9</w:t>
      </w:r>
      <w:r>
        <w:t>Department of Civil and Environmental Engineering, University of Wisconsin – Madison, Madison, WI, 53706</w:t>
      </w:r>
    </w:p>
    <w:p w14:paraId="68227A12" w14:textId="77777777" w:rsidR="006F4646" w:rsidRPr="00A16AAA" w:rsidRDefault="006F4646" w:rsidP="00320ABC">
      <w:pPr>
        <w:jc w:val="both"/>
      </w:pPr>
    </w:p>
    <w:p w14:paraId="51565100" w14:textId="415D2ABE" w:rsidR="008F2B04" w:rsidRPr="00A16AAA" w:rsidRDefault="00B103AB" w:rsidP="00320ABC">
      <w:pPr>
        <w:spacing w:line="480" w:lineRule="auto"/>
        <w:jc w:val="both"/>
      </w:pPr>
      <w:r>
        <w:t>#</w:t>
      </w:r>
      <w:r w:rsidR="006F4646" w:rsidRPr="00A16AAA">
        <w:t xml:space="preserve"> </w:t>
      </w:r>
      <w:r w:rsidR="006F4646">
        <w:t>corresponding author</w:t>
      </w:r>
      <w:r w:rsidR="006F4646" w:rsidRPr="00A16AAA">
        <w:t xml:space="preserve">: </w:t>
      </w:r>
      <w:r>
        <w:t>Alexandra Linz, Department</w:t>
      </w:r>
      <w:r w:rsidR="006F4646" w:rsidRPr="00A16AAA">
        <w:t xml:space="preserve"> of Bacteriology, University of Wisconsin 1550 Linden Drive Room 55</w:t>
      </w:r>
      <w:r>
        <w:t>25</w:t>
      </w:r>
      <w:r w:rsidR="006F4646" w:rsidRPr="00A16AAA">
        <w:t xml:space="preserve"> Madison, WI 53706, Email: </w:t>
      </w:r>
      <w:hyperlink r:id="rId8" w:history="1">
        <w:r w:rsidR="008F2B04" w:rsidRPr="006D5B3B">
          <w:rPr>
            <w:rStyle w:val="Hyperlink"/>
          </w:rPr>
          <w:t>amlinz@wisc.edu</w:t>
        </w:r>
      </w:hyperlink>
    </w:p>
    <w:p w14:paraId="7ECEFCD3" w14:textId="77777777" w:rsidR="006F4646" w:rsidRPr="00A16AAA" w:rsidRDefault="006F4646" w:rsidP="00320ABC">
      <w:pPr>
        <w:jc w:val="both"/>
      </w:pPr>
    </w:p>
    <w:p w14:paraId="65C62B87" w14:textId="6D6967DF" w:rsidR="006F4646" w:rsidRPr="00A16AAA" w:rsidRDefault="006F4646" w:rsidP="00320ABC">
      <w:pPr>
        <w:pStyle w:val="ManuscriptText"/>
        <w:ind w:firstLine="0"/>
      </w:pPr>
      <w:r w:rsidRPr="00A16AAA">
        <w:t>Running title:</w:t>
      </w:r>
      <w:r>
        <w:t xml:space="preserve"> </w:t>
      </w:r>
      <w:r w:rsidR="007E3ABA">
        <w:t>B</w:t>
      </w:r>
      <w:r w:rsidR="00B103AB">
        <w:t>acterial communities spanning five years</w:t>
      </w:r>
      <w:r w:rsidR="007E3ABA">
        <w:t xml:space="preserve"> in bog lakes</w:t>
      </w:r>
    </w:p>
    <w:p w14:paraId="7E80C410" w14:textId="73CBB4DC" w:rsidR="006F4646" w:rsidRDefault="006F4646" w:rsidP="00320ABC">
      <w:pPr>
        <w:pStyle w:val="ManuscriptText"/>
        <w:ind w:firstLine="0"/>
      </w:pPr>
      <w:r>
        <w:t>Keywords:</w:t>
      </w:r>
      <w:r w:rsidR="00B360EE">
        <w:t xml:space="preserve"> freshwater, microbial ecology, microbial communities, time series, 16S</w:t>
      </w:r>
      <w:ins w:id="0" w:author="Alex" w:date="2017-05-01T13:16:00Z">
        <w:r w:rsidR="00E52BEE">
          <w:t xml:space="preserve"> </w:t>
        </w:r>
        <w:proofErr w:type="spellStart"/>
        <w:r w:rsidR="00E52BEE">
          <w:t>rRNA</w:t>
        </w:r>
        <w:proofErr w:type="spellEnd"/>
        <w:r w:rsidR="00E52BEE">
          <w:t xml:space="preserve"> gene amplicon sequencing</w:t>
        </w:r>
      </w:ins>
    </w:p>
    <w:p w14:paraId="2CEE9AD7" w14:textId="04C0DE05" w:rsidR="006F4646" w:rsidRDefault="006F4646" w:rsidP="00320ABC">
      <w:pPr>
        <w:jc w:val="both"/>
      </w:pPr>
      <w:r>
        <w:t xml:space="preserve">Abstract word count: </w:t>
      </w:r>
      <w:ins w:id="1" w:author="Alex" w:date="2017-05-01T13:20:00Z">
        <w:r w:rsidR="002F3FD4">
          <w:t>232</w:t>
        </w:r>
        <w:r w:rsidR="00E52BEE">
          <w:t xml:space="preserve"> </w:t>
        </w:r>
      </w:ins>
      <w:del w:id="2" w:author="Alex" w:date="2017-05-01T13:20:00Z">
        <w:r w:rsidR="00B360EE" w:rsidDel="00E52BEE">
          <w:delText>187</w:delText>
        </w:r>
      </w:del>
    </w:p>
    <w:p w14:paraId="58B6FBDA" w14:textId="3EB08A9D" w:rsidR="006F4646" w:rsidRDefault="006F4646" w:rsidP="00320ABC">
      <w:pPr>
        <w:jc w:val="both"/>
      </w:pPr>
      <w:r>
        <w:t xml:space="preserve">Importance word count: </w:t>
      </w:r>
      <w:r w:rsidR="001B5FE7">
        <w:t>141</w:t>
      </w:r>
    </w:p>
    <w:p w14:paraId="7EE8BA8D" w14:textId="20346317" w:rsidR="006F4646" w:rsidDel="002F3FD4" w:rsidRDefault="006F4646" w:rsidP="00320ABC">
      <w:pPr>
        <w:jc w:val="both"/>
        <w:rPr>
          <w:del w:id="3" w:author="Alex" w:date="2017-06-03T09:26:00Z"/>
        </w:rPr>
      </w:pPr>
      <w:r>
        <w:t xml:space="preserve">Article word count: </w:t>
      </w:r>
      <w:del w:id="4" w:author="Alex" w:date="2017-06-03T09:26:00Z">
        <w:r w:rsidR="00CD0AA6" w:rsidDel="002F3FD4">
          <w:delText>4</w:delText>
        </w:r>
        <w:r w:rsidR="00B360EE" w:rsidDel="002F3FD4">
          <w:delText>8</w:delText>
        </w:r>
        <w:r w:rsidR="00F27423" w:rsidDel="002F3FD4">
          <w:delText>37</w:delText>
        </w:r>
      </w:del>
      <w:ins w:id="5" w:author="Alex" w:date="2017-06-03T09:26:00Z">
        <w:r w:rsidR="002F3FD4">
          <w:t>5</w:t>
        </w:r>
      </w:ins>
      <w:ins w:id="6" w:author="Alex" w:date="2017-06-07T18:43:00Z">
        <w:r w:rsidR="00C017B7">
          <w:t>297</w:t>
        </w:r>
      </w:ins>
    </w:p>
    <w:p w14:paraId="32A506E3" w14:textId="77777777" w:rsidR="00090B65" w:rsidRDefault="00090B65">
      <w:pPr>
        <w:jc w:val="both"/>
        <w:pPrChange w:id="7" w:author="Alex" w:date="2017-06-03T09:26:00Z">
          <w:pPr/>
        </w:pPrChange>
      </w:pPr>
    </w:p>
    <w:p w14:paraId="4278C376" w14:textId="2FB918F7" w:rsidR="006F4646" w:rsidRDefault="006F4646" w:rsidP="00E65E7D">
      <w:pPr>
        <w:pStyle w:val="Heading1"/>
        <w:spacing w:before="0" w:line="480" w:lineRule="auto"/>
        <w:jc w:val="both"/>
      </w:pPr>
      <w:r>
        <w:t>Abstract</w:t>
      </w:r>
    </w:p>
    <w:p w14:paraId="6549301E" w14:textId="3B9A003C" w:rsidR="006F4646" w:rsidRDefault="00090B65" w:rsidP="00E65E7D">
      <w:pPr>
        <w:pStyle w:val="ManuscriptText"/>
      </w:pPr>
      <w:r w:rsidRPr="00022430">
        <w:t xml:space="preserve">Bacteria play a key role in </w:t>
      </w:r>
      <w:r>
        <w:t xml:space="preserve">freshwater </w:t>
      </w:r>
      <w:r w:rsidRPr="00022430">
        <w:t>biogeochemical cycling</w:t>
      </w:r>
      <w:r>
        <w:t>,</w:t>
      </w:r>
      <w:r w:rsidRPr="00022430">
        <w:t xml:space="preserve"> </w:t>
      </w:r>
      <w:r>
        <w:t>but</w:t>
      </w:r>
      <w:r w:rsidRPr="00022430">
        <w:t xml:space="preserve"> long-term </w:t>
      </w:r>
      <w:r w:rsidR="00E23DD4">
        <w:t xml:space="preserve">trends in </w:t>
      </w:r>
      <w:r w:rsidRPr="00022430">
        <w:t>freshwater</w:t>
      </w:r>
      <w:r>
        <w:t xml:space="preserve"> bacterial community composition and dynamics</w:t>
      </w:r>
      <w:r w:rsidRPr="00022430">
        <w:t xml:space="preserve"> are not </w:t>
      </w:r>
      <w:r w:rsidR="00E23DD4">
        <w:t xml:space="preserve">yet </w:t>
      </w:r>
      <w:r w:rsidRPr="00022430">
        <w:t xml:space="preserve">well characterized. </w:t>
      </w:r>
      <w:r>
        <w:t>We</w:t>
      </w:r>
      <w:r w:rsidRPr="00022430">
        <w:t xml:space="preserve"> use</w:t>
      </w:r>
      <w:r>
        <w:t>d</w:t>
      </w:r>
      <w:r w:rsidRPr="00022430">
        <w:t xml:space="preserve"> a multi-year time series of 16S </w:t>
      </w:r>
      <w:proofErr w:type="spellStart"/>
      <w:r>
        <w:t>rRNA</w:t>
      </w:r>
      <w:proofErr w:type="spellEnd"/>
      <w:r>
        <w:t xml:space="preserve"> </w:t>
      </w:r>
      <w:r w:rsidR="007025C2">
        <w:t xml:space="preserve">gene </w:t>
      </w:r>
      <w:r>
        <w:t xml:space="preserve">amplicon sequencing </w:t>
      </w:r>
      <w:r w:rsidRPr="00022430">
        <w:t xml:space="preserve">data from eight bog lakes to </w:t>
      </w:r>
      <w:r>
        <w:t>census the freshwater bacterial community and observe annual and seasonal trends in abundance</w:t>
      </w:r>
      <w:r w:rsidRPr="00022430">
        <w:t>.</w:t>
      </w:r>
      <w:r>
        <w:t xml:space="preserve"> </w:t>
      </w:r>
      <w:ins w:id="8" w:author="Alex" w:date="2017-05-03T10:18:00Z">
        <w:r w:rsidR="00207E07">
          <w:t xml:space="preserve">The sites </w:t>
        </w:r>
      </w:ins>
      <w:ins w:id="9" w:author="Katherine McMahon" w:date="2017-06-02T13:48:00Z">
        <w:r w:rsidR="0098687B">
          <w:t xml:space="preserve">we </w:t>
        </w:r>
      </w:ins>
      <w:ins w:id="10" w:author="Alex" w:date="2017-05-03T10:18:00Z">
        <w:r w:rsidR="00207E07">
          <w:t xml:space="preserve">studied encompassed a range of water column mixing frequencies, which we hypothesized would </w:t>
        </w:r>
      </w:ins>
      <w:ins w:id="11" w:author="Alex" w:date="2017-05-03T10:19:00Z">
        <w:r w:rsidR="00207E07">
          <w:t>be associated with trends in</w:t>
        </w:r>
      </w:ins>
      <w:ins w:id="12" w:author="Alex" w:date="2017-05-03T10:18:00Z">
        <w:r w:rsidR="00207E07">
          <w:t xml:space="preserve"> alpha and beta diversity. </w:t>
        </w:r>
      </w:ins>
      <w:del w:id="13" w:author="Alex" w:date="2017-05-01T13:22:00Z">
        <w:r w:rsidDel="00CA41F2">
          <w:delText>Multiple sites and sampling events were necessary to begin to fully describe the bacterial communities.</w:delText>
        </w:r>
        <w:r w:rsidRPr="00022430" w:rsidDel="00CA41F2">
          <w:delText xml:space="preserve"> </w:delText>
        </w:r>
      </w:del>
      <w:r>
        <w:t xml:space="preserve">Each lake and layer contained a </w:t>
      </w:r>
      <w:r w:rsidR="009A2012">
        <w:t>distinct</w:t>
      </w:r>
      <w:r>
        <w:t xml:space="preserve"> bacterial community, with distinct levels of richness and indicator taxa that</w:t>
      </w:r>
      <w:r w:rsidR="009A2012">
        <w:t xml:space="preserve"> likely</w:t>
      </w:r>
      <w:r>
        <w:t xml:space="preserve"> reflected the environmental conditions of each </w:t>
      </w:r>
      <w:ins w:id="14" w:author="Alex" w:date="2017-05-01T13:18:00Z">
        <w:r w:rsidR="00E52BEE">
          <w:t>lake type sampled</w:t>
        </w:r>
      </w:ins>
      <w:del w:id="15" w:author="Alex" w:date="2017-05-01T13:18:00Z">
        <w:r w:rsidDel="00E52BEE">
          <w:delText>site</w:delText>
        </w:r>
      </w:del>
      <w:ins w:id="16" w:author="Alex" w:date="2017-05-01T13:17:00Z">
        <w:r w:rsidR="00E52BEE">
          <w:t xml:space="preserve">, </w:t>
        </w:r>
      </w:ins>
      <w:ins w:id="17" w:author="Alex" w:date="2017-05-01T13:18:00Z">
        <w:r w:rsidR="00E52BEE">
          <w:t>including</w:t>
        </w:r>
      </w:ins>
      <w:ins w:id="18" w:author="Alex" w:date="2017-05-01T13:17:00Z">
        <w:r w:rsidR="00E52BEE">
          <w:rPr>
            <w:i/>
          </w:rPr>
          <w:t xml:space="preserve"> </w:t>
        </w:r>
      </w:ins>
      <w:ins w:id="19" w:author="Alex" w:date="2017-05-01T13:18:00Z">
        <w:r w:rsidR="00E52BEE">
          <w:t xml:space="preserve">Actinobacteria in polymictic lakes, </w:t>
        </w:r>
        <w:proofErr w:type="spellStart"/>
        <w:r w:rsidR="00E52BEE">
          <w:t>Methylophilales</w:t>
        </w:r>
        <w:proofErr w:type="spellEnd"/>
        <w:r w:rsidR="00E52BEE">
          <w:t xml:space="preserve"> in dimictic lakes, and </w:t>
        </w:r>
        <w:proofErr w:type="spellStart"/>
        <w:r w:rsidR="00E52BEE">
          <w:t>Omnitrophica</w:t>
        </w:r>
        <w:proofErr w:type="spellEnd"/>
        <w:r w:rsidR="00E52BEE">
          <w:t xml:space="preserve"> in meromictic lakes</w:t>
        </w:r>
      </w:ins>
      <w:r>
        <w:t xml:space="preserve">. The community present in each year </w:t>
      </w:r>
      <w:r w:rsidR="009A4007">
        <w:t>and</w:t>
      </w:r>
      <w:r>
        <w:t xml:space="preserve"> site was also </w:t>
      </w:r>
      <w:ins w:id="20" w:author="Katherine McMahon" w:date="2017-06-02T13:49:00Z">
        <w:r w:rsidR="0098687B">
          <w:t xml:space="preserve">surprisingly </w:t>
        </w:r>
      </w:ins>
      <w:r>
        <w:t xml:space="preserve">unique. </w:t>
      </w:r>
      <w:r w:rsidR="009A4007">
        <w:t>Despite</w:t>
      </w:r>
      <w:r>
        <w:t xml:space="preserve"> </w:t>
      </w:r>
      <w:del w:id="21" w:author="Alex" w:date="2017-05-04T15:23:00Z">
        <w:r w:rsidDel="00AA65D6">
          <w:delText xml:space="preserve">high </w:delText>
        </w:r>
      </w:del>
      <w:ins w:id="22" w:author="Alex" w:date="2017-05-04T15:23:00Z">
        <w:r w:rsidR="00AA65D6">
          <w:t xml:space="preserve">unexpected </w:t>
        </w:r>
      </w:ins>
      <w:proofErr w:type="spellStart"/>
      <w:r>
        <w:t>interannual</w:t>
      </w:r>
      <w:proofErr w:type="spellEnd"/>
      <w:r>
        <w:t xml:space="preserve"> variability in community composition, we detected a core community of </w:t>
      </w:r>
      <w:del w:id="23" w:author="Alex" w:date="2017-06-03T08:22:00Z">
        <w:r w:rsidDel="00A040D4">
          <w:delText xml:space="preserve">ubiquitous freshwater </w:delText>
        </w:r>
      </w:del>
      <w:r>
        <w:t>taxa</w:t>
      </w:r>
      <w:ins w:id="24" w:author="Alex" w:date="2017-06-03T08:22:00Z">
        <w:r w:rsidR="00A040D4">
          <w:t xml:space="preserve"> found in all lakes and layers,</w:t>
        </w:r>
      </w:ins>
      <w:ins w:id="25" w:author="Alex" w:date="2017-05-01T13:19:00Z">
        <w:r w:rsidR="00E52BEE">
          <w:t xml:space="preserve"> including </w:t>
        </w:r>
      </w:ins>
      <w:ins w:id="26" w:author="Alex" w:date="2017-05-01T13:20:00Z">
        <w:r w:rsidR="00E52BEE">
          <w:t xml:space="preserve">the </w:t>
        </w:r>
      </w:ins>
      <w:ins w:id="27" w:author="Alex" w:date="2017-05-01T13:19:00Z">
        <w:r w:rsidR="00E52BEE">
          <w:t xml:space="preserve">Actinobacteria </w:t>
        </w:r>
      </w:ins>
      <w:ins w:id="28" w:author="Alex" w:date="2017-05-01T13:20:00Z">
        <w:r w:rsidR="00E52BEE">
          <w:t xml:space="preserve">tribe acI-B2 and the </w:t>
        </w:r>
        <w:proofErr w:type="spellStart"/>
        <w:r w:rsidR="00E52BEE">
          <w:t>Betaprotobacteria</w:t>
        </w:r>
        <w:proofErr w:type="spellEnd"/>
        <w:r w:rsidR="00E52BEE">
          <w:t xml:space="preserve"> lineage </w:t>
        </w:r>
        <w:proofErr w:type="spellStart"/>
        <w:r w:rsidR="00E52BEE">
          <w:t>PnecC</w:t>
        </w:r>
      </w:ins>
      <w:proofErr w:type="spellEnd"/>
      <w:r>
        <w:t xml:space="preserve">. Although trends in abundance did not repeat annually, each freshwater lineage within the communities had a consistent lifestyle, defined by persistence, abundance, and variability. The results of our analysis emphasize the importance of long-term </w:t>
      </w:r>
      <w:ins w:id="29" w:author="Katherine McMahon" w:date="2017-06-02T13:49:00Z">
        <w:r w:rsidR="0098687B">
          <w:t xml:space="preserve">multi-site </w:t>
        </w:r>
      </w:ins>
      <w:r>
        <w:t xml:space="preserve">observations, as analyzing only a single year of data </w:t>
      </w:r>
      <w:ins w:id="30" w:author="Katherine McMahon" w:date="2017-06-02T13:49:00Z">
        <w:r w:rsidR="0098687B">
          <w:t xml:space="preserve">or one lake </w:t>
        </w:r>
      </w:ins>
      <w:r>
        <w:t>would not have allowed us to describe the dynamics and composition of these freshwater bacterial communities to the extent presented here.</w:t>
      </w:r>
    </w:p>
    <w:p w14:paraId="1DB47E96" w14:textId="48D618E3" w:rsidR="006F4646" w:rsidRDefault="006F4646" w:rsidP="00E65E7D">
      <w:pPr>
        <w:pStyle w:val="Heading1"/>
        <w:spacing w:before="0" w:line="480" w:lineRule="auto"/>
        <w:jc w:val="both"/>
      </w:pPr>
      <w:r>
        <w:t>Importance</w:t>
      </w:r>
    </w:p>
    <w:p w14:paraId="5DE1CC7E" w14:textId="36A2FAE4" w:rsidR="006F4646" w:rsidRDefault="00090B65" w:rsidP="00E65E7D">
      <w:pPr>
        <w:pStyle w:val="ManuscriptText"/>
        <w:ind w:firstLine="0"/>
      </w:pPr>
      <w:r w:rsidRPr="00022430">
        <w:t xml:space="preserve">Lakes are excellent systems for investigating bacterial community dynamics because </w:t>
      </w:r>
      <w:r>
        <w:t>they have</w:t>
      </w:r>
      <w:r w:rsidR="00CF635F">
        <w:t xml:space="preserve"> </w:t>
      </w:r>
      <w:r w:rsidR="00CF635F">
        <w:lastRenderedPageBreak/>
        <w:t>clear boundaries and strong environmental gradients</w:t>
      </w:r>
      <w:r w:rsidRPr="00022430">
        <w:t xml:space="preserve">. </w:t>
      </w:r>
      <w:r>
        <w:t xml:space="preserve">The results of our research demonstrate that bacterial community </w:t>
      </w:r>
      <w:ins w:id="31" w:author="Alex" w:date="2017-05-01T14:55:00Z">
        <w:r w:rsidR="00160817">
          <w:t>composition</w:t>
        </w:r>
      </w:ins>
      <w:del w:id="32" w:author="Alex" w:date="2017-05-01T14:55:00Z">
        <w:r w:rsidDel="00160817">
          <w:delText>dynamics</w:delText>
        </w:r>
      </w:del>
      <w:r>
        <w:t xml:space="preserve"> </w:t>
      </w:r>
      <w:del w:id="33" w:author="Alex" w:date="2017-05-01T14:54:00Z">
        <w:r w:rsidDel="00160817">
          <w:delText>operate on multi-year timescales</w:delText>
        </w:r>
      </w:del>
      <w:ins w:id="34" w:author="Alex" w:date="2017-05-01T14:54:00Z">
        <w:r w:rsidR="00160817">
          <w:t xml:space="preserve">varies </w:t>
        </w:r>
      </w:ins>
      <w:ins w:id="35" w:author="Alex" w:date="2017-05-01T14:55:00Z">
        <w:r w:rsidR="00160817">
          <w:t>by year</w:t>
        </w:r>
      </w:ins>
      <w:r>
        <w:t xml:space="preserve">, a finding which likely </w:t>
      </w:r>
      <w:r w:rsidR="00D730C7">
        <w:t>applies to other ecosystems</w:t>
      </w:r>
      <w:ins w:id="36" w:author="Alex" w:date="2017-05-01T14:55:00Z">
        <w:r w:rsidR="00160817">
          <w:t xml:space="preserve"> and has</w:t>
        </w:r>
      </w:ins>
      <w:del w:id="37" w:author="Alex" w:date="2017-05-01T14:55:00Z">
        <w:r w:rsidR="00D730C7" w:rsidDel="00160817">
          <w:delText>, with</w:delText>
        </w:r>
      </w:del>
      <w:r w:rsidR="00D730C7">
        <w:t xml:space="preserve"> </w:t>
      </w:r>
      <w:r>
        <w:t>implications for study design and interpretation. Understanding the drivers and controls of bacterial communities on long time scales would improve both our knowledge of fundamental properties of bacterial communities, and our ability to predict community states. In this specific ecosystem, b</w:t>
      </w:r>
      <w:r w:rsidRPr="00022430">
        <w:t>og lakes play a disproportionately large role in global carbon cycling, and the information present</w:t>
      </w:r>
      <w:r>
        <w:t>ed</w:t>
      </w:r>
      <w:r w:rsidRPr="00022430">
        <w:t xml:space="preserve"> here may </w:t>
      </w:r>
      <w:r w:rsidR="00D730C7">
        <w:t xml:space="preserve">ultimately </w:t>
      </w:r>
      <w:r w:rsidRPr="00022430">
        <w:t xml:space="preserve">help refine carbon budgets for these lakes. Finally, all data and code in this study </w:t>
      </w:r>
      <w:r>
        <w:t>are</w:t>
      </w:r>
      <w:r w:rsidRPr="00022430">
        <w:t xml:space="preserve"> </w:t>
      </w:r>
      <w:r w:rsidR="009A4007" w:rsidRPr="00022430">
        <w:t>publicly</w:t>
      </w:r>
      <w:r w:rsidRPr="00022430">
        <w:t xml:space="preserve"> available. We hope that this will serve as a resource to anyone</w:t>
      </w:r>
      <w:r>
        <w:t xml:space="preserve"> seeking to answer their own microbial ecology questions using a multi-year time series</w:t>
      </w:r>
      <w:r w:rsidRPr="00022430">
        <w:t>.</w:t>
      </w:r>
    </w:p>
    <w:p w14:paraId="584FE9DE" w14:textId="77777777" w:rsidR="00E65E7D" w:rsidRDefault="00E65E7D" w:rsidP="00E65E7D">
      <w:pPr>
        <w:pStyle w:val="ManuscriptText"/>
      </w:pPr>
    </w:p>
    <w:p w14:paraId="116598BB" w14:textId="6117282F" w:rsidR="003E73A5" w:rsidRDefault="003E73A5" w:rsidP="00DB3C58">
      <w:pPr>
        <w:pStyle w:val="Heading1"/>
        <w:spacing w:before="0" w:after="240"/>
        <w:jc w:val="both"/>
      </w:pPr>
      <w:r>
        <w:t>Introduction</w:t>
      </w:r>
    </w:p>
    <w:p w14:paraId="7FB0923A" w14:textId="205A7679" w:rsidR="00BF513F" w:rsidRDefault="00BF513F" w:rsidP="00E65E7D">
      <w:pPr>
        <w:spacing w:after="0" w:line="480" w:lineRule="auto"/>
        <w:ind w:firstLine="360"/>
        <w:jc w:val="both"/>
      </w:pPr>
      <w:r>
        <w:t xml:space="preserve">One of the major goals of microbial ecology is to predict bacterial community composition. However, we have only a cursory knowledge of the factors that would allow us to predict bacterial community dynamics. </w:t>
      </w:r>
      <w:r w:rsidR="00375D91">
        <w:t>To characterize the diversity and dynamics of an ecosystem’s bacterial community, s</w:t>
      </w:r>
      <w:r w:rsidR="00400C71">
        <w:t xml:space="preserve">ampling the same site multiple times is </w:t>
      </w:r>
      <w:ins w:id="38" w:author="Katherine McMahon" w:date="2017-06-02T13:49:00Z">
        <w:r w:rsidR="0098687B">
          <w:t xml:space="preserve">just </w:t>
        </w:r>
      </w:ins>
      <w:r w:rsidR="00400C71">
        <w:t xml:space="preserve">as necessary as sampling </w:t>
      </w:r>
      <w:r w:rsidR="0072376A">
        <w:t>replicate ecosystems</w:t>
      </w:r>
      <w:r w:rsidR="00400C71">
        <w:t>.</w:t>
      </w:r>
      <w:r w:rsidR="0072376A">
        <w:t xml:space="preserve"> Additionally, the sampling frequency </w:t>
      </w:r>
      <w:r w:rsidR="00400C71">
        <w:t>must match the rate of change of the pro</w:t>
      </w:r>
      <w:r w:rsidR="00375D91">
        <w:t>cess being studied. W</w:t>
      </w:r>
      <w:r w:rsidR="00400C71">
        <w:t>e must first understand the scales on which bacterial communities change</w:t>
      </w:r>
      <w:r w:rsidR="00375D91">
        <w:t xml:space="preserve"> before we can design experiments that </w:t>
      </w:r>
      <w:r w:rsidR="001F7DB6">
        <w:t>capture a full range of</w:t>
      </w:r>
      <w:r w:rsidR="00375D91">
        <w:t xml:space="preserve"> natural variation</w:t>
      </w:r>
      <w:r w:rsidR="00400C71">
        <w:t>.</w:t>
      </w:r>
    </w:p>
    <w:p w14:paraId="3397AC80" w14:textId="75CFA8B7" w:rsidR="00443C67" w:rsidRDefault="00400C71" w:rsidP="00E65E7D">
      <w:pPr>
        <w:spacing w:after="0" w:line="480" w:lineRule="auto"/>
        <w:ind w:firstLine="360"/>
        <w:jc w:val="both"/>
      </w:pPr>
      <w:r>
        <w:t>Bacterial communities have the potential to change more quickly than communities of macro-</w:t>
      </w:r>
      <w:proofErr w:type="gramStart"/>
      <w:r>
        <w:t>organisms</w:t>
      </w:r>
      <w:proofErr w:type="gramEnd"/>
      <w:r>
        <w:t xml:space="preserve"> due to their fast rate of reproduction. A meta-analysis of time series spanning one to three years found</w:t>
      </w:r>
      <w:r w:rsidR="001D1348">
        <w:t xml:space="preserve"> positive species-time relationships, indicating that more taxa are observed as the duration of sampling increases, either due to incomplete sampling, extinction and immigration, or </w:t>
      </w:r>
      <w:r w:rsidR="001D1348">
        <w:lastRenderedPageBreak/>
        <w:t xml:space="preserve">speciation </w:t>
      </w:r>
      <w:r w:rsidR="001D1348">
        <w:fldChar w:fldCharType="begin" w:fldLock="1"/>
      </w:r>
      <w:r w:rsidR="001D1348">
        <w:instrText>ADDIN CSL_CITATION { "citationItems" : [ { "id" : "ITEM-1", "itemData" : { "DOI" : "10.1038/ismej.2013.54", "ISBN" : "1751-7370 (Electronic)\\n1751-7362 (Linking)", "ISSN" : "1751-7370", "PMID" : "23575374", "abstract" : "Ecologists have long studied the temporal dynamics of plant and animal communities with much less attention paid to the temporal dynamics exhibited by microbial communities. As a result, we do not know if overarching temporal trends exist for microbial communities or if changes in microbial communities are generally predictable with time. Using microbial time series assessed via high-throughput sequencing, we conducted a meta-analysis of temporal dynamics in microbial communities, including 76 sites representing air, aquatic, soil, brewery wastewater treatment, human- and plant-associated microbial biomes. We found that temporal variability in both within- and between-community diversity was consistent among microbial communities from similar environments. Community structure changed systematically with time in less than half of the cases, and the highest rates of change were observed within ranges of 1 day to 1 month for all communities examined. Microbial communities exhibited species-time relationships (STRs), which describe the accumulation of new taxa to a community, similar to those observed previously for plant and animal communities, suggesting that STRs are remarkably consistent across a broad range of taxa. These results highlight that a continued integration of microbial ecology into the broader field of ecology will provide new insight into the temporal patterns of microbial and 'macro'-bial communities alike.", "author" : [ { "dropping-particle" : "", "family" : "Shade", "given" : "Ashley", "non-dropping-particle" : "", "parse-names" : false, "suffix" : "" }, { "dropping-particle" : "", "family" : "Caporaso", "given" : "J Gregory", "non-dropping-particle" : "", "parse-names" : false, "suffix" : "" }, { "dropping-particle" : "", "family" : "Handelsman", "given" : "Jo", "non-dropping-particle" : "", "parse-names" : false, "suffix" : "" }, { "dropping-particle" : "", "family" : "Knight", "given" : "Rob", "non-dropping-particle" : "", "parse-names" : false, "suffix" : "" }, { "dropping-particle" : "", "family" : "Fierer", "given" : "Noah", "non-dropping-particle" : "", "parse-names" : false, "suffix" : "" } ], "container-title" : "The ISME journal", "id" : "ITEM-1", "issue" : "8", "issued" : { "date-parts" : [ [ "2013" ] ] }, "page" : "1493-506", "publisher" : "Nature Publishing Group", "title" : "A meta-analysis of changes in bacterial and archaeal communities with time.", "type" : "article-journal", "volume" : "7" }, "uris" : [ "http://www.mendeley.com/documents/?uuid=8bd13023-19aa-4bbc-8c48-350b9fff4808" ] } ], "mendeley" : { "formattedCitation" : "(1)", "plainTextFormattedCitation" : "(1)", "previouslyFormattedCitation" : "(1)" }, "properties" : { "noteIndex" : 0 }, "schema" : "https://github.com/citation-style-language/schema/raw/master/csl-citation.json" }</w:instrText>
      </w:r>
      <w:r w:rsidR="001D1348">
        <w:fldChar w:fldCharType="separate"/>
      </w:r>
      <w:r w:rsidR="001D1348" w:rsidRPr="001D1348">
        <w:rPr>
          <w:noProof/>
        </w:rPr>
        <w:t>(1)</w:t>
      </w:r>
      <w:r w:rsidR="001D1348">
        <w:fldChar w:fldCharType="end"/>
      </w:r>
      <w:r w:rsidR="00375D91">
        <w:t>. Bacterial time series display</w:t>
      </w:r>
      <w:r w:rsidR="001D1348">
        <w:t xml:space="preserve"> time decay, meaning that the community continues to become more dissimilar from the initial sampling event as time </w:t>
      </w:r>
      <w:r w:rsidR="00375D91">
        <w:t>from</w:t>
      </w:r>
      <w:r w:rsidR="001D1348">
        <w:t xml:space="preserve"> that event increases </w:t>
      </w:r>
      <w:r w:rsidR="001D1348">
        <w:fldChar w:fldCharType="begin" w:fldLock="1"/>
      </w:r>
      <w:r w:rsidR="001D1348">
        <w:instrText>ADDIN CSL_CITATION { "citationItems" : [ { "id" : "ITEM-1", "itemData" : { "DOI" : "10.1016/j.mib.2015.04.004", "ISBN" : "1369-5274", "ISSN" : "13695274", "PMID" : "26005845", "abstract" : "The recent increase in the number of microbial time series studies offers new insights into the stability and dynamics of microbial communities, from the world's oceans to human microbiota. Dedicated time series analysis tools allow taking full advantage of these data. Such tools can reveal periodic patterns, help to build predictive models or, on the contrary, quantify irregularities that make community behavior unpredictable. Microbial communities can change abruptly in response to small perturbations, linked to changing conditions or the presence of multiple stable states. With sufficient samples or time points, such alternative states can be detected. In addition, temporal variation of microbial interactions can be captured with time-varying networks. Here, we apply these techniques on multiple longitudinal datasets to illustrate their potential for microbiome research.", "author" : [ { "dropping-particle" : "", "family" : "Faust", "given" : "Karoline", "non-dropping-particle" : "", "parse-names" : false, "suffix" : "" }, { "dropping-particle" : "", "family" : "Lahti", "given" : "Leo", "non-dropping-particle" : "", "parse-names" : false, "suffix" : "" }, { "dropping-particle" : "", "family" : "Gonze", "given" : "Didier", "non-dropping-particle" : "", "parse-names" : false, "suffix" : "" }, { "dropping-particle" : "", "family" : "Vos", "given" : "Willem M", "non-dropping-particle" : "de", "parse-names" : false, "suffix" : "" }, { "dropping-particle" : "", "family" : "Raes", "given" : "Jeroen", "non-dropping-particle" : "", "parse-names" : false, "suffix" : "" } ], "container-title" : "Current Opinion in Microbiology", "id" : "ITEM-1", "issue" : "May", "issued" : { "date-parts" : [ [ "2015" ] ] }, "page" : "56-66", "publisher" : "Elsevier Ltd", "title" : "Metagenomics meets time series analysis: unraveling microbial community dynamics", "type" : "article-journal", "volume" : "25" }, "uris" : [ "http://www.mendeley.com/documents/?uuid=677d37ed-7979-4333-a0d0-b1047c44bd96" ] } ], "mendeley" : { "formattedCitation" : "(2)", "plainTextFormattedCitation" : "(2)", "previouslyFormattedCitation" : "(2)" }, "properties" : { "noteIndex" : 0 }, "schema" : "https://github.com/citation-style-language/schema/raw/master/csl-citation.json" }</w:instrText>
      </w:r>
      <w:r w:rsidR="001D1348">
        <w:fldChar w:fldCharType="separate"/>
      </w:r>
      <w:r w:rsidR="001D1348" w:rsidRPr="001D1348">
        <w:rPr>
          <w:noProof/>
        </w:rPr>
        <w:t>(2)</w:t>
      </w:r>
      <w:r w:rsidR="001D1348">
        <w:fldChar w:fldCharType="end"/>
      </w:r>
      <w:r w:rsidR="001D1348">
        <w:t xml:space="preserve">. In one freshwater lake, the amount of change in the bacterial community over a single day was equivalent to dissimilarity between sampling points ten meters apart </w:t>
      </w:r>
      <w:r w:rsidR="001D1348">
        <w:fldChar w:fldCharType="begin" w:fldLock="1"/>
      </w:r>
      <w:r w:rsidR="00606066">
        <w:instrText>ADDIN CSL_CITATION { "citationItems" : [ { "id" : "ITEM-1", "itemData" : { "DOI" : "10.3389/fmicb.2012.00318", "ISBN" : "1664-302X (Electronic) 1664-302X (Linking)", "ISSN" : "1664302X", "PMID" : "22969757", "abstract" : "Understanding characteristic variation in aquatic bacterial community composition (BCC) across space and time can inform us about processes driving community assembly and the ability of bacterial communities to respond to perturbations. In this study, we synthesize BCC data from north temperate lakes to evaluate our current understanding of how BCC varies across multiple scales in time and space. A hierarchy of average similarity emerged with the highest similarity found among samples collected within the same lake, especially within the same basin, followed by similarity among samples collected through time within the same lake, and finally similarity among samples collected from different lakes. Using decay of similarity across time and space, we identified equivalent temporal (1 day) and spatial (10 m) scales of BCC variation. Finally, we identify an intriguing pattern of contrasting patterns of intra- and inter-annual BCC variation in two lakes. We argue our synthesis of spatio-temporal variation of aquatic BCC informs expectations for the response of aquatic bacterial communities to perturbation and environmental change. However, further long-term temporal observations will be needed to develop a general understanding of inter-annual BCC variation and our ability to use aquatic BCC as a sensitive metric of environmental change.", "author" : [ { "dropping-particle" : "", "family" : "Jones", "given" : "Stuart E.", "non-dropping-particle" : "", "parse-names" : false, "suffix" : "" }, { "dropping-particle" : "", "family" : "Cadkin", "given" : "Tracey A.", "non-dropping-particle" : "", "parse-names" : false, "suffix" : "" }, { "dropping-particle" : "", "family" : "Newton", "given" : "Ryan J.", "non-dropping-particle" : "", "parse-names" : false, "suffix" : "" }, { "dropping-particle" : "", "family" : "McMahon", "given" : "Katherine D.", "non-dropping-particle" : "", "parse-names" : false, "suffix" : "" } ], "container-title" : "Frontiers in Microbiology", "id" : "ITEM-1", "issue" : "AUG", "issued" : { "date-parts" : [ [ "2012" ] ] }, "page" : "1-10", "title" : "Spatial and temporal scales of aquatic bacterial beta diversity", "type" : "article-journal", "volume" : "3" }, "uris" : [ "http://www.mendeley.com/documents/?uuid=0618e936-ef76-44c5-bcc2-fd2b2d40ab21" ] } ], "mendeley" : { "formattedCitation" : "(3)", "plainTextFormattedCitation" : "(3)", "previouslyFormattedCitation" : "(3)" }, "properties" : { "noteIndex" : 0 }, "schema" : "https://github.com/citation-style-language/schema/raw/master/csl-citation.json" }</w:instrText>
      </w:r>
      <w:r w:rsidR="001D1348">
        <w:fldChar w:fldCharType="separate"/>
      </w:r>
      <w:r w:rsidR="001D1348" w:rsidRPr="001D1348">
        <w:rPr>
          <w:noProof/>
        </w:rPr>
        <w:t>(3)</w:t>
      </w:r>
      <w:r w:rsidR="001D1348">
        <w:fldChar w:fldCharType="end"/>
      </w:r>
      <w:r w:rsidR="001D1348">
        <w:t xml:space="preserve">. </w:t>
      </w:r>
      <w:r w:rsidR="009D2487">
        <w:t>Conversely</w:t>
      </w:r>
      <w:r w:rsidR="001D1348">
        <w:t>, bacterial communities</w:t>
      </w:r>
      <w:r w:rsidR="009D2487">
        <w:t xml:space="preserve"> </w:t>
      </w:r>
      <w:r w:rsidR="003F1439">
        <w:t>can also</w:t>
      </w:r>
      <w:r w:rsidR="001D1348">
        <w:t xml:space="preserve"> change </w:t>
      </w:r>
      <w:r w:rsidR="009D2487">
        <w:t xml:space="preserve">gradually </w:t>
      </w:r>
      <w:r w:rsidR="001D1348">
        <w:t xml:space="preserve">over </w:t>
      </w:r>
      <w:r w:rsidR="009C26AD">
        <w:t xml:space="preserve">extremely </w:t>
      </w:r>
      <w:proofErr w:type="gramStart"/>
      <w:r w:rsidR="001D1348">
        <w:t>long time</w:t>
      </w:r>
      <w:proofErr w:type="gramEnd"/>
      <w:r w:rsidR="001D1348">
        <w:t xml:space="preserve"> scales, as they are sensitive to changes in environmental parameters such as nutrient availability and temperature. Wetland ecosystems and their carbon emissions are expected to change on scales greater than 300 years </w:t>
      </w:r>
      <w:r w:rsidR="001D1348">
        <w:fldChar w:fldCharType="begin" w:fldLock="1"/>
      </w:r>
      <w:r w:rsidR="00443C67">
        <w:instrText>ADDIN CSL_CITATION { "citationItems" : [ { "id" : "ITEM-1", "itemData" : { "DOI" : "10.1007/s10980-012-9758-8", "ISBN" : "0921-2973\\r1572-9761", "ISSN" : "09212973", "abstract" : "Wetland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"author" : [ { "dropping-particle" : "", "family" : "Mitsch", "given" : "William J.", "non-dropping-particle" : "", "parse-names" : false, "suffix" : "" }, { "dropping-particle" : "", "family" : "Bernal", "given" : "Blanca", "non-dropping-particle" : "", "parse-names" : false, "suffix" : "" }, { "dropping-particle" : "", "family" : "Nahlik", "given" : "Amanda M.", "non-dropping-particle" : "", "parse-names" : false, "suffix" : "" }, { "dropping-particle" : "", "family" : "Mander", "given" : "\u00dclo", "non-dropping-particle" : "", "parse-names" : false, "suffix" : "" }, { "dropping-particle" : "", "family" : "Zhang", "given" : "Li", "non-dropping-particle" : "", "parse-names" : false, "suffix" : "" }, { "dropping-particle" : "", "family" : "Anderson", "given" : "Christopher J.", "non-dropping-particle" : "", "parse-names" : false, "suffix" : "" }, { "dropping-particle" : "", "family" : "J\u00f8rgensen", "given" : "Sven E.", "non-dropping-particle" : "", "parse-names" : false, "suffix" : "" }, { "dropping-particle" : "", "family" : "Brix", "given" : "Hans", "non-dropping-particle" : "", "parse-names" : false, "suffix" : "" } ], "container-title" : "Landscape Ecology", "id" : "ITEM-1", "issue" : "4", "issued" : { "date-parts" : [ [ "2013" ] ] }, "page" : "583-597", "title" : "Wetlands, carbon, and climate change", "type" : "article-journal", "volume" : "28" }, "uris" : [ "http://www.mendeley.com/documents/?uuid=a5fe591a-632d-4ddc-a002-922c0f3edff0" ] } ], "mendeley" : { "formattedCitation" : "(4)", "plainTextFormattedCitation" : "(4)", "previouslyFormattedCitation" : "(4)" }, "properties" : { "noteIndex" : 0 }, "schema" : "https://github.com/citation-style-language/schema/raw/master/csl-citation.json" }</w:instrText>
      </w:r>
      <w:r w:rsidR="001D1348">
        <w:fldChar w:fldCharType="separate"/>
      </w:r>
      <w:r w:rsidR="001D1348" w:rsidRPr="001D1348">
        <w:rPr>
          <w:noProof/>
        </w:rPr>
        <w:t>(4)</w:t>
      </w:r>
      <w:r w:rsidR="001D1348">
        <w:fldChar w:fldCharType="end"/>
      </w:r>
      <w:r w:rsidR="001D1348">
        <w:t>; as these emissions are the re</w:t>
      </w:r>
      <w:r w:rsidR="009D2487">
        <w:t xml:space="preserve">sult of bacterial processes, we </w:t>
      </w:r>
      <w:r w:rsidR="001D1348">
        <w:t>expect that the bacterial community will change on the s</w:t>
      </w:r>
      <w:r w:rsidR="009D2487">
        <w:t>ame time scale as its ecosystem</w:t>
      </w:r>
      <w:r w:rsidR="001D1348">
        <w:t xml:space="preserve">. </w:t>
      </w:r>
      <w:r w:rsidR="009C26AD">
        <w:t xml:space="preserve">Changes </w:t>
      </w:r>
      <w:r w:rsidR="001D1348">
        <w:t xml:space="preserve">in </w:t>
      </w:r>
      <w:r w:rsidR="009C26AD">
        <w:t xml:space="preserve">marine </w:t>
      </w:r>
      <w:r w:rsidR="00443C67">
        <w:t>phyto</w:t>
      </w:r>
      <w:r w:rsidR="001D1348">
        <w:t>plankton</w:t>
      </w:r>
      <w:r w:rsidR="00443C67">
        <w:t xml:space="preserve"> regimes</w:t>
      </w:r>
      <w:r w:rsidR="009D2487">
        <w:t xml:space="preserve"> </w:t>
      </w:r>
      <w:r w:rsidR="001D1348">
        <w:t xml:space="preserve">have been observed </w:t>
      </w:r>
      <w:r w:rsidR="009C26AD">
        <w:t xml:space="preserve">to occur </w:t>
      </w:r>
      <w:r w:rsidR="001D1348">
        <w:t xml:space="preserve">over </w:t>
      </w:r>
      <w:r w:rsidR="00443C67">
        <w:t>the past millennium</w:t>
      </w:r>
      <w:r w:rsidR="009C26AD">
        <w:t>, correlating with shifts in climate</w:t>
      </w:r>
      <w:r w:rsidR="00443C67">
        <w:t xml:space="preserve"> </w:t>
      </w:r>
      <w:r w:rsidR="00443C67">
        <w:fldChar w:fldCharType="begin" w:fldLock="1"/>
      </w:r>
      <w:r w:rsidR="00184E65">
        <w:instrText>ADDIN CSL_CITATION { "citationItems" : [ { "id" : "ITEM-1", "itemData" : { "DOI" : "10.1126/science.aaa9942", "ISSN" : "0036-8075", "PMID" : "26612834", "author" : [ { "dropping-particle" : "", "family" : "McMahon", "given" : "Kelton W", "non-dropping-particle" : "", "parse-names" : false, "suffix" : "" }, { "dropping-particle" : "", "family" : "McCarthy", "given" : "Matthew D", "non-dropping-particle" : "", "parse-names" : false, "suffix" : "" }, { "dropping-particle" : "", "family" : "Sherwood", "given" : "Owen A", "non-dropping-particle" : "", "parse-names" : false, "suffix" : "" }, { "dropping-particle" : "", "family" : "Larsen", "given" : "Thomas", "non-dropping-particle" : "", "parse-names" : false, "suffix" : "" }, { "dropping-particle" : "", "family" : "Guilderson", "given" : "Thomas P", "non-dropping-particle" : "", "parse-names" : false, "suffix" : "" } ], "container-title" : "Science", "id" : "ITEM-1", "issue" : "6267", "issued" : { "date-parts" : [ [ "2015" ] ] }, "page" : "1530-1533", "title" : "Millennial-scale plankton regime shifts in the subtropical North Pacific Ocean", "type" : "article-journal", "volume" : "350" }, "uris" : [ "http://www.mendeley.com/documents/?uuid=85fa6621-cb43-4ce4-a2fd-93e4b3a8280c" ] } ], "mendeley" : { "formattedCitation" : "(5)", "plainTextFormattedCitation" : "(5)", "previouslyFormattedCitation" : "(5)" }, "properties" : { "noteIndex" : 0 }, "schema" : "https://github.com/citation-style-language/schema/raw/master/csl-citation.json" }</w:instrText>
      </w:r>
      <w:r w:rsidR="00443C67">
        <w:fldChar w:fldCharType="separate"/>
      </w:r>
      <w:r w:rsidR="00443C67" w:rsidRPr="00443C67">
        <w:rPr>
          <w:noProof/>
        </w:rPr>
        <w:t>(5)</w:t>
      </w:r>
      <w:r w:rsidR="00443C67">
        <w:fldChar w:fldCharType="end"/>
      </w:r>
      <w:r w:rsidR="00443C67">
        <w:t xml:space="preserve">. With such a large range of potential </w:t>
      </w:r>
      <w:del w:id="39" w:author="Alex" w:date="2017-05-01T14:59:00Z">
        <w:r w:rsidR="00443C67" w:rsidDel="002540CD">
          <w:delText>change</w:delText>
        </w:r>
      </w:del>
      <w:ins w:id="40" w:author="Alex" w:date="2017-05-01T14:59:00Z">
        <w:r w:rsidR="002540CD">
          <w:t>time scales</w:t>
        </w:r>
      </w:ins>
      <w:ins w:id="41" w:author="Alex" w:date="2017-05-01T15:04:00Z">
        <w:r w:rsidR="002540CD">
          <w:t xml:space="preserve"> for change</w:t>
        </w:r>
      </w:ins>
      <w:r w:rsidR="00443C67">
        <w:t xml:space="preserve">, </w:t>
      </w:r>
      <w:r w:rsidR="0072376A">
        <w:t xml:space="preserve">we now recognize the need to more rigorously consider </w:t>
      </w:r>
      <w:r w:rsidR="00443C67">
        <w:t>the duration and frequency of sampling in microbial ecology.</w:t>
      </w:r>
    </w:p>
    <w:p w14:paraId="058A74ED" w14:textId="0E003DE3" w:rsidR="005C4246" w:rsidRDefault="001D1348" w:rsidP="00E65E7D">
      <w:pPr>
        <w:spacing w:after="0" w:line="480" w:lineRule="auto"/>
        <w:ind w:firstLine="720"/>
        <w:jc w:val="both"/>
      </w:pPr>
      <w:del w:id="42" w:author="Katherine McMahon" w:date="2017-06-02T13:49:00Z">
        <w:r w:rsidDel="0098687B">
          <w:delText xml:space="preserve"> </w:delText>
        </w:r>
        <w:r w:rsidR="00400C71" w:rsidDel="0098687B">
          <w:delText xml:space="preserve">  </w:delText>
        </w:r>
      </w:del>
      <w:r w:rsidR="009C26AD">
        <w:t>Multi-year</w:t>
      </w:r>
      <w:r w:rsidR="005C4246">
        <w:t xml:space="preserve"> studies of bacterial communities are less common due </w:t>
      </w:r>
      <w:ins w:id="43" w:author="Katherine McMahon" w:date="2017-06-02T13:50:00Z">
        <w:r w:rsidR="0098687B">
          <w:t xml:space="preserve">to </w:t>
        </w:r>
      </w:ins>
      <w:r w:rsidR="005C4246">
        <w:t>their logistical difficulties and the need for stable funding, but results from the</w:t>
      </w:r>
      <w:r w:rsidR="0072376A">
        <w:t xml:space="preserve"> United States National Science Foundation funded</w:t>
      </w:r>
      <w:r w:rsidR="005C4246">
        <w:t xml:space="preserve"> Microbial Ob</w:t>
      </w:r>
      <w:r w:rsidR="0072376A">
        <w:t xml:space="preserve">servatory </w:t>
      </w:r>
      <w:ins w:id="44" w:author="Katherine McMahon" w:date="2017-06-02T13:50:00Z">
        <w:r w:rsidR="0098687B">
          <w:t xml:space="preserve">and Long Term Ecological Research (LTER) </w:t>
        </w:r>
      </w:ins>
      <w:r w:rsidR="0072376A">
        <w:t>projects are exemplary</w:t>
      </w:r>
      <w:r w:rsidR="005C4246">
        <w:t xml:space="preserve">. As a few examples among many, the San Pedro North Pacific - Microbial Observatory contributed to our understanding of heterogeneity of bacterial communities across space and time </w:t>
      </w:r>
      <w:r w:rsidR="005C4246">
        <w:fldChar w:fldCharType="begin" w:fldLock="1"/>
      </w:r>
      <w:r w:rsidR="00184E65">
        <w:instrText>ADDIN CSL_CITATION { "citationItems" : [ { "id" : "ITEM-1", "itemData" : { "author" : [ { "dropping-particle" : "", "family" : "Hewson", "given" : "Ian", "non-dropping-particle" : "", "parse-names" : false, "suffix" : "" }, { "dropping-particle" : "", "family" : "Steele", "given" : "Joshua A", "non-dropping-particle" : "", "parse-names" : false, "suffix" : "" }, { "dropping-particle" : "", "family" : "Capone", "given" : "Douglas G", "non-dropping-particle" : "", "parse-names" : false, "suffix" : "" }, { "dropping-particle" : "", "family" : "Fuhrman", "given" : "Jed A", "non-dropping-particle" : "", "parse-names" : false, "suffix" : "" } ], "container-title" : "Limnology and Oceanography", "id" : "ITEM-1", "issue" : "3", "issued" : { "date-parts" : [ [ "2006" ] ] }, "page" : "1274-1283", "title" : "Remarkable heterogeneity in meso- and bathypelagic bacterioplankton assemblage composition", "type" : "article-journal", "volume" : "51" }, "uris" : [ "http://www.mendeley.com/documents/?uuid=be1181b3-8657-4be8-b2e4-3a5302c5e17f" ] } ], "mendeley" : { "formattedCitation" : "(6)", "plainTextFormattedCitation" : "(6)", "previouslyFormattedCitation" : "(6)" }, "properties" : { "noteIndex" : 0 }, "schema" : "https://github.com/citation-style-language/schema/raw/master/csl-citation.json" }</w:instrText>
      </w:r>
      <w:r w:rsidR="005C4246">
        <w:fldChar w:fldCharType="separate"/>
      </w:r>
      <w:r w:rsidR="005C4246" w:rsidRPr="005C4246">
        <w:rPr>
          <w:noProof/>
        </w:rPr>
        <w:t>(6)</w:t>
      </w:r>
      <w:r w:rsidR="005C4246">
        <w:fldChar w:fldCharType="end"/>
      </w:r>
      <w:r w:rsidR="005C4246">
        <w:t xml:space="preserve">, while research at the Sapelo Island – Microbial Observatory has led the field in linking genomic data to metadata </w:t>
      </w:r>
      <w:r w:rsidR="005C4246">
        <w:fldChar w:fldCharType="begin" w:fldLock="1"/>
      </w:r>
      <w:r w:rsidR="005C4246">
        <w:instrText>ADDIN CSL_CITATION { "citationItems" : [ { "id" : "ITEM-1", "itemData" : { "DOI" : "10.3389/fmicb.2014.00185", "ISSN" : "1664302X", "PMID" : "24795712", "abstract" : "For bacterial communities containing hundreds to thousands of distinct populations, connecting functional processes and environmental dynamics at high taxonomic resolution has remained challenging. Here we use the expression of ribosomal proteins (%RP) as a proxy for in situ activity of 200 taxa within 20 metatranscriptomic samples in a coastal ocean time series encompassing both seasonal variability and diel dynamics. %RP patterns grouped the taxa into seven activity clusters with distinct profiles in functional gene expression and correlations with environmental gradients. Clusters 1-3 had their highest potential activity in the winter and fall, and included some of the most active taxa, while Clusters 4-7 had their highest potential activity in the spring and summer. Cluster 1 taxa were characterized by gene expression for motility and complex carbohydrate degradation (dominated by Gammaproteobacteria and Bacteroidetes), and Cluster 2 taxa by transcription of genes for amino acid and aromatic compound metabolism and aerobic anoxygenic phototrophy (Roseobacter). Other activity clusters were enriched in transcripts for proteorhodopsin and methylotrophy (Cluster 4; SAR11 and methylotrophs), photosynthesis and attachment (Clusters 5 and 7; Synechococcus, picoeukaryotes, Verucomicrobia, and Planctomycetes), and sulfur oxidation (Cluster 7; Gammaproteobacteria). The seasonal patterns in activity were overlain, and sometimes obscured, by large differences in %RP over shorter day-night timescales. Seventy-eight taxa, many of them heterotrophs, had a higher %RP activity index during the day than night, indicating a strong diel activity rhythm at this coastal site. Emerging from these taxonomically- and time-resolved estimates of in situ microbial activity are predictions of specific ecological groupings of microbial taxa in a dynamic coastal environment.", "author" : [ { "dropping-particle" : "", "family" : "Gifford", "given" : "Scott M.", "non-dropping-particle" : "", "parse-names" : false, "suffix" : "" }, { "dropping-particle" : "", "family" : "Sharma", "given" : "Shalabh", "non-dropping-particle" : "", "parse-names" : false, "suffix" : "" }, { "dropping-particle" : "", "family" : "Moran", "given" : "Mary Ann", "non-dropping-particle" : "", "parse-names" : false, "suffix" : "" } ], "container-title" : "Frontiers in Microbiology", "id" : "ITEM-1", "issue" : "APR", "issued" : { "date-parts" : [ [ "2014" ] ] }, "page" : "1-12", "title" : "Linking activity and function to ecosystem dynamics in a coastal bacterioplankton community", "type" : "article-journal", "volume" : "5" }, "uris" : [ "http://www.mendeley.com/documents/?uuid=3ed10ced-1e63-47de-a50c-86b59106e9e0" ] } ], "mendeley" : { "formattedCitation" : "(7)", "plainTextFormattedCitation" : "(7)", "previouslyFormattedCitation" : "(7)" }, "properties" : { "noteIndex" : 0 }, "schema" : "https://github.com/citation-style-language/schema/raw/master/csl-citation.json" }</w:instrText>
      </w:r>
      <w:r w:rsidR="005C4246">
        <w:fldChar w:fldCharType="separate"/>
      </w:r>
      <w:r w:rsidR="005C4246" w:rsidRPr="005C4246">
        <w:rPr>
          <w:noProof/>
        </w:rPr>
        <w:t>(7)</w:t>
      </w:r>
      <w:r w:rsidR="005C4246">
        <w:fldChar w:fldCharType="end"/>
      </w:r>
      <w:r w:rsidR="005C4246">
        <w:t xml:space="preserve">. </w:t>
      </w:r>
      <w:ins w:id="45" w:author="Alex" w:date="2017-05-03T10:20:00Z">
        <w:r w:rsidR="00207E07">
          <w:t xml:space="preserve">While there are several well-established long-term time series in marine systems, studies at this scale in freshwater are rare. </w:t>
        </w:r>
      </w:ins>
      <w:r w:rsidR="005C4246">
        <w:t xml:space="preserve">In our own North Temperate Lakes – Microbial Observatory, based in Wisconsin, USA, a multi-year time series of metagenomic data was used to study sweeps in diversity at the genome level </w:t>
      </w:r>
      <w:r w:rsidR="005C4246">
        <w:fldChar w:fldCharType="begin" w:fldLock="1"/>
      </w:r>
      <w:r w:rsidR="00606066">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"(8)", "plainTextFormattedCitation" : "(8)", "previouslyFormattedCitation" : "(8)" }, "properties" : { "noteIndex" : 0 }, "schema" : "https://github.com/citation-style-language/schema/raw/master/csl-citation.json" }</w:instrText>
      </w:r>
      <w:r w:rsidR="005C4246">
        <w:fldChar w:fldCharType="separate"/>
      </w:r>
      <w:r w:rsidR="005C4246" w:rsidRPr="005C4246">
        <w:rPr>
          <w:noProof/>
        </w:rPr>
        <w:t>(8)</w:t>
      </w:r>
      <w:r w:rsidR="005C4246">
        <w:fldChar w:fldCharType="end"/>
      </w:r>
      <w:r w:rsidR="005C4246">
        <w:t xml:space="preserve">, adding to our </w:t>
      </w:r>
      <w:r w:rsidR="005C4246">
        <w:lastRenderedPageBreak/>
        <w:t>knowledge of how genetic mutation influences bacterial communities. Long-term microbial ecology studies have a time-tested role in the quest to forecast bacterial communities.</w:t>
      </w:r>
    </w:p>
    <w:p w14:paraId="6B12D0F0" w14:textId="3081A2C4" w:rsidR="005C4246" w:rsidRDefault="00BB49C5" w:rsidP="00E65E7D">
      <w:pPr>
        <w:spacing w:after="0" w:line="480" w:lineRule="auto"/>
        <w:ind w:firstLine="720"/>
        <w:jc w:val="both"/>
      </w:pPr>
      <w:r>
        <w:t xml:space="preserve">Our North Temperate Lakes </w:t>
      </w:r>
      <w:r w:rsidR="005C4246">
        <w:t>- Microbial Observatory time series was collected from eight bog lakes near Minocqua in the boreal region of northern Wisconsin</w:t>
      </w:r>
      <w:r w:rsidR="0072376A">
        <w:t>, USA</w:t>
      </w:r>
      <w:r w:rsidR="005C4246">
        <w:t xml:space="preserve">. </w:t>
      </w:r>
      <w:r w:rsidR="00103BCA">
        <w:t xml:space="preserve">Bog lakes contain high levels of dissolved organic carbon in the form of </w:t>
      </w:r>
      <w:proofErr w:type="spellStart"/>
      <w:r w:rsidR="00103BCA">
        <w:t>humic</w:t>
      </w:r>
      <w:proofErr w:type="spellEnd"/>
      <w:r w:rsidR="00103BCA">
        <w:t xml:space="preserve"> and </w:t>
      </w:r>
      <w:proofErr w:type="spellStart"/>
      <w:r w:rsidR="00103BCA">
        <w:t>fulvic</w:t>
      </w:r>
      <w:proofErr w:type="spellEnd"/>
      <w:r w:rsidR="00103BCA">
        <w:t xml:space="preserve"> acids, resulting in dark, “tea-colored” water. Due to their dark color, bog lakes absorb heat from sunlight, resulting in strong stratification during the summer. The top layer in a stratified </w:t>
      </w:r>
      <w:del w:id="46" w:author="Katherine McMahon" w:date="2017-06-02T13:50:00Z">
        <w:r w:rsidR="00103BCA" w:rsidDel="0098687B">
          <w:delText xml:space="preserve">bog </w:delText>
        </w:r>
      </w:del>
      <w:r w:rsidR="00103BCA">
        <w:t xml:space="preserve">lake, called the “epilimnion,” is oxygen-rich and warm. At the lake bottom, </w:t>
      </w:r>
      <w:del w:id="47" w:author="Katherine McMahon" w:date="2017-06-02T13:50:00Z">
        <w:r w:rsidR="00103BCA" w:rsidDel="0098687B">
          <w:delText>an anoxic,</w:delText>
        </w:r>
      </w:del>
      <w:ins w:id="48" w:author="Katherine McMahon" w:date="2017-06-02T13:50:00Z">
        <w:r w:rsidR="0098687B">
          <w:t>a</w:t>
        </w:r>
      </w:ins>
      <w:r w:rsidR="00103BCA">
        <w:t xml:space="preserve"> cold layer called the “hypolimnion” is formed</w:t>
      </w:r>
      <w:ins w:id="49" w:author="Katherine McMahon" w:date="2017-06-02T13:50:00Z">
        <w:r w:rsidR="0098687B">
          <w:t>, becoming anoxic almost immediately in darkly stained bog lakes</w:t>
        </w:r>
      </w:ins>
      <w:r w:rsidR="00103BCA">
        <w:t xml:space="preserve">. The transitions between mixing of these two layers and stratification occur rapidly in these systems, and at different frequencies </w:t>
      </w:r>
      <w:r w:rsidR="000C77D4">
        <w:t xml:space="preserve">(called mixing regimes) </w:t>
      </w:r>
      <w:r w:rsidR="00103BCA">
        <w:t xml:space="preserve">depending on the depth, surface area, and wind exposure of the lake. Changes in bacterial community composition along the vertical gradients established during stratification are well documented </w:t>
      </w:r>
      <w:r w:rsidR="00103BCA">
        <w:fldChar w:fldCharType="begin" w:fldLock="1"/>
      </w:r>
      <w:r w:rsidR="00103BCA">
        <w:instrText>ADDIN CSL_CITATION { "citationItems" : [ { "id" : "ITEM-1", "itemData" : { "DOI" : "10.3354/ame01277", "ISSN" : "0948-3055", "author" : [ { "dropping-particle" : "", "family" : "Taipale", "given" : "S", "non-dropping-particle" : "", "parse-names" : false, "suffix" : "" }, { "dropping-particle" : "", "family" : "Jones", "given" : "RI", "non-dropping-particle" : "", "parse-names" : false, "suffix" : "" }, { "dropping-particle" : "", "family" : "Tiirola", "given" : "M", "non-dropping-particle" : "", "parse-names" : false, "suffix" : "" } ], "container-title" : "Aquatic Microbial Ecology", "id" : "ITEM-1", "issue" : "April", "issued" : { "date-parts" : [ [ "2009" ] ] }, "page" : "1-16", "title" : "Vertical diversity of bacteria in an oxygen-stratified humic lake, evaluated using DNA and phospholipid analyses", "type" : "article-journal", "volume" : "55" }, "uris" : [ "http://www.mendeley.com/documents/?uuid=7e4057fb-d9e8-46a1-8ae1-a9e0e93bc952" ] }, { "id" : "ITEM-2", "itemData" : { "DOI" : "10.1111/1758-2229.12044", "ISBN" : "1758-2229", "ISSN" : "17582229", "PMID" : "23864569", "abstract" : "With this work we intend to stress the importance of considering discrete depth sampling for bacterial community analysis of stratified aquatic systems. Depth is a very important parameter to consider when sampling bacterial communities, as their abundance and composition can change within the distinct water layers. Stratified lakes are good model systems to study these connections since changes in environmental parameters can occur on a cm-scale at the thermo- and/or chemocline. Lake Grosse Fuchskuhle was sampled at discrete fine-scale depths at three time points covering a stage in which the lake was stratified and the beginning of winter mixing. In this paper we present the most abundant bacterial groups at the different depths sampled and also the most abundant operational taxonomic units (OTUs). Overall, oxygen was found to be an important factor shaping the microbial community composition.", "author" : [ { "dropping-particle" : "", "family" : "Garcia", "given" : "Sarahi L.", "non-dropping-particle" : "", "parse-names" : false, "suffix" : "" }, { "dropping-particle" : "", "family" : "Salka", "given" : "Ivette",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 : "4", "issued" : { "date-parts" : [ [ "2013" ] ] }, "page" : "549-555", "title" : "Depth-discrete profiles of bacterial communities reveal pronounced spatio-temporal dynamics related to lake stratification", "type" : "article-journal", "volume" : "5" }, "uris" : [ "http://www.mendeley.com/documents/?uuid=8661f8cf-fcc4-4126-8b68-bc9669568421" ] } ], "mendeley" : { "formattedCitation" : "(9, 10)", "plainTextFormattedCitation" : "(9, 10)", "previouslyFormattedCitation" : "(9, 10)" }, "properties" : { "noteIndex" : 0 }, "schema" : "https://github.com/citation-style-language/schema/raw/master/csl-citation.json" }</w:instrText>
      </w:r>
      <w:r w:rsidR="00103BCA">
        <w:fldChar w:fldCharType="separate"/>
      </w:r>
      <w:r w:rsidR="00103BCA" w:rsidRPr="00103BCA">
        <w:rPr>
          <w:noProof/>
        </w:rPr>
        <w:t>(9, 10)</w:t>
      </w:r>
      <w:r w:rsidR="00103BCA">
        <w:fldChar w:fldCharType="end"/>
      </w:r>
      <w:r w:rsidR="00103BCA">
        <w:t xml:space="preserve">. Mixing has been shown to be a disturbance to the bacterial communities in bog lakes </w:t>
      </w:r>
      <w:r w:rsidR="00103BCA">
        <w:fldChar w:fldCharType="begin" w:fldLock="1"/>
      </w:r>
      <w:r w:rsidR="00103BCA">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103BCA">
        <w:fldChar w:fldCharType="separate"/>
      </w:r>
      <w:r w:rsidR="00103BCA" w:rsidRPr="00103BCA">
        <w:rPr>
          <w:noProof/>
        </w:rPr>
        <w:t>(11)</w:t>
      </w:r>
      <w:r w:rsidR="00103BCA">
        <w:fldChar w:fldCharType="end"/>
      </w:r>
      <w:r w:rsidR="00103BCA">
        <w:t xml:space="preserve">. </w:t>
      </w:r>
      <w:del w:id="50" w:author="Alex" w:date="2017-06-03T09:28:00Z">
        <w:r w:rsidR="00103BCA" w:rsidDel="002F3FD4">
          <w:delText xml:space="preserve"> </w:delText>
        </w:r>
      </w:del>
      <w:r w:rsidR="00103BCA">
        <w:t>The bacterial communit</w:t>
      </w:r>
      <w:r w:rsidR="009043EF">
        <w:t>ies</w:t>
      </w:r>
      <w:r w:rsidR="009C26AD">
        <w:t xml:space="preserve"> in bog lakes are</w:t>
      </w:r>
      <w:r w:rsidR="00103BCA">
        <w:t xml:space="preserve"> still being characterized, but contain</w:t>
      </w:r>
      <w:del w:id="51" w:author="Alex" w:date="2017-05-01T13:24:00Z">
        <w:r w:rsidR="00103BCA" w:rsidDel="00CA41F2">
          <w:delText>s</w:delText>
        </w:r>
      </w:del>
      <w:r w:rsidR="00103BCA">
        <w:t xml:space="preserve"> both ubiquitous freshwater organisms </w:t>
      </w:r>
      <w:r w:rsidR="00103BCA">
        <w:fldChar w:fldCharType="begin" w:fldLock="1"/>
      </w:r>
      <w:r w:rsidR="00606066">
        <w:instrText>ADDIN CSL_CITATION { "citationItems" : [ { "id" : "ITEM-1",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"ITEM-1",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"id" : "ITEM-2", "itemData" : { "DOI" : "10.1111/1758-2229.12104", "ISSN" : "17582229", "abstract" : "Actinobacteria of the acI lineage are often the numerically dominant bacterial phylum in surface freshwaters, where they can account for &gt; 50% of total bacteria. Despite their abundance, there are no described isolates. In an effort to obtain enrichment of these ubiquitous freshwater Actinobacteria, diluted freshwater samples from Lake Grosse Fuchskuhle, Germany, were incubated in 96-well culture plates. With this method, a successful enrichment containing high abundances of a member of the lineage acI was established. Phylogenetic classification showed that the acI Actinobacteria of the enrichment belonged to the acI-B2 tribe, which seems to prefer acidic lakes. This enrichment grows to low cell densities and thus the oligotrophic nature of acI-B2 was confirmed. Introduction", "author" : [ { "dropping-particle" : "", "family" : "Garcia", "given" : "Sarahi L.", "non-dropping-particle" : "", "parse-names" : false, "suffix" : "" }, { "dropping-particle" : "", "family" : "McMahon", "given" : "Katherine D.",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"issued" : { "date-parts" : [ [ "2013", "12", "10" ] ] }, "note" : "What do other Actinobacteria do? (Cameron Currie's ants, antibiotics?)\nL-alanine, putrescine, pyruvate, triethylamine, NAG increases enrichment of acI\nNo effect from glucose\nDecrease from glycerol\nOriginally used filtered lake water as media (success varied depending on when the water was collected; was standardized by getting a huge amount on one day)\nOther major tribe was Pnuc (PnecC)\nCells also observed using CARD-FISH\nDoes not do well in freezer stock\nFinal recipe: mineral media (?), no NAHCO3, xylose, ribose, putrescine\nWarning: requires presence of PnecC", "page" : "1-7", "title" : "Successful enrichment of the ubiquitous freshwater acI Actinobacteria", "type" : "article-journal" }, "uris" : [ "http://www.mendeley.com/documents/?uuid=71c77ba3-0df6-4b5c-8d96-4e80663d3ff3" ] } ], "mendeley" : { "formattedCitation" : "(12, 13)", "plainTextFormattedCitation" : "(12, 13)", "previouslyFormattedCitation" : "(12, 13)" }, "properties" : { "noteIndex" : 0 }, "schema" : "https://github.com/citation-style-language/schema/raw/master/csl-citation.json" }</w:instrText>
      </w:r>
      <w:r w:rsidR="00103BCA">
        <w:fldChar w:fldCharType="separate"/>
      </w:r>
      <w:r w:rsidR="00103BCA" w:rsidRPr="00103BCA">
        <w:rPr>
          <w:noProof/>
        </w:rPr>
        <w:t>(12, 13)</w:t>
      </w:r>
      <w:r w:rsidR="00103BCA">
        <w:fldChar w:fldCharType="end"/>
      </w:r>
      <w:r w:rsidR="00103BCA">
        <w:t xml:space="preserve"> and members of the candidate phyla radiation </w:t>
      </w:r>
      <w:r w:rsidR="00103BCA">
        <w:fldChar w:fldCharType="begin" w:fldLock="1"/>
      </w:r>
      <w:r w:rsidR="002F3FD4">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"(14)", "plainTextFormattedCitation" : "(14)", "previouslyFormattedCitation" : "(14)" }, "properties" : { "noteIndex" : 0 }, "schema" : "https://github.com/citation-style-language/schema/raw/master/csl-citation.json" }</w:instrText>
      </w:r>
      <w:r w:rsidR="00103BCA">
        <w:fldChar w:fldCharType="separate"/>
      </w:r>
      <w:r w:rsidR="00103BCA" w:rsidRPr="00103BCA">
        <w:rPr>
          <w:noProof/>
        </w:rPr>
        <w:t>(14)</w:t>
      </w:r>
      <w:r w:rsidR="00103BCA">
        <w:fldChar w:fldCharType="end"/>
      </w:r>
      <w:r w:rsidR="00103BCA">
        <w:t xml:space="preserve">. Seasonality in </w:t>
      </w:r>
      <w:del w:id="52" w:author="Alex" w:date="2017-06-02T15:43:00Z">
        <w:r w:rsidR="00103BCA" w:rsidDel="00A2210D">
          <w:delText>these systems has been suggested</w:delText>
        </w:r>
      </w:del>
      <w:ins w:id="53" w:author="Alex" w:date="2017-06-02T15:43:00Z">
        <w:r w:rsidR="00A2210D">
          <w:t>freshwater lakes is thought to be the norm rather than the exception</w:t>
        </w:r>
      </w:ins>
      <w:r w:rsidR="00103BCA">
        <w:t xml:space="preserve"> </w:t>
      </w:r>
      <w:r w:rsidR="00103BCA">
        <w:fldChar w:fldCharType="begin" w:fldLock="1"/>
      </w:r>
      <w:r w:rsidR="006F4646">
        <w:instrText>ADDIN CSL_CITATION { "citationItems" : [ { "id" : "ITEM-1", "itemData" : { "DOI" : "10.1038/ismej.2011.113", "ISSN" : "1751-7370", "PMID" : "21881616", "abstract" : "Bacteria have important roles in freshwater food webs and in the cycling of elements in the ecosystem. Yet specific ecological features of individual phylogenetic groups and interactions among these are largely unknown. We used 454 pyrosequencing of 16S rRNA genes to study associations of different bacterioplankton groups to environmental characteristics and their co-occurrence patterns over an annual cycle in a dimictic lake. Clear seasonal succession of the bacterioplankton community was observed. After binning of sequences into previously described and highly resolved phylogenetic groups (tribes), their temporal dynamics revealed extensive synchrony and associations with seasonal events such as ice coverage, ice-off, mixing and phytoplankton blooms. Coupling between closely and distantly related tribes was resolved by time-dependent rank correlations, suggesting ecological coherence that was often dependent on taxonomic relatedness. Association networks with the abundant freshwater Actinobacteria and Proteobacteria in focus revealed complex interdependencies within bacterioplankton communities and contrasting linkages to environmental conditions. Accordingly, unique ecological features can be inferred for each tribe and reveal the natural history of abundant cultured and uncultured freshwater bacteria.", "author" : [ { "dropping-particle" : "", "family" : "Eiler", "given" : "Alexander", "non-dropping-particle" : "", "parse-names" : false, "suffix" : "" }, { "dropping-particle" : "", "family" : "Heinrich", "given" : "Friederike", "non-dropping-particle" : "", "parse-names" : false, "suffix" : "" }, { "dropping-particle" : "", "family" : "Bertilsson", "given" : "Stefan", "non-dropping-particle" : "", "parse-names" : false, "suffix" : "" } ], "container-title" : "The ISME journal", "id" : "ITEM-1", "issue" : "2", "issued" : { "date-parts" : [ [ "2012", "2" ] ] }, "note" : "Goal: assess bacterial interdependencies through examing co-occurances and correlation to environmental factors using amplifed 16S tag data\nLake: mesotrophic, extensive ice coverage, summer stratification, planktonic community varies seasonally\nDiscrete depth samples, temp, DO, pH, nitrate, DOC also measured\nStep 1 - PCR amplify and tag isolated 16S fragments\nStep 2 - 454 sequencing, remove ambiguous, short, or homopolymer reads\nStep 3 - assign OTUs using MOTHUR\nStep 4 - investigate phylogeny, identify tribes\nStep 5 - look for trends\n\n\n\n\nResults:\n28 OTUs in all 33 samples, 137 in more than 10 samples, many singletons\nMajority actinos, also verrucos and bacteroids, proteos in fall\nPeaks associated with snowmelt, spring diatom bloom, fall nitrification\nLots of variation in cyanobacteria, anabaena corresponds to chlorophyll a peak\nNetwork analysis - time-lagged correlations, as well as associations with environmental factors. Several groups with high degrees of linkage.\nStrong relations between distant tribes found", "page" : "330-42", "publisher" : "Nature Publishing Group", "title" : "Coherent dynamics and association networks among lake bacterioplankton taxa.", "type" : "article-journal", "volume" : "6" }, "uris" : [ "http://www.mendeley.com/documents/?uuid=cc26300c-1957-4fea-884f-5d49cda92daf" ] }, { "id" : "ITEM-2", "itemData" : { "DOI" : "10.1007/s00248-004-0223-3", "ISBN" : "0095-3628", "ISSN" : "00953628", "PMID" : "15696386", "abstract" : "Species diversity and richness, and seasonal population dynamics of phytoplankton, planktonic protozoa, and bacterioplankton sampled from the epilimnion of Crystal Bog in 2000, were examined in order to test the hypothesis that these groups' diversity and abundance patterns might be linked. Crystal Bog, a humic lake in Vilas County, Wisconsin, is part of the North Temperate Lakes Long-Term Ecological Research Site. Phytoplankton and planktonic protozoa were identified and enumerated in a settling chamber with an inverted microscope. Bacterial cells were enumerated with the use of fluorescence 4', 6'-diamidino-2-phenylindole (DAPI)-staining procedures, and automated ribosomal intergenic spacer analysis (ARISA) was used to assess bacterioplankton diversity. Bacterial cell counts showed little seasonal variation and averaged 2.6 x 10(6) cells/mL over the ice-free season. Phytoplankton and planktonic protozoan numbers varied by up to two orders of magnitude and were most numerous in late spring and summer. Dinoflagellates largely dominated Crystal Bog throughout the ice-free period, specifically Peridiniopsis quadridens in the spring, Peridinium limbatum in summer, and Gymnodinium fuscum and P. quadridens in fall. Brief blooms of Cryptomonas, Dinobryon, and Synura occurred between periods of dinoflagellate domination. The dominant dinoflagellate, Peridinium limbatum, was calculated to have a growth rate of 0.065 day(-1) and a doubling time of 10.7 days. Heterotrophic nanoflagellates (HNFs) were a consistent component of the planktonic protozoa; seasonal patterns were determined for three genera of HNFs (Monosiga, Bicosoeca, and Desmarella moniliformis). Three genera of ciliates (Coleps, Strobilidium, and Strombidium) comprised the greater part of the planktonic protozoa in Crystal Bog. The number of species of planktonic protozoa was too low to calculate a diversity index. Shannon-Weaver diversity indices for phytoplankton and bacterioplankton in the epilimnion followed very similar seasonal patterns in this lake, supporting the hypothesis that in freshwaters, diversity patterns of these groups are linked.", "author" : [ { "dropping-particle" : "", "family" : "Graham", "given" : "J. M.", "non-dropping-particle" : "", "parse-names" : false, "suffix" : "" }, { "dropping-particle" : "", "family" : "Kent", "given" : "A. D.", "non-dropping-particle" : "", "parse-names" : false, "suffix" : "" }, { "dropping-particle" : "", "family" : "Lauster", "given" : "G. H.", "non-dropping-particle" : "", "parse-names" : false, "suffix" : "" }, { "dropping-particle" : "", "family" : "Yannarell", "given" : "A. C.", "non-dropping-particle" : "", "parse-names" : false, "suffix" : "" }, { "dropping-particle" : "", "family" : "Graham", "given" : "L. E.", "non-dropping-particle" : "", "parse-names" : false, "suffix" : "" }, { "dropping-particle" : "", "family" : "Triplett", "given" : "E. W.", "non-dropping-particle" : "", "parse-names" : false, "suffix" : "" } ], "container-title" : "Microbial Ecology", "id" : "ITEM-2", "issue" : "4", "issued" : { "date-parts" : [ [ "2004" ] ] }, "page" : "528-540", "title" : "Seasonal dynamics of phytoplankton and planktonic protozoan communities in a northern temperate humic lake: Diversity in a dinoflagellate dominated system", "type" : "article-journal", "volume" : "48" }, "uris" : [ "http://www.mendeley.com/documents/?uuid=2350ab20-1ab6-4243-bf68-99c9416a7e13" ] } ], "mendeley" : { "formattedCitation" : "(15, 16)", "plainTextFormattedCitation" : "(15, 16)", "previouslyFormattedCitation" : "(15, 16)" }, "properties" : { "noteIndex" : 0 }, "schema" : "https://github.com/citation-style-language/schema/raw/master/csl-citation.json" }</w:instrText>
      </w:r>
      <w:r w:rsidR="00103BCA">
        <w:fldChar w:fldCharType="separate"/>
      </w:r>
      <w:r w:rsidR="00103BCA" w:rsidRPr="00103BCA">
        <w:rPr>
          <w:noProof/>
        </w:rPr>
        <w:t>(15, 16)</w:t>
      </w:r>
      <w:r w:rsidR="00103BCA">
        <w:fldChar w:fldCharType="end"/>
      </w:r>
      <w:r w:rsidR="00103BCA">
        <w:t xml:space="preserve">; however, multiple years of sampling are needed to confirm these </w:t>
      </w:r>
      <w:r w:rsidR="0072376A">
        <w:t xml:space="preserve">prior </w:t>
      </w:r>
      <w:r w:rsidR="00103BCA">
        <w:t>findings.</w:t>
      </w:r>
    </w:p>
    <w:p w14:paraId="46A02972" w14:textId="727229DC" w:rsidR="003E73A5" w:rsidRDefault="00103BCA" w:rsidP="00E65E7D">
      <w:pPr>
        <w:spacing w:after="0" w:line="480" w:lineRule="auto"/>
        <w:ind w:firstLine="720"/>
        <w:jc w:val="both"/>
      </w:pPr>
      <w:r>
        <w:t xml:space="preserve">Our dataset is comprised </w:t>
      </w:r>
      <w:r w:rsidR="000C77D4">
        <w:t>of 1,387 16S</w:t>
      </w:r>
      <w:r w:rsidR="0072376A">
        <w:t xml:space="preserve"> </w:t>
      </w:r>
      <w:proofErr w:type="spellStart"/>
      <w:r w:rsidR="0072376A">
        <w:t>rRNA</w:t>
      </w:r>
      <w:proofErr w:type="spellEnd"/>
      <w:r w:rsidR="0072376A">
        <w:t xml:space="preserve"> gene</w:t>
      </w:r>
      <w:r w:rsidR="000C77D4">
        <w:t xml:space="preserve"> amplicon sequencing samples, collected from eight lakes and two thermal layers over five years. </w:t>
      </w:r>
      <w:ins w:id="54" w:author="Alex" w:date="2017-05-01T13:30:00Z">
        <w:r w:rsidR="00EE6217">
          <w:rPr>
            <w:rFonts w:cs="Times New Roman"/>
          </w:rPr>
          <w:t xml:space="preserve">Our primary goals for this dataset were to census members of the bog lake bacterial community and to identify taxa that are </w:t>
        </w:r>
      </w:ins>
      <w:ins w:id="55" w:author="Alex" w:date="2017-05-25T15:54:00Z">
        <w:r w:rsidR="00604DF5">
          <w:rPr>
            <w:rFonts w:cs="Times New Roman"/>
          </w:rPr>
          <w:t xml:space="preserve">core to the bacterial community of </w:t>
        </w:r>
      </w:ins>
      <w:ins w:id="56" w:author="Alex" w:date="2017-05-01T13:30:00Z">
        <w:r w:rsidR="00604DF5">
          <w:rPr>
            <w:rFonts w:cs="Times New Roman"/>
          </w:rPr>
          <w:t>bog lake ecosystems.</w:t>
        </w:r>
        <w:r w:rsidR="00EE6217">
          <w:rPr>
            <w:rFonts w:cs="Times New Roman"/>
          </w:rPr>
          <w:t xml:space="preserve"> </w:t>
        </w:r>
      </w:ins>
      <w:del w:id="57" w:author="Alex" w:date="2017-05-01T13:30:00Z">
        <w:r w:rsidR="000C77D4" w:rsidDel="00EE6217">
          <w:delText xml:space="preserve">Our primary goal for this dataset was to census the bog lake community and determine which taxa are core to all bog lakes, to each thermal layer, and </w:delText>
        </w:r>
        <w:r w:rsidR="000C77D4" w:rsidDel="00EE6217">
          <w:lastRenderedPageBreak/>
          <w:delText xml:space="preserve">to each mixing regime. </w:delText>
        </w:r>
      </w:del>
      <w:r w:rsidR="000C77D4">
        <w:t xml:space="preserve">We </w:t>
      </w:r>
      <w:del w:id="58" w:author="Alex" w:date="2017-05-03T10:21:00Z">
        <w:r w:rsidR="000C77D4" w:rsidDel="00207E07">
          <w:delText>also sought</w:delText>
        </w:r>
      </w:del>
      <w:ins w:id="59" w:author="Alex" w:date="2017-05-03T10:21:00Z">
        <w:r w:rsidR="00207E07">
          <w:t>hypothesized that</w:t>
        </w:r>
      </w:ins>
      <w:r w:rsidR="000C77D4">
        <w:t xml:space="preserve"> </w:t>
      </w:r>
      <w:del w:id="60" w:author="Alex" w:date="2017-05-03T10:21:00Z">
        <w:r w:rsidR="000C77D4" w:rsidDel="00207E07">
          <w:delText xml:space="preserve">to learn how </w:delText>
        </w:r>
      </w:del>
      <w:r w:rsidR="000C77D4">
        <w:t xml:space="preserve">mixing regime structures the bacterial community, </w:t>
      </w:r>
      <w:del w:id="61" w:author="Alex" w:date="2017-05-03T10:21:00Z">
        <w:r w:rsidR="000C77D4" w:rsidDel="00207E07">
          <w:delText>with our specific hypothesis being that lakes with intermediate levels of disturbance via mixing would be the most diverse</w:delText>
        </w:r>
      </w:del>
      <w:ins w:id="62" w:author="Alex" w:date="2017-05-03T10:21:00Z">
        <w:r w:rsidR="00207E07">
          <w:t>leading to an association between mixing frequency and alpha and beta diversity in bog lakes</w:t>
        </w:r>
      </w:ins>
      <w:r w:rsidR="000C77D4">
        <w:t xml:space="preserve">. Finally, we investigated seasonality </w:t>
      </w:r>
      <w:del w:id="63" w:author="Alex" w:date="2017-05-25T15:55:00Z">
        <w:r w:rsidR="000C77D4" w:rsidDel="001C3BDE">
          <w:delText>both</w:delText>
        </w:r>
      </w:del>
      <w:del w:id="64" w:author="Katherine McMahon" w:date="2017-06-02T13:53:00Z">
        <w:r w:rsidR="000C77D4" w:rsidDel="003204D8">
          <w:delText xml:space="preserve"> </w:delText>
        </w:r>
      </w:del>
      <w:r w:rsidR="000C77D4">
        <w:t>at the community level</w:t>
      </w:r>
      <w:ins w:id="65" w:author="Katherine McMahon" w:date="2017-06-02T13:53:00Z">
        <w:r w:rsidR="003204D8">
          <w:t>,</w:t>
        </w:r>
      </w:ins>
      <w:r w:rsidR="000C77D4">
        <w:t xml:space="preserve"> </w:t>
      </w:r>
      <w:del w:id="66" w:author="Alex" w:date="2017-05-25T15:55:00Z">
        <w:r w:rsidR="000C77D4" w:rsidDel="001C3BDE">
          <w:delText>and in individual taxa</w:delText>
        </w:r>
      </w:del>
      <w:ins w:id="67" w:author="Alex" w:date="2017-05-25T15:55:00Z">
        <w:r w:rsidR="001C3BDE">
          <w:t>clade</w:t>
        </w:r>
      </w:ins>
      <w:ins w:id="68" w:author="Katherine McMahon" w:date="2017-06-02T13:53:00Z">
        <w:r w:rsidR="003204D8">
          <w:t xml:space="preserve"> (i.e. roughly genus)</w:t>
        </w:r>
      </w:ins>
      <w:ins w:id="69" w:author="Alex" w:date="2017-05-25T15:55:00Z">
        <w:r w:rsidR="001C3BDE">
          <w:t xml:space="preserve"> level, and OTU level</w:t>
        </w:r>
      </w:ins>
      <w:r w:rsidR="000C77D4">
        <w:t xml:space="preserve"> to identify annual trends. This extensive, long-term sampling effort establishes a time series that allows us to assess variability, responses to </w:t>
      </w:r>
      <w:del w:id="70" w:author="Alex" w:date="2017-05-03T12:27:00Z">
        <w:r w:rsidR="000C77D4" w:rsidDel="00170786">
          <w:delText>disturbanc</w:delText>
        </w:r>
      </w:del>
      <w:ins w:id="71" w:author="Alex" w:date="2017-05-03T12:27:00Z">
        <w:r w:rsidR="00170786">
          <w:t xml:space="preserve"> mixing frequency </w:t>
        </w:r>
      </w:ins>
      <w:del w:id="72" w:author="Alex" w:date="2017-05-03T12:27:00Z">
        <w:r w:rsidR="000C77D4" w:rsidDel="00170786">
          <w:delText>e</w:delText>
        </w:r>
      </w:del>
      <w:r w:rsidR="000C77D4">
        <w:t xml:space="preserve"> and re-occurring trends in freshwater bacterial communities.</w:t>
      </w:r>
    </w:p>
    <w:p w14:paraId="6122778E" w14:textId="77777777" w:rsidR="00E65E7D" w:rsidRDefault="00E65E7D" w:rsidP="00E65E7D">
      <w:pPr>
        <w:spacing w:after="0" w:line="480" w:lineRule="auto"/>
        <w:ind w:firstLine="720"/>
        <w:jc w:val="both"/>
      </w:pPr>
    </w:p>
    <w:p w14:paraId="55DCEA17" w14:textId="77777777" w:rsidR="00F513F6" w:rsidRDefault="001B6679" w:rsidP="00DB3C58">
      <w:pPr>
        <w:pStyle w:val="Heading1"/>
        <w:spacing w:before="0" w:after="240"/>
        <w:ind w:left="1440" w:hanging="1440"/>
        <w:jc w:val="both"/>
      </w:pPr>
      <w:r>
        <w:t>Results</w:t>
      </w:r>
    </w:p>
    <w:p w14:paraId="170D4B0D" w14:textId="77777777" w:rsidR="00E738AA" w:rsidRPr="00E738AA" w:rsidRDefault="00E738AA" w:rsidP="00DB3C58">
      <w:pPr>
        <w:pStyle w:val="Heading2"/>
        <w:spacing w:before="0"/>
        <w:ind w:left="1440" w:hanging="1440"/>
        <w:jc w:val="both"/>
      </w:pPr>
      <w:r>
        <w:t>Overview of community composition</w:t>
      </w:r>
    </w:p>
    <w:p w14:paraId="7404EB44" w14:textId="41367E11" w:rsidR="00E738AA" w:rsidRDefault="00207E07" w:rsidP="00E65E7D">
      <w:pPr>
        <w:spacing w:after="0" w:line="480" w:lineRule="auto"/>
        <w:ind w:firstLine="720"/>
        <w:jc w:val="both"/>
      </w:pPr>
      <w:ins w:id="73" w:author="Alex" w:date="2017-05-03T10:24:00Z">
        <w:r>
          <w:t xml:space="preserve">We used </w:t>
        </w:r>
      </w:ins>
      <w:del w:id="74" w:author="Alex" w:date="2017-05-03T10:24:00Z">
        <w:r w:rsidR="00FC6A58" w:rsidDel="00207E07">
          <w:delText>A</w:delText>
        </w:r>
      </w:del>
      <w:r w:rsidR="00FC6A58">
        <w:t xml:space="preserve"> </w:t>
      </w:r>
      <w:r w:rsidR="00E738AA" w:rsidRPr="004E4294">
        <w:t>time series</w:t>
      </w:r>
      <w:r w:rsidR="00E738AA">
        <w:t xml:space="preserve"> of 16S</w:t>
      </w:r>
      <w:r w:rsidR="00FC6A58">
        <w:t xml:space="preserve"> </w:t>
      </w:r>
      <w:proofErr w:type="spellStart"/>
      <w:ins w:id="75" w:author="Alex" w:date="2017-05-03T10:22:00Z">
        <w:r>
          <w:t>rRNA</w:t>
        </w:r>
        <w:proofErr w:type="spellEnd"/>
        <w:r>
          <w:t xml:space="preserve"> gene </w:t>
        </w:r>
      </w:ins>
      <w:r w:rsidR="00FC6A58">
        <w:t>amplicon</w:t>
      </w:r>
      <w:r w:rsidR="00E738AA">
        <w:t xml:space="preserve"> data </w:t>
      </w:r>
      <w:del w:id="76" w:author="Alex" w:date="2017-05-03T10:24:00Z">
        <w:r w:rsidR="00AE4FD7" w:rsidDel="00207E07">
          <w:delText xml:space="preserve">recovered from 1,387 samples </w:delText>
        </w:r>
        <w:r w:rsidR="00E738AA" w:rsidDel="00207E07">
          <w:delText xml:space="preserve">was used </w:delText>
        </w:r>
      </w:del>
      <w:r w:rsidR="00E738AA">
        <w:t xml:space="preserve">to investigate bacterial community </w:t>
      </w:r>
      <w:r w:rsidR="00FC6A58">
        <w:t>composition</w:t>
      </w:r>
      <w:r w:rsidR="007C1459">
        <w:t xml:space="preserve"> over time and across lakes</w:t>
      </w:r>
      <w:r w:rsidR="00E738AA">
        <w:t xml:space="preserve">. </w:t>
      </w:r>
      <w:ins w:id="77" w:author="Alex" w:date="2017-05-03T12:26:00Z">
        <w:r w:rsidR="00170786">
          <w:t>Sampling occurred at approximately weekly intervals</w:t>
        </w:r>
      </w:ins>
      <w:ins w:id="78" w:author="Alex" w:date="2017-05-03T12:27:00Z">
        <w:r w:rsidR="00170786">
          <w:t xml:space="preserve"> and primar</w:t>
        </w:r>
      </w:ins>
      <w:ins w:id="79" w:author="Alex" w:date="2017-05-03T12:28:00Z">
        <w:r w:rsidR="00170786">
          <w:t>i</w:t>
        </w:r>
      </w:ins>
      <w:ins w:id="80" w:author="Alex" w:date="2017-05-03T12:27:00Z">
        <w:r w:rsidR="00170786">
          <w:t>ly during the summer stratified period (May – Aug)</w:t>
        </w:r>
      </w:ins>
      <w:ins w:id="81" w:author="Alex" w:date="2017-05-03T12:29:00Z">
        <w:r w:rsidR="00170786">
          <w:t xml:space="preserve"> (</w:t>
        </w:r>
      </w:ins>
      <w:ins w:id="82" w:author="Alex" w:date="2017-05-16T13:34:00Z">
        <w:r w:rsidR="00E941DC">
          <w:t>Figure S1</w:t>
        </w:r>
      </w:ins>
      <w:ins w:id="83" w:author="Alex" w:date="2017-05-03T12:29:00Z">
        <w:r w:rsidR="00170786">
          <w:t>)</w:t>
        </w:r>
      </w:ins>
      <w:ins w:id="84" w:author="Alex" w:date="2017-05-03T12:27:00Z">
        <w:r w:rsidR="00170786">
          <w:t>. Sites were not sampled continuously</w:t>
        </w:r>
      </w:ins>
      <w:ins w:id="85" w:author="Alex" w:date="2017-05-03T12:28:00Z">
        <w:r w:rsidR="00170786">
          <w:t xml:space="preserve"> over the entire time series, and metadata </w:t>
        </w:r>
      </w:ins>
      <w:ins w:id="86" w:author="Alex" w:date="2017-05-03T12:29:00Z">
        <w:r w:rsidR="00170786">
          <w:t>is available</w:t>
        </w:r>
      </w:ins>
      <w:ins w:id="87" w:author="Katherine McMahon" w:date="2017-06-02T13:54:00Z">
        <w:r w:rsidR="003204D8">
          <w:t xml:space="preserve"> only</w:t>
        </w:r>
      </w:ins>
      <w:ins w:id="88" w:author="Alex" w:date="2017-05-25T15:56:00Z">
        <w:r w:rsidR="001C3BDE">
          <w:t xml:space="preserve"> for a subset of</w:t>
        </w:r>
      </w:ins>
      <w:ins w:id="89" w:author="Alex" w:date="2017-05-03T12:29:00Z">
        <w:r w:rsidR="00170786">
          <w:t xml:space="preserve"> samples.</w:t>
        </w:r>
      </w:ins>
      <w:ins w:id="90" w:author="Alex" w:date="2017-05-03T12:27:00Z">
        <w:r w:rsidR="00170786">
          <w:t xml:space="preserve"> </w:t>
        </w:r>
      </w:ins>
      <w:r w:rsidR="00AE4FD7">
        <w:t xml:space="preserve">A total of </w:t>
      </w:r>
      <w:r w:rsidR="00E738AA">
        <w:t>8,795 OTU</w:t>
      </w:r>
      <w:r w:rsidR="00AE4FD7">
        <w:t>s were detected</w:t>
      </w:r>
      <w:ins w:id="91" w:author="Alex" w:date="2017-05-03T10:24:00Z">
        <w:r>
          <w:t xml:space="preserve"> </w:t>
        </w:r>
      </w:ins>
      <w:ins w:id="92" w:author="Alex" w:date="2017-05-25T15:56:00Z">
        <w:r w:rsidR="001C3BDE">
          <w:t>in</w:t>
        </w:r>
      </w:ins>
      <w:ins w:id="93" w:author="Alex" w:date="2017-05-03T10:24:00Z">
        <w:r>
          <w:t xml:space="preserve"> 1,387 samples</w:t>
        </w:r>
      </w:ins>
      <w:r w:rsidR="00E738AA">
        <w:t xml:space="preserve">. </w:t>
      </w:r>
      <w:r w:rsidR="00AE4FD7">
        <w:t xml:space="preserve">As is typical for most freshwater ecosystems, </w:t>
      </w:r>
      <w:r w:rsidR="00E738AA" w:rsidRPr="00152BE5">
        <w:t xml:space="preserve">Proteobacteria, Actinobacteria, Bacteroidetes, and </w:t>
      </w:r>
      <w:proofErr w:type="spellStart"/>
      <w:r w:rsidR="00E738AA" w:rsidRPr="00152BE5">
        <w:t>Verrucomicrobia</w:t>
      </w:r>
      <w:proofErr w:type="spellEnd"/>
      <w:r w:rsidR="00E738AA">
        <w:rPr>
          <w:i/>
        </w:rPr>
        <w:t xml:space="preserve"> </w:t>
      </w:r>
      <w:r w:rsidR="00E738AA">
        <w:t>were the most abundant phyla</w:t>
      </w:r>
      <w:r w:rsidR="00FC6A58">
        <w:t xml:space="preserve"> (Figure S</w:t>
      </w:r>
      <w:ins w:id="94" w:author="Alex" w:date="2017-05-16T13:35:00Z">
        <w:r w:rsidR="00E941DC">
          <w:t>2</w:t>
        </w:r>
      </w:ins>
      <w:r w:rsidR="00FC6A58">
        <w:t>)</w:t>
      </w:r>
      <w:r w:rsidR="00E738AA">
        <w:t>. Wit</w:t>
      </w:r>
      <w:r w:rsidR="00AE4FD7">
        <w:t>hin these phyla, OTU abundance wa</w:t>
      </w:r>
      <w:r w:rsidR="00E738AA">
        <w:t xml:space="preserve">s highly uneven. </w:t>
      </w:r>
      <w:del w:id="95" w:author="Alex" w:date="2017-05-25T15:56:00Z">
        <w:r w:rsidR="00E738AA" w:rsidDel="001C3BDE">
          <w:delText>For example, m</w:delText>
        </w:r>
      </w:del>
      <w:ins w:id="96" w:author="Alex" w:date="2017-05-25T15:56:00Z">
        <w:r w:rsidR="001C3BDE">
          <w:t>M</w:t>
        </w:r>
      </w:ins>
      <w:r w:rsidR="00E738AA">
        <w:t xml:space="preserve">uch of the abundance of </w:t>
      </w:r>
      <w:r w:rsidR="00E738AA" w:rsidRPr="00E941DC">
        <w:rPr>
          <w:rPrChange w:id="97" w:author="Alex" w:date="2017-05-16T13:35:00Z">
            <w:rPr>
              <w:i/>
            </w:rPr>
          </w:rPrChange>
        </w:rPr>
        <w:t>Proteobacteria</w:t>
      </w:r>
      <w:r w:rsidR="00E738AA">
        <w:rPr>
          <w:i/>
        </w:rPr>
        <w:t xml:space="preserve"> </w:t>
      </w:r>
      <w:r w:rsidR="00AE4FD7">
        <w:t>could</w:t>
      </w:r>
      <w:r w:rsidR="00E738AA">
        <w:t xml:space="preserve"> be attributed to OTUs belonging to the well-known freshwater groups </w:t>
      </w:r>
      <w:proofErr w:type="spellStart"/>
      <w:r w:rsidR="00E738AA">
        <w:rPr>
          <w:i/>
        </w:rPr>
        <w:t>Polynucleobacter</w:t>
      </w:r>
      <w:proofErr w:type="spellEnd"/>
      <w:r w:rsidR="00E738AA">
        <w:rPr>
          <w:i/>
        </w:rPr>
        <w:t xml:space="preserve"> </w:t>
      </w:r>
      <w:r w:rsidR="00E738AA">
        <w:t xml:space="preserve">and </w:t>
      </w:r>
      <w:proofErr w:type="spellStart"/>
      <w:r w:rsidR="00E738AA">
        <w:rPr>
          <w:i/>
        </w:rPr>
        <w:t>Limnohabitans</w:t>
      </w:r>
      <w:proofErr w:type="spellEnd"/>
      <w:r w:rsidR="00E738AA">
        <w:rPr>
          <w:i/>
        </w:rPr>
        <w:t xml:space="preserve">, </w:t>
      </w:r>
      <w:r w:rsidR="00E738AA">
        <w:t xml:space="preserve">and the </w:t>
      </w:r>
      <w:r w:rsidR="00AE4FD7">
        <w:t xml:space="preserve">freshwater </w:t>
      </w:r>
      <w:del w:id="98" w:author="Katherine McMahon" w:date="2017-06-02T13:54:00Z">
        <w:r w:rsidR="00AE4FD7" w:rsidDel="003204D8">
          <w:delText xml:space="preserve">clade </w:delText>
        </w:r>
      </w:del>
      <w:ins w:id="99" w:author="Katherine McMahon" w:date="2017-06-02T13:54:00Z">
        <w:r w:rsidR="003204D8">
          <w:t xml:space="preserve">lineage </w:t>
        </w:r>
      </w:ins>
      <w:proofErr w:type="spellStart"/>
      <w:r w:rsidR="00AE4FD7">
        <w:t>acI</w:t>
      </w:r>
      <w:proofErr w:type="spellEnd"/>
      <w:r w:rsidR="00AE4FD7">
        <w:t xml:space="preserve"> contributed</w:t>
      </w:r>
      <w:r w:rsidR="00E738AA">
        <w:t xml:space="preserve"> disproportionately to the observed abundance </w:t>
      </w:r>
      <w:r w:rsidR="00E738AA" w:rsidRPr="00152BE5">
        <w:t>of Actinobacteria</w:t>
      </w:r>
      <w:r w:rsidR="00AE4FD7">
        <w:t>.</w:t>
      </w:r>
      <w:del w:id="100" w:author="Alex" w:date="2017-06-03T09:29:00Z">
        <w:r w:rsidR="00AE4FD7" w:rsidDel="002F3FD4">
          <w:delText xml:space="preserve"> </w:delText>
        </w:r>
      </w:del>
      <w:r w:rsidR="00AE4FD7">
        <w:t xml:space="preserve"> Like many microbial communities, unevenness wa</w:t>
      </w:r>
      <w:r w:rsidR="00E738AA">
        <w:t xml:space="preserve">s a recurring </w:t>
      </w:r>
      <w:r w:rsidR="00AE4FD7">
        <w:t>theme in this dataset, which had</w:t>
      </w:r>
      <w:r w:rsidR="00E738AA">
        <w:t xml:space="preserve"> a long rare tail of OTUs </w:t>
      </w:r>
      <w:r w:rsidR="00E738AA">
        <w:lastRenderedPageBreak/>
        <w:t>and trends driven largely by the most abundant OTUs</w:t>
      </w:r>
      <w:r w:rsidR="006139B4">
        <w:t xml:space="preserve"> </w:t>
      </w:r>
      <w:r w:rsidR="006139B4">
        <w:fldChar w:fldCharType="begin" w:fldLock="1"/>
      </w:r>
      <w:r w:rsidR="006F4646">
        <w:instrText>ADDIN CSL_CITATION { "citationItems" : [ { "id" : "ITEM-1", "itemData" : { "DOI" : "10.1111/ele.12478", "ISSN" : "1461023X", "author" : [ { "dropping-particle" : "", "family" : "Mariadassou", "given" : "Mahendra", "non-dropping-particle" : "", "parse-names" : false, "suffix" : "" }, { "dropping-particle" : "", "family" : "Pichon", "given" : "Samuel", "non-dropping-particle" : "", "parse-names" : false, "suffix" : "" }, { "dropping-particle" : "", "family" : "Ebert", "given" : "Dieter", "non-dropping-particle" : "", "parse-names" : false, "suffix" : "" } ], "container-title" : "Ecology Letters", "id" : "ITEM-1", "issued" : { "date-parts" : [ [ "2015" ] ] }, "page" : "974-982", "title" : "Microbial ecosystems are dominated by specialist taxa", "type" : "article-journal", "volume" : "18" }, "uris" : [ "http://www.mendeley.com/documents/?uuid=85441042-33a2-4d0d-aa32-b26abd55200b" ] }, { "id" : "ITEM-2", "itemData" : { "DOI" : "10.3354/ame01801", "author" : [ { "dropping-particle" : "", "family" : "Newton", "given" : "Ryan J", "non-dropping-particle" : "", "parse-names" : false, "suffix" : "" }, { "dropping-particle" : "", "family" : "Shade", "given" : "Ashley", "non-dropping-particle" : "", "parse-names" : false, "suffix" : "" } ], "container-title" : "Aquatic Microbial Ecology", "id" : "ITEM-2", "issued" : { "date-parts" : [ [ "2016" ] ] }, "page" : "51-63", "title" : "Lifestyles of rarity : understanding heterotrophic strategies to inform the ecology of the microbial rare biosphere", "type" : "article-journal", "volume" : "78" }, "uris" : [ "http://www.mendeley.com/documents/?uuid=9f7851e6-d269-455c-bd1a-0672466bc9bb" ] } ], "mendeley" : { "formattedCitation" : "(17, 18)", "plainTextFormattedCitation" : "(17, 18)", "previouslyFormattedCitation" : "(17, 18)" }, "properties" : { "noteIndex" : 0 }, "schema" : "https://github.com/citation-style-language/schema/raw/master/csl-citation.json" }</w:instrText>
      </w:r>
      <w:r w:rsidR="006139B4">
        <w:fldChar w:fldCharType="separate"/>
      </w:r>
      <w:r w:rsidR="00103BCA" w:rsidRPr="00103BCA">
        <w:rPr>
          <w:noProof/>
        </w:rPr>
        <w:t>(17, 18)</w:t>
      </w:r>
      <w:r w:rsidR="006139B4">
        <w:fldChar w:fldCharType="end"/>
      </w:r>
      <w:r w:rsidR="00E738AA">
        <w:t>.</w:t>
      </w:r>
      <w:r w:rsidR="00BF468C">
        <w:t xml:space="preserve"> </w:t>
      </w:r>
      <w:moveFromRangeStart w:id="101" w:author="Alex" w:date="2017-05-01T13:33:00Z" w:name="move481408941"/>
      <w:moveFrom w:id="102" w:author="Alex" w:date="2017-05-01T13:33:00Z">
        <w:r w:rsidR="00BF468C" w:rsidDel="00EE6217">
          <w:t>Trimming of rare taxa did not impact the clustering observed in ordinations, such as those present in Figure 2, even when taxa observed less than 1000 times were removed.</w:t>
        </w:r>
      </w:moveFrom>
      <w:moveFromRangeEnd w:id="101"/>
      <w:ins w:id="103" w:author="Alex" w:date="2017-05-03T10:25:00Z">
        <w:r>
          <w:t xml:space="preserve"> These results show that the composition of our dataset is consistent with re</w:t>
        </w:r>
        <w:r w:rsidR="009276DF">
          <w:t xml:space="preserve">sults from other bog lakes </w:t>
        </w:r>
      </w:ins>
      <w:ins w:id="104" w:author="Alex" w:date="2017-05-12T09:23:00Z">
        <w:r w:rsidR="009276DF">
          <w:fldChar w:fldCharType="begin" w:fldLock="1"/>
        </w:r>
      </w:ins>
      <w:r w:rsidR="002F3FD4">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"id" : "ITEM-2", "itemData" : { "DOI" : "10.1111/1758-2229.12044", "ISBN" : "1758-2229", "ISSN" : "17582229", "PMID" : "23864569", "abstract" : "With this work we intend to stress the importance of considering discrete depth sampling for bacterial community analysis of stratified aquatic systems. Depth is a very important parameter to consider when sampling bacterial communities, as their abundance and composition can change within the distinct water layers. Stratified lakes are good model systems to study these connections since changes in environmental parameters can occur on a cm-scale at the thermo- and/or chemocline. Lake Grosse Fuchskuhle was sampled at discrete fine-scale depths at three time points covering a stage in which the lake was stratified and the beginning of winter mixing. In this paper we present the most abundant bacterial groups at the different depths sampled and also the most abundant operational taxonomic units (OTUs). Overall, oxygen was found to be an important factor shaping the microbial community composition.", "author" : [ { "dropping-particle" : "", "family" : "Garcia", "given" : "Sarahi L.", "non-dropping-particle" : "", "parse-names" : false, "suffix" : "" }, { "dropping-particle" : "", "family" : "Salka", "given" : "Ivette",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 : "4", "issued" : { "date-parts" : [ [ "2013" ] ] }, "page" : "549-555", "title" : "Depth-discrete profiles of bacterial communities reveal pronounced spatio-temporal dynamics related to lake stratification", "type" : "article-journal", "volume" : "5" }, "uris" : [ "http://www.mendeley.com/documents/?uuid=8661f8cf-fcc4-4126-8b68-bc9669568421" ] } ], "mendeley" : { "formattedCitation" : "(10, 14)", "plainTextFormattedCitation" : "(10, 14)", "previouslyFormattedCitation" : "(10, 14)" }, "properties" : { "noteIndex" : 0 }, "schema" : "https://github.com/citation-style-language/schema/raw/master/csl-citation.json" }</w:instrText>
      </w:r>
      <w:r w:rsidR="009276DF">
        <w:fldChar w:fldCharType="separate"/>
      </w:r>
      <w:r w:rsidR="009276DF" w:rsidRPr="009276DF">
        <w:rPr>
          <w:noProof/>
        </w:rPr>
        <w:t>(10, 14)</w:t>
      </w:r>
      <w:ins w:id="105" w:author="Alex" w:date="2017-05-12T09:23:00Z">
        <w:r w:rsidR="009276DF">
          <w:fldChar w:fldCharType="end"/>
        </w:r>
      </w:ins>
      <w:ins w:id="106" w:author="Alex" w:date="2017-05-03T10:25:00Z">
        <w:r>
          <w:t>.</w:t>
        </w:r>
      </w:ins>
    </w:p>
    <w:p w14:paraId="7BC27CB8" w14:textId="77777777" w:rsidR="00E738AA" w:rsidRDefault="00E738AA" w:rsidP="00DB3C58">
      <w:pPr>
        <w:pStyle w:val="Heading2"/>
        <w:spacing w:before="0"/>
        <w:ind w:left="1440" w:hanging="1440"/>
        <w:jc w:val="both"/>
      </w:pPr>
      <w:r>
        <w:t>Community richness</w:t>
      </w:r>
    </w:p>
    <w:p w14:paraId="77DA54EB" w14:textId="1FE3E124" w:rsidR="00C91FE3" w:rsidRDefault="00E738AA" w:rsidP="00E65E7D">
      <w:pPr>
        <w:spacing w:after="0" w:line="480" w:lineRule="auto"/>
        <w:jc w:val="both"/>
      </w:pPr>
      <w:r>
        <w:tab/>
        <w:t xml:space="preserve">We hypothesized that </w:t>
      </w:r>
      <w:del w:id="107" w:author="Alex" w:date="2017-05-03T10:27:00Z">
        <w:r w:rsidDel="00207E07">
          <w:delText>disturbance frequency, indicated by mixing regime, determines biodiversity levels</w:delText>
        </w:r>
      </w:del>
      <w:ins w:id="108" w:author="Alex" w:date="2017-05-03T10:27:00Z">
        <w:r w:rsidR="00207E07">
          <w:t xml:space="preserve">water column mixing frequency </w:t>
        </w:r>
      </w:ins>
      <w:ins w:id="109" w:author="Katherine McMahon" w:date="2017-06-02T13:55:00Z">
        <w:r w:rsidR="003204D8">
          <w:t>wa</w:t>
        </w:r>
      </w:ins>
      <w:ins w:id="110" w:author="Alex" w:date="2017-05-25T15:57:00Z">
        <w:del w:id="111" w:author="Katherine McMahon" w:date="2017-06-02T13:55:00Z">
          <w:r w:rsidR="001C3BDE" w:rsidDel="003204D8">
            <w:delText>i</w:delText>
          </w:r>
        </w:del>
        <w:r w:rsidR="001C3BDE">
          <w:t>s</w:t>
        </w:r>
      </w:ins>
      <w:ins w:id="112" w:author="Alex" w:date="2017-05-03T10:27:00Z">
        <w:r w:rsidR="00207E07">
          <w:t xml:space="preserve"> associated with alpha diversity</w:t>
        </w:r>
      </w:ins>
      <w:r>
        <w:t xml:space="preserve">. </w:t>
      </w:r>
      <w:r w:rsidRPr="00836ADE">
        <w:t>Observed richness was calculated f</w:t>
      </w:r>
      <w:r>
        <w:t>or every sample at the OTU level, and samples were aggregated by lake and layer</w:t>
      </w:r>
      <w:r w:rsidRPr="00836ADE">
        <w:t xml:space="preserve">. </w:t>
      </w:r>
      <w:proofErr w:type="spellStart"/>
      <w:r w:rsidR="009C26AD">
        <w:t>Hypolimni</w:t>
      </w:r>
      <w:r w:rsidR="001B5FE7">
        <w:t>a</w:t>
      </w:r>
      <w:proofErr w:type="spellEnd"/>
      <w:r w:rsidR="001B5FE7">
        <w:t xml:space="preserve"> were gen</w:t>
      </w:r>
      <w:r w:rsidR="009C26AD">
        <w:t>erally</w:t>
      </w:r>
      <w:r w:rsidR="00ED1AA6">
        <w:t xml:space="preserve"> </w:t>
      </w:r>
      <w:r w:rsidR="009C26AD">
        <w:t>richer</w:t>
      </w:r>
      <w:r w:rsidR="00ED1AA6">
        <w:t xml:space="preserve"> than </w:t>
      </w:r>
      <w:proofErr w:type="spellStart"/>
      <w:r w:rsidR="00ED1AA6">
        <w:t>epilimnia</w:t>
      </w:r>
      <w:proofErr w:type="spellEnd"/>
      <w:r w:rsidR="00ED1AA6">
        <w:t xml:space="preserve"> (Figure 1). </w:t>
      </w:r>
      <w:r w:rsidR="00FC6A58">
        <w:t>Significant differences in richness between lakes were detected</w:t>
      </w:r>
      <w:ins w:id="113" w:author="Alex" w:date="2017-05-01T13:35:00Z">
        <w:r w:rsidR="00483E98">
          <w:t xml:space="preserve"> using the Wilcoxon signed rank test</w:t>
        </w:r>
      </w:ins>
      <w:ins w:id="114" w:author="Alex" w:date="2017-05-01T13:36:00Z">
        <w:r w:rsidR="00483E98">
          <w:t xml:space="preserve"> with a Bonferroni correction for multiple pairwise comparisons</w:t>
        </w:r>
      </w:ins>
      <w:ins w:id="115" w:author="Alex" w:date="2017-05-23T10:16:00Z">
        <w:r w:rsidR="001C3BDE">
          <w:t xml:space="preserve"> (Table S</w:t>
        </w:r>
      </w:ins>
      <w:r w:rsidR="00427110">
        <w:t>1</w:t>
      </w:r>
      <w:ins w:id="116" w:author="Alex" w:date="2017-05-23T10:16:00Z">
        <w:r w:rsidR="00575AB7">
          <w:t>)</w:t>
        </w:r>
      </w:ins>
      <w:r w:rsidR="00FC6A58">
        <w:t xml:space="preserve">. </w:t>
      </w:r>
      <w:r>
        <w:t>For both layers, polymictic lakes had</w:t>
      </w:r>
      <w:r w:rsidRPr="00836ADE">
        <w:t xml:space="preserve"> the </w:t>
      </w:r>
      <w:r w:rsidRPr="00AB0CD6">
        <w:t xml:space="preserve">fewest taxa, </w:t>
      </w:r>
      <w:del w:id="117" w:author="Alex" w:date="2017-05-03T10:27:00Z">
        <w:r w:rsidRPr="00AB0CD6" w:rsidDel="00D61EBE">
          <w:delText xml:space="preserve">meromictic lakes had the most taxa, and </w:delText>
        </w:r>
      </w:del>
      <w:r w:rsidRPr="00AB0CD6">
        <w:t>dimictic lakes had interme</w:t>
      </w:r>
      <w:r w:rsidR="00AE4FD7" w:rsidRPr="00AB0CD6">
        <w:t>diate numbers of taxa</w:t>
      </w:r>
      <w:ins w:id="118" w:author="Alex" w:date="2017-05-03T10:27:00Z">
        <w:r w:rsidR="00D61EBE">
          <w:t xml:space="preserve">, and </w:t>
        </w:r>
        <w:r w:rsidR="00D61EBE" w:rsidRPr="00AB0CD6">
          <w:t>meromi</w:t>
        </w:r>
        <w:r w:rsidR="00D61EBE">
          <w:t>ctic lakes had the most taxa</w:t>
        </w:r>
      </w:ins>
      <w:r w:rsidRPr="00AB0CD6">
        <w:t xml:space="preserve">. </w:t>
      </w:r>
      <w:r w:rsidR="00AC0C2E" w:rsidRPr="00AB0CD6">
        <w:t>This dataset includes two fall mixing events (Trout Bog 2007 and North Sparkling Bog 2008), as well as the artificial mixing event in North Sparkling Bog 2008</w:t>
      </w:r>
      <w:r w:rsidR="001A23A2" w:rsidRPr="00AB0CD6">
        <w:t xml:space="preserve"> </w:t>
      </w:r>
      <w:r w:rsidR="00AC0C2E" w:rsidRPr="00AB0CD6">
        <w:fldChar w:fldCharType="begin" w:fldLock="1"/>
      </w:r>
      <w:r w:rsidR="001A23A2" w:rsidRPr="00AB0CD6">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AC0C2E" w:rsidRPr="00AB0CD6">
        <w:fldChar w:fldCharType="separate"/>
      </w:r>
      <w:r w:rsidR="00AC0C2E" w:rsidRPr="00AB0CD6">
        <w:rPr>
          <w:noProof/>
        </w:rPr>
        <w:t>(11)</w:t>
      </w:r>
      <w:r w:rsidR="00AC0C2E" w:rsidRPr="00AB0CD6">
        <w:fldChar w:fldCharType="end"/>
      </w:r>
      <w:r w:rsidR="001A23A2" w:rsidRPr="00AB0CD6">
        <w:t>. Richness decreased sharply in mixed samples</w:t>
      </w:r>
      <w:r w:rsidR="009C26AD">
        <w:t xml:space="preserve"> compared to those taken during the summer stratified period</w:t>
      </w:r>
      <w:r w:rsidR="001A23A2" w:rsidRPr="00AB0CD6">
        <w:t xml:space="preserve"> (Figure S</w:t>
      </w:r>
      <w:ins w:id="119" w:author="Alex" w:date="2017-05-23T10:17:00Z">
        <w:r w:rsidR="00575AB7">
          <w:t>3</w:t>
        </w:r>
      </w:ins>
      <w:del w:id="120" w:author="Alex" w:date="2017-05-23T10:17:00Z">
        <w:r w:rsidR="001A23A2" w:rsidRPr="00AB0CD6" w:rsidDel="00575AB7">
          <w:delText>2</w:delText>
        </w:r>
      </w:del>
      <w:r w:rsidR="001A23A2" w:rsidRPr="00AB0CD6">
        <w:t>).</w:t>
      </w:r>
      <w:ins w:id="121" w:author="Alex" w:date="2017-05-03T10:27:00Z">
        <w:r w:rsidR="00D61EBE">
          <w:t xml:space="preserve"> The observed association between mixing frequency and richness suggest</w:t>
        </w:r>
      </w:ins>
      <w:ins w:id="122" w:author="Alex" w:date="2017-05-03T10:29:00Z">
        <w:r w:rsidR="00D61EBE">
          <w:t>s</w:t>
        </w:r>
      </w:ins>
      <w:ins w:id="123" w:author="Alex" w:date="2017-05-03T10:27:00Z">
        <w:r w:rsidR="00D61EBE">
          <w:t xml:space="preserve"> that </w:t>
        </w:r>
      </w:ins>
      <w:ins w:id="124" w:author="Alex" w:date="2017-05-03T10:30:00Z">
        <w:r w:rsidR="00D61EBE">
          <w:t xml:space="preserve">water column </w:t>
        </w:r>
      </w:ins>
      <w:ins w:id="125" w:author="Alex" w:date="2017-05-03T10:27:00Z">
        <w:r w:rsidR="00D61EBE">
          <w:t xml:space="preserve">mixing (or one or more co-varying </w:t>
        </w:r>
      </w:ins>
      <w:ins w:id="126" w:author="Alex" w:date="2017-05-03T10:29:00Z">
        <w:r w:rsidR="00D61EBE">
          <w:t>environmental</w:t>
        </w:r>
      </w:ins>
      <w:ins w:id="127" w:author="Alex" w:date="2017-05-03T10:27:00Z">
        <w:r w:rsidR="00D61EBE">
          <w:t xml:space="preserve"> </w:t>
        </w:r>
      </w:ins>
      <w:ins w:id="128" w:author="Alex" w:date="2017-05-03T10:29:00Z">
        <w:r w:rsidR="00D61EBE">
          <w:t>parameters) structures the bacterial community.</w:t>
        </w:r>
      </w:ins>
    </w:p>
    <w:p w14:paraId="0DF8BCA0" w14:textId="77777777" w:rsidR="00C91FE3" w:rsidRPr="000D4BB0" w:rsidRDefault="00C91FE3" w:rsidP="00DB3C58">
      <w:pPr>
        <w:pStyle w:val="Heading2"/>
        <w:spacing w:before="0"/>
        <w:ind w:left="1440" w:hanging="1440"/>
        <w:jc w:val="both"/>
      </w:pPr>
      <w:r w:rsidRPr="000D4BB0">
        <w:t>Clusters of community composition</w:t>
      </w:r>
    </w:p>
    <w:p w14:paraId="1A690657" w14:textId="4638682F" w:rsidR="00C91FE3" w:rsidRDefault="00D61EBE" w:rsidP="00E65E7D">
      <w:pPr>
        <w:spacing w:after="0" w:line="480" w:lineRule="auto"/>
        <w:ind w:firstLine="720"/>
        <w:jc w:val="both"/>
      </w:pPr>
      <w:ins w:id="129" w:author="Alex" w:date="2017-05-03T10:30:00Z">
        <w:r>
          <w:t>To determine if mixing frequency is associated with community composition, we measured beta diversity between sites</w:t>
        </w:r>
      </w:ins>
      <w:ins w:id="130" w:author="Katherine McMahon" w:date="2017-06-02T13:55:00Z">
        <w:r w:rsidR="003204D8">
          <w:t>, based on the relative number of reads assigned to each OTU</w:t>
        </w:r>
      </w:ins>
      <w:ins w:id="131" w:author="Alex" w:date="2017-05-03T10:30:00Z">
        <w:r>
          <w:t xml:space="preserve">. </w:t>
        </w:r>
      </w:ins>
      <w:r w:rsidR="00C91FE3">
        <w:t>When differ</w:t>
      </w:r>
      <w:r w:rsidR="00692CC9">
        <w:t>ences in community composition we</w:t>
      </w:r>
      <w:r w:rsidR="00C91FE3">
        <w:t xml:space="preserve">re quantified using weighted </w:t>
      </w:r>
      <w:proofErr w:type="spellStart"/>
      <w:r w:rsidR="00C91FE3">
        <w:t>UniFrac</w:t>
      </w:r>
      <w:proofErr w:type="spellEnd"/>
      <w:r w:rsidR="00C91FE3">
        <w:t xml:space="preserve"> distance and visualized using principal coordinates analysis, several trends emerge</w:t>
      </w:r>
      <w:r w:rsidR="00692CC9">
        <w:t>d</w:t>
      </w:r>
      <w:r w:rsidR="00C91FE3">
        <w:t xml:space="preserve">. </w:t>
      </w:r>
      <w:r w:rsidR="008532A6">
        <w:t xml:space="preserve">The large number of samples precluded much interpretation using a single </w:t>
      </w:r>
      <w:proofErr w:type="spellStart"/>
      <w:r w:rsidR="008532A6">
        <w:t>PCoA</w:t>
      </w:r>
      <w:proofErr w:type="spellEnd"/>
      <w:r w:rsidR="008532A6">
        <w:t xml:space="preserve">, but sample clustering by layer, </w:t>
      </w:r>
      <w:r w:rsidR="008532A6">
        <w:lastRenderedPageBreak/>
        <w:t>mixing regime,</w:t>
      </w:r>
      <w:r w:rsidR="00427110">
        <w:t xml:space="preserve"> and lake was evident</w:t>
      </w:r>
      <w:r w:rsidR="008532A6">
        <w:t xml:space="preserve">. Thus, we also examined </w:t>
      </w:r>
      <w:proofErr w:type="spellStart"/>
      <w:r w:rsidR="008532A6">
        <w:t>PCoA</w:t>
      </w:r>
      <w:proofErr w:type="spellEnd"/>
      <w:r w:rsidR="008532A6">
        <w:t xml:space="preserve"> for single lakes </w:t>
      </w:r>
      <w:r w:rsidR="00830ACD">
        <w:t xml:space="preserve">(both layers). </w:t>
      </w:r>
      <w:r w:rsidR="00C91FE3">
        <w:t>Communities from the epi</w:t>
      </w:r>
      <w:r w:rsidR="00692CC9">
        <w:t>limnion and hypolimnion layers we</w:t>
      </w:r>
      <w:r w:rsidR="00C91FE3">
        <w:t xml:space="preserve">re significantly distinct from each other at p &lt; 0.05 in all lakes except </w:t>
      </w:r>
      <w:r w:rsidR="008B0E44">
        <w:t xml:space="preserve">for polymictic </w:t>
      </w:r>
      <w:r w:rsidR="00C91FE3">
        <w:t>Forestry Bog (FB) (p = 0.10)</w:t>
      </w:r>
      <w:r w:rsidR="008B6087">
        <w:t xml:space="preserve"> (Figure S</w:t>
      </w:r>
      <w:ins w:id="132" w:author="Alex" w:date="2017-05-22T08:14:00Z">
        <w:del w:id="133" w:author="Alexandra Linz" w:date="2017-06-07T06:13:00Z">
          <w:r w:rsidR="00B06F77" w:rsidDel="00427110">
            <w:delText>5</w:delText>
          </w:r>
        </w:del>
      </w:ins>
      <w:ins w:id="134" w:author="Alexandra Linz" w:date="2017-06-07T06:13:00Z">
        <w:r w:rsidR="00427110">
          <w:t>4, a-h</w:t>
        </w:r>
      </w:ins>
      <w:r w:rsidR="00692CC9">
        <w:t>)</w:t>
      </w:r>
      <w:r w:rsidR="00C91FE3">
        <w:t xml:space="preserve">. </w:t>
      </w:r>
    </w:p>
    <w:p w14:paraId="4A2504A2" w14:textId="0D195FBF" w:rsidR="00053DFA" w:rsidRDefault="00475922" w:rsidP="00E65E7D">
      <w:pPr>
        <w:spacing w:after="0" w:line="480" w:lineRule="auto"/>
        <w:ind w:firstLine="720"/>
        <w:jc w:val="both"/>
      </w:pPr>
      <w:r>
        <w:t xml:space="preserve">Within layers, mixing regime </w:t>
      </w:r>
      <w:del w:id="135" w:author="Alex" w:date="2017-05-25T16:02:00Z">
        <w:r w:rsidDel="001C3BDE">
          <w:delText>was the next factor explaining</w:delText>
        </w:r>
      </w:del>
      <w:ins w:id="136" w:author="Alex" w:date="2017-05-25T16:02:00Z">
        <w:r w:rsidR="001C3BDE">
          <w:t>also explained</w:t>
        </w:r>
      </w:ins>
      <w:r>
        <w:t xml:space="preserve"> differences in</w:t>
      </w:r>
      <w:r w:rsidR="00053DFA">
        <w:t xml:space="preserve"> community composition</w:t>
      </w:r>
      <w:r>
        <w:t xml:space="preserve"> (Figure 2</w:t>
      </w:r>
      <w:ins w:id="137" w:author="Alex" w:date="2017-05-23T10:23:00Z">
        <w:r w:rsidR="00575AB7">
          <w:t>, Table S</w:t>
        </w:r>
      </w:ins>
      <w:ins w:id="138" w:author="Alexandra Linz" w:date="2017-06-07T06:14:00Z">
        <w:r w:rsidR="00427110">
          <w:t>2</w:t>
        </w:r>
      </w:ins>
      <w:ins w:id="139" w:author="Alex" w:date="2017-05-23T10:23:00Z">
        <w:del w:id="140" w:author="Alexandra Linz" w:date="2017-06-07T06:14:00Z">
          <w:r w:rsidR="001C3BDE" w:rsidDel="00427110">
            <w:delText>4</w:delText>
          </w:r>
        </w:del>
      </w:ins>
      <w:r>
        <w:t>)</w:t>
      </w:r>
      <w:r w:rsidR="008532A6">
        <w:t xml:space="preserve">. </w:t>
      </w:r>
      <w:r w:rsidR="00763929">
        <w:t>Clustering by mixing regime was significant</w:t>
      </w:r>
      <w:r w:rsidR="009F1636">
        <w:t xml:space="preserve"> by PERMANOVA</w:t>
      </w:r>
      <w:r w:rsidR="00763929">
        <w:t xml:space="preserve"> in both </w:t>
      </w:r>
      <w:proofErr w:type="spellStart"/>
      <w:r w:rsidR="00763929">
        <w:t>epilimnia</w:t>
      </w:r>
      <w:proofErr w:type="spellEnd"/>
      <w:r w:rsidR="00763929">
        <w:t xml:space="preserve"> and </w:t>
      </w:r>
      <w:proofErr w:type="spellStart"/>
      <w:r w:rsidR="00763929">
        <w:t>hypolimnia</w:t>
      </w:r>
      <w:proofErr w:type="spellEnd"/>
      <w:r w:rsidR="00763929">
        <w:t xml:space="preserve"> samples (</w:t>
      </w:r>
      <w:r w:rsidR="009F1636">
        <w:t xml:space="preserve">r2 = 0.20 and r2 = </w:t>
      </w:r>
      <w:r w:rsidR="009C26AD">
        <w:t>0.</w:t>
      </w:r>
      <w:r w:rsidR="009F1636">
        <w:t xml:space="preserve">22, respectively, and </w:t>
      </w:r>
      <w:r w:rsidR="00763929">
        <w:t xml:space="preserve">p = 0.001 in both groups). </w:t>
      </w:r>
      <w:del w:id="141" w:author="Alex" w:date="2017-05-25T16:02:00Z">
        <w:r w:rsidR="009F1636" w:rsidDel="001C3BDE">
          <w:delText xml:space="preserve">Lake </w:delText>
        </w:r>
      </w:del>
      <w:ins w:id="142" w:author="Alex" w:date="2017-05-25T16:02:00Z">
        <w:r w:rsidR="001C3BDE">
          <w:t xml:space="preserve">Site </w:t>
        </w:r>
      </w:ins>
      <w:r w:rsidR="009F1636">
        <w:t>was a strong factor explaining community composition, with significant cluster</w:t>
      </w:r>
      <w:ins w:id="143" w:author="Alex" w:date="2017-05-25T16:03:00Z">
        <w:r w:rsidR="001C3BDE">
          <w:t>ing</w:t>
        </w:r>
      </w:ins>
      <w:r w:rsidR="009F1636">
        <w:t xml:space="preserve"> in </w:t>
      </w:r>
      <w:proofErr w:type="spellStart"/>
      <w:r w:rsidR="009F1636">
        <w:t>epilimnia</w:t>
      </w:r>
      <w:proofErr w:type="spellEnd"/>
      <w:r w:rsidR="009F1636">
        <w:t xml:space="preserve"> (p = 0.001, r2 = 0.34) and </w:t>
      </w:r>
      <w:proofErr w:type="spellStart"/>
      <w:r w:rsidR="009F1636">
        <w:t>hypolimnia</w:t>
      </w:r>
      <w:proofErr w:type="spellEnd"/>
      <w:r w:rsidR="009F1636">
        <w:t xml:space="preserve"> (p = 0.001, r2 = 0.49)</w:t>
      </w:r>
      <w:ins w:id="144" w:author="Alex" w:date="2017-05-25T16:03:00Z">
        <w:r w:rsidR="001C3BDE">
          <w:t xml:space="preserve"> (Table S</w:t>
        </w:r>
      </w:ins>
      <w:ins w:id="145" w:author="Alexandra Linz" w:date="2017-06-07T06:16:00Z">
        <w:r w:rsidR="00427110">
          <w:t>2</w:t>
        </w:r>
      </w:ins>
      <w:ins w:id="146" w:author="Alex" w:date="2017-05-25T16:03:00Z">
        <w:del w:id="147" w:author="Alexandra Linz" w:date="2017-06-07T06:16:00Z">
          <w:r w:rsidR="001C3BDE" w:rsidDel="00427110">
            <w:delText>4</w:delText>
          </w:r>
        </w:del>
        <w:r w:rsidR="001C3BDE">
          <w:t>)</w:t>
        </w:r>
      </w:ins>
      <w:r w:rsidR="009F1636">
        <w:t xml:space="preserve">. </w:t>
      </w:r>
      <w:ins w:id="148" w:author="Alexandra Linz" w:date="2017-06-07T06:14:00Z">
        <w:r w:rsidR="00427110">
          <w:t>D</w:t>
        </w:r>
      </w:ins>
      <w:ins w:id="149" w:author="Alex" w:date="2017-05-22T09:14:00Z">
        <w:del w:id="150" w:author="Alexandra Linz" w:date="2017-06-07T06:14:00Z">
          <w:r w:rsidR="003C0E09" w:rsidDel="00427110">
            <w:delText>Julian d</w:delText>
          </w:r>
        </w:del>
        <w:r w:rsidR="003C0E09">
          <w:t xml:space="preserve">ate and mean water temperature </w:t>
        </w:r>
      </w:ins>
      <w:ins w:id="151" w:author="Alex" w:date="2017-05-22T09:15:00Z">
        <w:r w:rsidR="003C0E09">
          <w:t>did not describe the observed clustering as well as lake or mixing regime (Figure S</w:t>
        </w:r>
      </w:ins>
      <w:ins w:id="152" w:author="Alexandra Linz" w:date="2017-06-07T06:15:00Z">
        <w:r w:rsidR="00427110">
          <w:t>5</w:t>
        </w:r>
      </w:ins>
      <w:ins w:id="153" w:author="Alex" w:date="2017-05-22T09:15:00Z">
        <w:del w:id="154" w:author="Alexandra Linz" w:date="2017-06-07T06:15:00Z">
          <w:r w:rsidR="003C0E09" w:rsidDel="00427110">
            <w:delText>6</w:delText>
          </w:r>
        </w:del>
      </w:ins>
      <w:ins w:id="155" w:author="Alexandra Linz" w:date="2017-06-07T06:16:00Z">
        <w:r w:rsidR="00427110">
          <w:t>, a-f</w:t>
        </w:r>
      </w:ins>
      <w:ins w:id="156" w:author="Alex" w:date="2017-05-22T09:15:00Z">
        <w:r w:rsidR="003C0E09">
          <w:t xml:space="preserve">). Because </w:t>
        </w:r>
      </w:ins>
      <w:ins w:id="157" w:author="Alex" w:date="2017-05-25T16:04:00Z">
        <w:r w:rsidR="001C3BDE">
          <w:t>principle coordinates analysis</w:t>
        </w:r>
      </w:ins>
      <w:ins w:id="158" w:author="Alex" w:date="2017-05-22T09:15:00Z">
        <w:r w:rsidR="003C0E09">
          <w:t xml:space="preserve"> can be susceptible to artifacts, we also performed a comparison of beta diversity between sites using a Bray-Curtis dissimilarity distance matrix</w:t>
        </w:r>
      </w:ins>
      <w:ins w:id="159" w:author="Alex" w:date="2017-05-22T09:16:00Z">
        <w:r w:rsidR="003C0E09">
          <w:t xml:space="preserve"> without ordination</w:t>
        </w:r>
      </w:ins>
      <w:ins w:id="160" w:author="Alex" w:date="2017-05-22T09:15:00Z">
        <w:r w:rsidR="003C0E09">
          <w:t>; the same results were obtained (Figure S</w:t>
        </w:r>
      </w:ins>
      <w:ins w:id="161" w:author="Alexandra Linz" w:date="2017-06-07T06:16:00Z">
        <w:r w:rsidR="00427110">
          <w:t>5, g-h</w:t>
        </w:r>
      </w:ins>
      <w:ins w:id="162" w:author="Alex" w:date="2017-05-22T09:15:00Z">
        <w:del w:id="163" w:author="Alexandra Linz" w:date="2017-06-07T06:16:00Z">
          <w:r w:rsidR="003C0E09" w:rsidDel="00427110">
            <w:delText>7</w:delText>
          </w:r>
        </w:del>
        <w:r w:rsidR="003C0E09">
          <w:t xml:space="preserve">). </w:t>
        </w:r>
      </w:ins>
      <w:ins w:id="164" w:author="Alex" w:date="2017-05-03T10:32:00Z">
        <w:r w:rsidR="00D61EBE">
          <w:t xml:space="preserve">These </w:t>
        </w:r>
        <w:r w:rsidR="00696A43">
          <w:t xml:space="preserve">findings demonstrate that </w:t>
        </w:r>
      </w:ins>
      <w:ins w:id="165" w:author="Alex" w:date="2017-05-22T09:16:00Z">
        <w:r w:rsidR="003C0E09">
          <w:t xml:space="preserve">thermal layer, lake, and </w:t>
        </w:r>
      </w:ins>
      <w:ins w:id="166" w:author="Alex" w:date="2017-05-03T10:32:00Z">
        <w:r w:rsidR="00D61EBE">
          <w:t>mixing freque</w:t>
        </w:r>
        <w:r w:rsidR="003C0E09">
          <w:t>ncy are</w:t>
        </w:r>
        <w:r w:rsidR="00D61EBE">
          <w:t xml:space="preserve"> associated with</w:t>
        </w:r>
      </w:ins>
      <w:ins w:id="167" w:author="Alex" w:date="2017-05-03T10:33:00Z">
        <w:r w:rsidR="00D61EBE">
          <w:t xml:space="preserve"> </w:t>
        </w:r>
      </w:ins>
      <w:ins w:id="168" w:author="Alex" w:date="2017-05-22T09:16:00Z">
        <w:r w:rsidR="003C0E09">
          <w:t xml:space="preserve">changes in </w:t>
        </w:r>
      </w:ins>
      <w:ins w:id="169" w:author="Alex" w:date="2017-05-03T10:33:00Z">
        <w:r w:rsidR="00D61EBE">
          <w:t>bacterial</w:t>
        </w:r>
      </w:ins>
      <w:ins w:id="170" w:author="Alex" w:date="2017-05-03T10:32:00Z">
        <w:r w:rsidR="003C0E09">
          <w:t xml:space="preserve"> community composition.</w:t>
        </w:r>
      </w:ins>
    </w:p>
    <w:p w14:paraId="092F8A34" w14:textId="77777777" w:rsidR="009B7954" w:rsidRDefault="00C91FE3" w:rsidP="00DB3C58">
      <w:pPr>
        <w:pStyle w:val="Heading2"/>
        <w:spacing w:before="0"/>
        <w:ind w:left="1440" w:hanging="1440"/>
        <w:jc w:val="both"/>
      </w:pPr>
      <w:r>
        <w:t>Variability and dispersion</w:t>
      </w:r>
    </w:p>
    <w:p w14:paraId="7548450F" w14:textId="543A3387" w:rsidR="004A6171" w:rsidRPr="00E65E7D" w:rsidRDefault="00C91FE3" w:rsidP="00E65E7D">
      <w:pPr>
        <w:spacing w:after="0" w:line="480" w:lineRule="auto"/>
        <w:jc w:val="both"/>
      </w:pPr>
      <w:r>
        <w:tab/>
      </w:r>
      <w:r w:rsidR="00DD7644">
        <w:t xml:space="preserve">While </w:t>
      </w:r>
      <w:ins w:id="171" w:author="Katherine McMahon" w:date="2017-06-02T13:55:00Z">
        <w:r w:rsidR="003204D8">
          <w:t>O</w:t>
        </w:r>
      </w:ins>
      <w:ins w:id="172" w:author="Alex" w:date="2017-06-02T15:44:00Z">
        <w:r w:rsidR="00497BB0">
          <w:t>TU</w:t>
        </w:r>
      </w:ins>
      <w:ins w:id="173" w:author="Katherine McMahon" w:date="2017-06-02T13:55:00Z">
        <w:del w:id="174" w:author="Alex" w:date="2017-06-02T15:44:00Z">
          <w:r w:rsidR="003204D8" w:rsidDel="00497BB0">
            <w:delText>UT</w:delText>
          </w:r>
        </w:del>
        <w:r w:rsidR="003204D8">
          <w:t xml:space="preserve">-based </w:t>
        </w:r>
      </w:ins>
      <w:r w:rsidR="00DD7644">
        <w:t xml:space="preserve">community composition was distinct by layer, lake, and mixing regime, there was still variability </w:t>
      </w:r>
      <w:del w:id="175" w:author="Alex" w:date="2017-05-25T16:05:00Z">
        <w:r w:rsidR="00DD7644" w:rsidDel="006F5EC9">
          <w:delText xml:space="preserve">in community composition </w:delText>
        </w:r>
      </w:del>
      <w:r w:rsidR="00DD7644">
        <w:t xml:space="preserve">over time. </w:t>
      </w:r>
      <w:ins w:id="176" w:author="Alex" w:date="2017-05-03T10:34:00Z">
        <w:r w:rsidR="00D61EBE">
          <w:t xml:space="preserve">We used weighted </w:t>
        </w:r>
        <w:proofErr w:type="spellStart"/>
        <w:r w:rsidR="00D61EBE">
          <w:t>UniFrac</w:t>
        </w:r>
        <w:proofErr w:type="spellEnd"/>
        <w:r w:rsidR="00D61EBE">
          <w:t xml:space="preserve"> distance to quantify variability in beta diversity between samples within the same site and year. </w:t>
        </w:r>
      </w:ins>
      <w:r w:rsidR="00DD7644">
        <w:t xml:space="preserve">Each year in each lake had a significantly different community composition, indicating </w:t>
      </w:r>
      <w:proofErr w:type="spellStart"/>
      <w:r w:rsidR="00DD7644">
        <w:t>interannual</w:t>
      </w:r>
      <w:proofErr w:type="spellEnd"/>
      <w:r w:rsidR="00DD7644">
        <w:t xml:space="preserve"> variability in the community composition (Figure 3a-c</w:t>
      </w:r>
      <w:r w:rsidR="008B6087">
        <w:t>, Figure S</w:t>
      </w:r>
      <w:ins w:id="177" w:author="Alexandra Linz" w:date="2017-06-07T06:16:00Z">
        <w:r w:rsidR="00427110">
          <w:t xml:space="preserve">4, </w:t>
        </w:r>
      </w:ins>
      <w:proofErr w:type="spellStart"/>
      <w:ins w:id="178" w:author="Alexandra Linz" w:date="2017-06-07T06:17:00Z">
        <w:r w:rsidR="00427110">
          <w:t>i</w:t>
        </w:r>
        <w:proofErr w:type="spellEnd"/>
        <w:r w:rsidR="00427110">
          <w:t>-k</w:t>
        </w:r>
      </w:ins>
      <w:ins w:id="179" w:author="Alex" w:date="2017-05-22T09:30:00Z">
        <w:del w:id="180" w:author="Alexandra Linz" w:date="2017-06-07T06:16:00Z">
          <w:r w:rsidR="00696A43" w:rsidDel="00427110">
            <w:delText>8</w:delText>
          </w:r>
        </w:del>
      </w:ins>
      <w:del w:id="181" w:author="Alex" w:date="2017-05-22T09:30:00Z">
        <w:r w:rsidR="008B6087" w:rsidDel="00696A43">
          <w:delText>5</w:delText>
        </w:r>
      </w:del>
      <w:ins w:id="182" w:author="Alex" w:date="2017-05-23T10:19:00Z">
        <w:r w:rsidR="00575AB7">
          <w:t>, Table S</w:t>
        </w:r>
      </w:ins>
      <w:ins w:id="183" w:author="Alexandra Linz" w:date="2017-06-07T06:17:00Z">
        <w:r w:rsidR="00427110">
          <w:t>2</w:t>
        </w:r>
      </w:ins>
      <w:ins w:id="184" w:author="Alex" w:date="2017-05-23T10:19:00Z">
        <w:del w:id="185" w:author="Alexandra Linz" w:date="2017-06-07T06:17:00Z">
          <w:r w:rsidR="006F5EC9" w:rsidDel="00427110">
            <w:delText>5</w:delText>
          </w:r>
        </w:del>
      </w:ins>
      <w:r w:rsidR="00DD7644">
        <w:t xml:space="preserve">). </w:t>
      </w:r>
      <w:ins w:id="186" w:author="Alex" w:date="2017-05-23T10:20:00Z">
        <w:r w:rsidR="00575AB7">
          <w:t>As multiple environmental variables changed in each year of sampling, it is not clear which</w:t>
        </w:r>
      </w:ins>
      <w:ins w:id="187" w:author="Alex" w:date="2017-05-23T10:21:00Z">
        <w:r w:rsidR="00575AB7">
          <w:t xml:space="preserve"> (if any)</w:t>
        </w:r>
      </w:ins>
      <w:ins w:id="188" w:author="Alex" w:date="2017-05-23T10:20:00Z">
        <w:r w:rsidR="00575AB7">
          <w:t xml:space="preserve"> could explain the observed </w:t>
        </w:r>
      </w:ins>
      <w:ins w:id="189" w:author="Alex" w:date="2017-05-23T10:21:00Z">
        <w:r w:rsidR="00575AB7">
          <w:t xml:space="preserve">annual </w:t>
        </w:r>
      </w:ins>
      <w:ins w:id="190" w:author="Alex" w:date="2017-05-23T10:20:00Z">
        <w:r w:rsidR="00575AB7">
          <w:t>shifts i</w:t>
        </w:r>
        <w:r w:rsidR="006F5EC9">
          <w:t>n community composit</w:t>
        </w:r>
      </w:ins>
      <w:ins w:id="191" w:author="Alex" w:date="2017-05-29T15:47:00Z">
        <w:r w:rsidR="00765DAF">
          <w:t>i</w:t>
        </w:r>
      </w:ins>
      <w:ins w:id="192" w:author="Alex" w:date="2017-05-23T10:20:00Z">
        <w:r w:rsidR="006F5EC9">
          <w:t>on</w:t>
        </w:r>
        <w:del w:id="193" w:author="Alexandra Linz" w:date="2017-06-07T06:17:00Z">
          <w:r w:rsidR="006F5EC9" w:rsidDel="00427110">
            <w:delText xml:space="preserve"> (Table S6</w:delText>
          </w:r>
          <w:r w:rsidR="00575AB7" w:rsidDel="00427110">
            <w:delText>)</w:delText>
          </w:r>
        </w:del>
        <w:r w:rsidR="00575AB7">
          <w:t xml:space="preserve">. </w:t>
        </w:r>
      </w:ins>
      <w:r w:rsidR="00217481">
        <w:t>We found no evidence of repeating seasonal trends during the stratified summer months in these lakes</w:t>
      </w:r>
      <w:ins w:id="194" w:author="Alex" w:date="2017-05-22T18:21:00Z">
        <w:r w:rsidR="007F5880">
          <w:t xml:space="preserve"> in time decay plots using weighted </w:t>
        </w:r>
        <w:proofErr w:type="spellStart"/>
        <w:r w:rsidR="007F5880">
          <w:t>UniFrac</w:t>
        </w:r>
        <w:proofErr w:type="spellEnd"/>
        <w:r w:rsidR="007F5880">
          <w:t xml:space="preserve"> distance</w:t>
        </w:r>
        <w:del w:id="195" w:author="Alexandra Linz" w:date="2017-06-07T06:18:00Z">
          <w:r w:rsidR="007F5880" w:rsidDel="00427110">
            <w:delText xml:space="preserve"> (Fig</w:delText>
          </w:r>
        </w:del>
        <w:del w:id="196" w:author="Alexandra Linz" w:date="2017-06-07T06:17:00Z">
          <w:r w:rsidR="007F5880" w:rsidDel="00427110">
            <w:delText>ure S9)</w:delText>
          </w:r>
        </w:del>
      </w:ins>
      <w:r w:rsidR="00217481">
        <w:t xml:space="preserve">. </w:t>
      </w:r>
      <w:r w:rsidR="00C33BCD">
        <w:t>Likewise, we examined</w:t>
      </w:r>
      <w:del w:id="197" w:author="Alex" w:date="2017-05-25T16:06:00Z">
        <w:r w:rsidR="00C33BCD" w:rsidDel="006F5EC9">
          <w:delText xml:space="preserve"> t</w:delText>
        </w:r>
        <w:r w:rsidR="00217481" w:rsidDel="006F5EC9">
          <w:delText>he abundance</w:delText>
        </w:r>
      </w:del>
      <w:r w:rsidR="00217481">
        <w:t xml:space="preserve"> trends </w:t>
      </w:r>
      <w:ins w:id="198" w:author="Alex" w:date="2017-05-25T16:06:00Z">
        <w:r w:rsidR="006F5EC9">
          <w:t>in</w:t>
        </w:r>
      </w:ins>
      <w:del w:id="199" w:author="Alex" w:date="2017-05-25T16:06:00Z">
        <w:r w:rsidR="00217481" w:rsidDel="006F5EC9">
          <w:delText>of</w:delText>
        </w:r>
      </w:del>
      <w:r w:rsidR="00217481">
        <w:t xml:space="preserve"> </w:t>
      </w:r>
      <w:r w:rsidR="00C33BCD">
        <w:lastRenderedPageBreak/>
        <w:t xml:space="preserve">the most abundant </w:t>
      </w:r>
      <w:r w:rsidR="00217481">
        <w:t xml:space="preserve">individual OTUs </w:t>
      </w:r>
      <w:r w:rsidR="00C33BCD">
        <w:t xml:space="preserve">and </w:t>
      </w:r>
      <w:ins w:id="200" w:author="Alex" w:date="2017-05-25T16:06:00Z">
        <w:r w:rsidR="006F5EC9">
          <w:t>did not observed repeatable annual trends</w:t>
        </w:r>
      </w:ins>
      <w:del w:id="201" w:author="Alex" w:date="2017-05-25T16:06:00Z">
        <w:r w:rsidR="00C33BCD" w:rsidDel="006F5EC9">
          <w:delText>they did not</w:delText>
        </w:r>
        <w:r w:rsidR="00217481" w:rsidDel="006F5EC9">
          <w:delText xml:space="preserve"> </w:delText>
        </w:r>
        <w:r w:rsidR="00C33BCD" w:rsidDel="006F5EC9">
          <w:delText xml:space="preserve">seem to </w:delText>
        </w:r>
        <w:r w:rsidR="00217481" w:rsidDel="006F5EC9">
          <w:delText>repeat each year</w:delText>
        </w:r>
      </w:del>
      <w:r w:rsidR="00217481">
        <w:t>, even when</w:t>
      </w:r>
      <w:r w:rsidR="005B2AD4">
        <w:t xml:space="preserve"> abundances in each year were</w:t>
      </w:r>
      <w:r w:rsidR="00217481">
        <w:t xml:space="preserve"> normalized using z-scores</w:t>
      </w:r>
      <w:r w:rsidR="008B6087">
        <w:t xml:space="preserve"> (Figure S</w:t>
      </w:r>
      <w:r w:rsidR="00427110">
        <w:t>6</w:t>
      </w:r>
      <w:r w:rsidR="00DC7A12">
        <w:t>)</w:t>
      </w:r>
      <w:r w:rsidR="00217481">
        <w:t xml:space="preserve">. </w:t>
      </w:r>
    </w:p>
    <w:p w14:paraId="708E36F3" w14:textId="3951966B" w:rsidR="004A6171" w:rsidRDefault="004A6171" w:rsidP="00E65E7D">
      <w:pPr>
        <w:spacing w:after="0" w:line="480" w:lineRule="auto"/>
        <w:jc w:val="both"/>
        <w:rPr>
          <w:rFonts w:cs="Times New Roman"/>
          <w:noProof/>
          <w:szCs w:val="24"/>
        </w:rPr>
      </w:pPr>
      <w:r>
        <w:rPr>
          <w:rFonts w:cs="Times New Roman"/>
          <w:noProof/>
          <w:szCs w:val="24"/>
        </w:rPr>
        <w:tab/>
      </w:r>
      <w:r w:rsidRPr="006F5EC9">
        <w:rPr>
          <w:rFonts w:cs="Times New Roman"/>
          <w:noProof/>
          <w:szCs w:val="24"/>
        </w:rPr>
        <w:t xml:space="preserve">Varibility can also be assessed by measuring the </w:t>
      </w:r>
      <w:del w:id="202" w:author="Alex" w:date="2017-05-22T09:31:00Z">
        <w:r w:rsidRPr="006F5EC9" w:rsidDel="00696A43">
          <w:rPr>
            <w:rFonts w:cs="Times New Roman"/>
            <w:noProof/>
            <w:szCs w:val="24"/>
          </w:rPr>
          <w:delText>dispersion of groups in PCoA</w:delText>
        </w:r>
      </w:del>
      <w:ins w:id="203" w:author="Alex" w:date="2017-05-22T09:31:00Z">
        <w:r w:rsidR="00696A43" w:rsidRPr="006F5EC9">
          <w:rPr>
            <w:rFonts w:cs="Times New Roman"/>
            <w:noProof/>
            <w:szCs w:val="24"/>
          </w:rPr>
          <w:t>beta diversity within a single site</w:t>
        </w:r>
      </w:ins>
      <w:r w:rsidRPr="006F5EC9">
        <w:rPr>
          <w:rFonts w:cs="Times New Roman"/>
          <w:noProof/>
          <w:szCs w:val="24"/>
        </w:rPr>
        <w:t xml:space="preserve">. </w:t>
      </w:r>
      <w:del w:id="204" w:author="Alex" w:date="2017-05-22T09:31:00Z">
        <w:r w:rsidRPr="006F5EC9" w:rsidDel="00696A43">
          <w:rPr>
            <w:rFonts w:cs="Times New Roman"/>
            <w:noProof/>
            <w:szCs w:val="24"/>
          </w:rPr>
          <w:delText xml:space="preserve">Dispersion is the distance of each point from the centroid of a group on an ordination plot. </w:delText>
        </w:r>
      </w:del>
      <w:ins w:id="205" w:author="Alex" w:date="2017-05-01T13:44:00Z">
        <w:r w:rsidR="00483E98" w:rsidRPr="006F5EC9">
          <w:rPr>
            <w:rFonts w:cs="Times New Roman"/>
            <w:noProof/>
            <w:szCs w:val="24"/>
          </w:rPr>
          <w:t xml:space="preserve">We measured </w:t>
        </w:r>
      </w:ins>
      <w:ins w:id="206" w:author="Alex" w:date="2017-05-22T09:31:00Z">
        <w:r w:rsidR="00696A43" w:rsidRPr="006F5EC9">
          <w:rPr>
            <w:rFonts w:cs="Times New Roman"/>
            <w:noProof/>
            <w:szCs w:val="24"/>
          </w:rPr>
          <w:t>pairwise weighted UniFrac distance</w:t>
        </w:r>
      </w:ins>
      <w:ins w:id="207" w:author="Alex" w:date="2017-05-01T13:44:00Z">
        <w:r w:rsidR="00696A43" w:rsidRPr="006F5EC9">
          <w:rPr>
            <w:rFonts w:cs="Times New Roman"/>
            <w:noProof/>
            <w:szCs w:val="24"/>
          </w:rPr>
          <w:t xml:space="preserve"> between samples in each</w:t>
        </w:r>
        <w:r w:rsidR="00483E98" w:rsidRPr="006F5EC9">
          <w:rPr>
            <w:rFonts w:cs="Times New Roman"/>
            <w:noProof/>
            <w:szCs w:val="24"/>
          </w:rPr>
          <w:t xml:space="preserve"> each lake-layer </w:t>
        </w:r>
        <w:r w:rsidR="006F5EC9">
          <w:rPr>
            <w:rFonts w:cs="Times New Roman"/>
            <w:noProof/>
            <w:szCs w:val="24"/>
          </w:rPr>
          <w:t xml:space="preserve">(Figure </w:t>
        </w:r>
        <w:r w:rsidR="00483E98" w:rsidRPr="006F5EC9">
          <w:rPr>
            <w:rFonts w:cs="Times New Roman"/>
            <w:noProof/>
            <w:szCs w:val="24"/>
          </w:rPr>
          <w:t>3</w:t>
        </w:r>
      </w:ins>
      <w:ins w:id="208" w:author="Alex" w:date="2017-05-25T16:10:00Z">
        <w:r w:rsidR="006F5EC9">
          <w:rPr>
            <w:rFonts w:cs="Times New Roman"/>
            <w:noProof/>
            <w:szCs w:val="24"/>
          </w:rPr>
          <w:t>d</w:t>
        </w:r>
      </w:ins>
      <w:ins w:id="209" w:author="Alex" w:date="2017-05-01T13:44:00Z">
        <w:r w:rsidR="00483E98" w:rsidRPr="006F5EC9">
          <w:rPr>
            <w:rFonts w:cs="Times New Roman"/>
            <w:noProof/>
            <w:szCs w:val="24"/>
          </w:rPr>
          <w:t xml:space="preserve">). </w:t>
        </w:r>
      </w:ins>
      <w:r w:rsidRPr="006F5EC9">
        <w:rPr>
          <w:rFonts w:cs="Times New Roman"/>
          <w:noProof/>
          <w:szCs w:val="24"/>
        </w:rPr>
        <w:t xml:space="preserve">This analysis showed that layers had significantly different </w:t>
      </w:r>
      <w:del w:id="210" w:author="Alex" w:date="2017-05-25T16:11:00Z">
        <w:r w:rsidR="00863976" w:rsidRPr="006F5EC9" w:rsidDel="006F5EC9">
          <w:rPr>
            <w:rFonts w:cs="Times New Roman"/>
            <w:noProof/>
            <w:szCs w:val="24"/>
          </w:rPr>
          <w:delText xml:space="preserve">degrees of </w:delText>
        </w:r>
        <w:r w:rsidRPr="006F5EC9" w:rsidDel="006F5EC9">
          <w:rPr>
            <w:rFonts w:cs="Times New Roman"/>
            <w:noProof/>
            <w:szCs w:val="24"/>
          </w:rPr>
          <w:delText xml:space="preserve">dispersion </w:delText>
        </w:r>
      </w:del>
      <w:ins w:id="211" w:author="Alex" w:date="2017-05-25T16:11:00Z">
        <w:r w:rsidR="006F5EC9">
          <w:rPr>
            <w:rFonts w:cs="Times New Roman"/>
            <w:noProof/>
            <w:szCs w:val="24"/>
          </w:rPr>
          <w:t xml:space="preserve">levels of beta diversity within a single site </w:t>
        </w:r>
      </w:ins>
      <w:ins w:id="212" w:author="Katherine McMahon" w:date="2017-06-02T13:56:00Z">
        <w:r w:rsidR="003204D8">
          <w:rPr>
            <w:rFonts w:cs="Times New Roman"/>
            <w:noProof/>
            <w:szCs w:val="24"/>
          </w:rPr>
          <w:t xml:space="preserve">for </w:t>
        </w:r>
      </w:ins>
      <w:del w:id="213" w:author="Alex" w:date="2017-05-25T16:11:00Z">
        <w:r w:rsidRPr="006F5EC9" w:rsidDel="006F5EC9">
          <w:rPr>
            <w:rFonts w:cs="Times New Roman"/>
            <w:noProof/>
            <w:szCs w:val="24"/>
          </w:rPr>
          <w:delText>in two of the dimictic lakes (Trout Bog and South Sparkling Bog) and a meromictic lake (Mary Lake)</w:delText>
        </w:r>
      </w:del>
      <w:ins w:id="214" w:author="Alex" w:date="2017-05-25T16:11:00Z">
        <w:r w:rsidR="006F5EC9">
          <w:rPr>
            <w:rFonts w:cs="Times New Roman"/>
            <w:noProof/>
            <w:szCs w:val="24"/>
          </w:rPr>
          <w:t xml:space="preserve">West Sparkling Bog, </w:t>
        </w:r>
      </w:ins>
      <w:ins w:id="215" w:author="Alex" w:date="2017-05-25T16:12:00Z">
        <w:r w:rsidR="006F5EC9">
          <w:rPr>
            <w:rFonts w:cs="Times New Roman"/>
            <w:noProof/>
            <w:szCs w:val="24"/>
          </w:rPr>
          <w:t>North Sparkling Bog, Trout Bog, South Sparkling Bog, and Mary Lake</w:t>
        </w:r>
      </w:ins>
      <w:del w:id="216" w:author="Alex" w:date="2017-05-25T16:11:00Z">
        <w:r w:rsidR="00863976" w:rsidRPr="006F5EC9" w:rsidDel="006F5EC9">
          <w:rPr>
            <w:rFonts w:cs="Times New Roman"/>
            <w:noProof/>
            <w:szCs w:val="24"/>
          </w:rPr>
          <w:delText xml:space="preserve"> (Figure 3d)</w:delText>
        </w:r>
      </w:del>
      <w:ins w:id="217" w:author="Alex" w:date="2017-05-25T16:12:00Z">
        <w:r w:rsidR="006F5EC9">
          <w:rPr>
            <w:rFonts w:cs="Times New Roman"/>
            <w:noProof/>
            <w:szCs w:val="24"/>
          </w:rPr>
          <w:t xml:space="preserve">, </w:t>
        </w:r>
      </w:ins>
      <w:ins w:id="218" w:author="Katherine McMahon" w:date="2017-06-02T13:56:00Z">
        <w:r w:rsidR="003204D8">
          <w:rPr>
            <w:rFonts w:cs="Times New Roman"/>
            <w:noProof/>
            <w:szCs w:val="24"/>
          </w:rPr>
          <w:t xml:space="preserve">as </w:t>
        </w:r>
      </w:ins>
      <w:ins w:id="219" w:author="Alex" w:date="2017-05-25T16:12:00Z">
        <w:r w:rsidR="006F5EC9">
          <w:rPr>
            <w:rFonts w:cs="Times New Roman"/>
            <w:noProof/>
            <w:szCs w:val="24"/>
          </w:rPr>
          <w:t>determined using a Wilcoxon signed rank test</w:t>
        </w:r>
      </w:ins>
      <w:ins w:id="220" w:author="Alex" w:date="2017-05-25T16:23:00Z">
        <w:r w:rsidR="00D02F1D">
          <w:rPr>
            <w:rFonts w:cs="Times New Roman"/>
            <w:noProof/>
            <w:szCs w:val="24"/>
          </w:rPr>
          <w:t xml:space="preserve"> with a Bonferroni correction for multiple pairwise comparisons</w:t>
        </w:r>
      </w:ins>
      <w:r w:rsidRPr="006F5EC9">
        <w:rPr>
          <w:rFonts w:cs="Times New Roman"/>
          <w:noProof/>
          <w:szCs w:val="24"/>
        </w:rPr>
        <w:t>.</w:t>
      </w:r>
      <w:r w:rsidR="009F1636" w:rsidRPr="006F5EC9">
        <w:rPr>
          <w:rFonts w:cs="Times New Roman"/>
          <w:noProof/>
          <w:szCs w:val="24"/>
        </w:rPr>
        <w:t xml:space="preserve"> </w:t>
      </w:r>
      <w:del w:id="221" w:author="Alex" w:date="2017-05-25T16:12:00Z">
        <w:r w:rsidR="009F1636" w:rsidRPr="006F5EC9" w:rsidDel="006F5EC9">
          <w:rPr>
            <w:rFonts w:cs="Times New Roman"/>
            <w:noProof/>
            <w:szCs w:val="24"/>
          </w:rPr>
          <w:delText>Two outliers in Mary Lake were removed; these dates showed different community compo</w:delText>
        </w:r>
        <w:r w:rsidR="00CF5084" w:rsidRPr="006F5EC9" w:rsidDel="006F5EC9">
          <w:rPr>
            <w:rFonts w:cs="Times New Roman"/>
            <w:noProof/>
            <w:szCs w:val="24"/>
          </w:rPr>
          <w:delText>sitions dominated by few taxa, possibily</w:delText>
        </w:r>
        <w:r w:rsidR="009F1636" w:rsidRPr="006F5EC9" w:rsidDel="006F5EC9">
          <w:rPr>
            <w:rFonts w:cs="Times New Roman"/>
            <w:noProof/>
            <w:szCs w:val="24"/>
          </w:rPr>
          <w:delText xml:space="preserve"> the result of a bloom event.</w:delText>
        </w:r>
        <w:r w:rsidRPr="006F5EC9" w:rsidDel="006F5EC9">
          <w:rPr>
            <w:rFonts w:cs="Times New Roman"/>
            <w:noProof/>
            <w:szCs w:val="24"/>
          </w:rPr>
          <w:delText xml:space="preserve"> </w:delText>
        </w:r>
        <w:r w:rsidR="009F1636" w:rsidRPr="006F5EC9" w:rsidDel="006F5EC9">
          <w:rPr>
            <w:rFonts w:cs="Times New Roman"/>
            <w:noProof/>
            <w:szCs w:val="24"/>
          </w:rPr>
          <w:delText>Dispersion</w:delText>
        </w:r>
        <w:r w:rsidRPr="006F5EC9" w:rsidDel="006F5EC9">
          <w:rPr>
            <w:rFonts w:cs="Times New Roman"/>
            <w:noProof/>
            <w:szCs w:val="24"/>
          </w:rPr>
          <w:delText xml:space="preserve"> </w:delText>
        </w:r>
      </w:del>
      <w:ins w:id="222" w:author="Alex" w:date="2017-05-25T16:12:00Z">
        <w:r w:rsidR="006F5EC9">
          <w:rPr>
            <w:rFonts w:cs="Times New Roman"/>
            <w:noProof/>
            <w:szCs w:val="24"/>
          </w:rPr>
          <w:t xml:space="preserve">Within-site beta diversity </w:t>
        </w:r>
      </w:ins>
      <w:r w:rsidRPr="006F5EC9">
        <w:rPr>
          <w:rFonts w:cs="Times New Roman"/>
          <w:noProof/>
          <w:szCs w:val="24"/>
        </w:rPr>
        <w:t xml:space="preserve">was not significantly different in </w:t>
      </w:r>
      <w:ins w:id="223" w:author="Alex" w:date="2017-05-25T16:13:00Z">
        <w:r w:rsidR="006F5EC9">
          <w:rPr>
            <w:rFonts w:cs="Times New Roman"/>
            <w:noProof/>
            <w:szCs w:val="24"/>
          </w:rPr>
          <w:t xml:space="preserve">Crystal Bog, Forestry Bog, and Hell’s Kitchen. </w:t>
        </w:r>
      </w:ins>
      <w:del w:id="224" w:author="Alex" w:date="2017-05-25T16:13:00Z">
        <w:r w:rsidRPr="006F5EC9" w:rsidDel="006F5EC9">
          <w:rPr>
            <w:rFonts w:cs="Times New Roman"/>
            <w:noProof/>
            <w:szCs w:val="24"/>
          </w:rPr>
          <w:delText>the polymictic lakes</w:delText>
        </w:r>
      </w:del>
      <w:del w:id="225" w:author="Katherine McMahon" w:date="2017-06-02T13:56:00Z">
        <w:r w:rsidRPr="006F5EC9" w:rsidDel="003204D8">
          <w:rPr>
            <w:rFonts w:cs="Times New Roman"/>
            <w:noProof/>
            <w:szCs w:val="24"/>
          </w:rPr>
          <w:delText xml:space="preserve">, </w:delText>
        </w:r>
      </w:del>
      <w:del w:id="226" w:author="Alex" w:date="2017-05-25T16:13:00Z">
        <w:r w:rsidRPr="006F5EC9" w:rsidDel="006F5EC9">
          <w:rPr>
            <w:rFonts w:cs="Times New Roman"/>
            <w:noProof/>
            <w:szCs w:val="24"/>
          </w:rPr>
          <w:delText>dimictic North Sparkling Bog, and meromictic Hell’s Kitchen.</w:delText>
        </w:r>
        <w:r w:rsidR="00D23D90" w:rsidRPr="006F5EC9" w:rsidDel="006F5EC9">
          <w:rPr>
            <w:rFonts w:cs="Times New Roman"/>
            <w:noProof/>
            <w:szCs w:val="24"/>
          </w:rPr>
          <w:delText xml:space="preserve"> </w:delText>
        </w:r>
      </w:del>
      <w:ins w:id="227" w:author="Alex" w:date="2017-05-25T16:14:00Z">
        <w:r w:rsidR="006F5EC9">
          <w:rPr>
            <w:rFonts w:cs="Times New Roman"/>
            <w:noProof/>
            <w:szCs w:val="24"/>
          </w:rPr>
          <w:t xml:space="preserve">Mean pairwise UniFrac distance was lower in the epilimnion than the hypolimnion in the West and North Sparkling Bogs, but </w:t>
        </w:r>
      </w:ins>
      <w:ins w:id="228" w:author="Alex" w:date="2017-05-25T16:15:00Z">
        <w:r w:rsidR="006F5EC9">
          <w:rPr>
            <w:rFonts w:cs="Times New Roman"/>
            <w:noProof/>
            <w:szCs w:val="24"/>
          </w:rPr>
          <w:t>higher in the other three significant sites.</w:t>
        </w:r>
      </w:ins>
      <w:ins w:id="229" w:author="Alex" w:date="2017-05-25T16:14:00Z">
        <w:r w:rsidR="006F5EC9">
          <w:rPr>
            <w:rFonts w:cs="Times New Roman"/>
            <w:noProof/>
            <w:szCs w:val="24"/>
          </w:rPr>
          <w:t xml:space="preserve"> </w:t>
        </w:r>
      </w:ins>
      <w:ins w:id="230" w:author="Alex" w:date="2017-05-25T16:16:00Z">
        <w:r w:rsidR="00D02F1D">
          <w:rPr>
            <w:rFonts w:cs="Times New Roman"/>
            <w:noProof/>
            <w:szCs w:val="24"/>
          </w:rPr>
          <w:t xml:space="preserve">Performing the same analysis on a single year of data with approximately even numbers of samples from each site showed the same trends. </w:t>
        </w:r>
      </w:ins>
      <w:del w:id="231" w:author="Alex" w:date="2017-05-25T16:14:00Z">
        <w:r w:rsidR="00A25DCF" w:rsidRPr="006F5EC9" w:rsidDel="006F5EC9">
          <w:rPr>
            <w:rFonts w:cs="Times New Roman"/>
            <w:noProof/>
            <w:szCs w:val="24"/>
          </w:rPr>
          <w:delText xml:space="preserve">Increased sampling may reveal significant dispersion in these lakes. </w:delText>
        </w:r>
        <w:r w:rsidR="00D23D90" w:rsidRPr="006F5EC9" w:rsidDel="006F5EC9">
          <w:rPr>
            <w:rFonts w:cs="Times New Roman"/>
            <w:noProof/>
            <w:szCs w:val="24"/>
          </w:rPr>
          <w:delText>When dispersion between layers was significant, the epilimnion wa</w:delText>
        </w:r>
        <w:r w:rsidRPr="006F5EC9" w:rsidDel="006F5EC9">
          <w:rPr>
            <w:rFonts w:cs="Times New Roman"/>
            <w:noProof/>
            <w:szCs w:val="24"/>
          </w:rPr>
          <w:delText>s on a</w:delText>
        </w:r>
        <w:r w:rsidR="00D23D90" w:rsidRPr="006F5EC9" w:rsidDel="006F5EC9">
          <w:rPr>
            <w:rFonts w:cs="Times New Roman"/>
            <w:noProof/>
            <w:szCs w:val="24"/>
          </w:rPr>
          <w:delText>verage more dispersed than the hypo</w:delText>
        </w:r>
        <w:r w:rsidRPr="006F5EC9" w:rsidDel="006F5EC9">
          <w:rPr>
            <w:rFonts w:cs="Times New Roman"/>
            <w:noProof/>
            <w:szCs w:val="24"/>
          </w:rPr>
          <w:delText xml:space="preserve">limnion, indicating higher variability. </w:delText>
        </w:r>
      </w:del>
      <w:del w:id="232" w:author="Alex" w:date="2017-05-25T16:16:00Z">
        <w:r w:rsidRPr="006F5EC9" w:rsidDel="00D02F1D">
          <w:rPr>
            <w:rFonts w:cs="Times New Roman"/>
            <w:noProof/>
            <w:szCs w:val="24"/>
          </w:rPr>
          <w:delText xml:space="preserve">This is consistent with </w:delText>
        </w:r>
        <w:r w:rsidR="00214573" w:rsidRPr="006F5EC9" w:rsidDel="00D02F1D">
          <w:rPr>
            <w:rFonts w:cs="Times New Roman"/>
            <w:noProof/>
            <w:szCs w:val="24"/>
          </w:rPr>
          <w:delText xml:space="preserve">our </w:delText>
        </w:r>
        <w:r w:rsidRPr="006F5EC9" w:rsidDel="00D02F1D">
          <w:rPr>
            <w:rFonts w:cs="Times New Roman"/>
            <w:noProof/>
            <w:szCs w:val="24"/>
          </w:rPr>
          <w:delText>previously published</w:delText>
        </w:r>
        <w:r w:rsidR="00D23D90" w:rsidRPr="006F5EC9" w:rsidDel="00D02F1D">
          <w:rPr>
            <w:rFonts w:cs="Times New Roman"/>
            <w:noProof/>
            <w:szCs w:val="24"/>
          </w:rPr>
          <w:delText xml:space="preserve"> results, and confirms that epi</w:delText>
        </w:r>
        <w:r w:rsidRPr="006F5EC9" w:rsidDel="00D02F1D">
          <w:rPr>
            <w:rFonts w:cs="Times New Roman"/>
            <w:noProof/>
            <w:szCs w:val="24"/>
          </w:rPr>
          <w:delText>limni</w:delText>
        </w:r>
        <w:r w:rsidR="00D23D90" w:rsidRPr="006F5EC9" w:rsidDel="00D02F1D">
          <w:rPr>
            <w:rFonts w:cs="Times New Roman"/>
            <w:noProof/>
            <w:szCs w:val="24"/>
          </w:rPr>
          <w:delText>a are more variable than hypo</w:delText>
        </w:r>
        <w:r w:rsidRPr="006F5EC9" w:rsidDel="00D02F1D">
          <w:rPr>
            <w:rFonts w:cs="Times New Roman"/>
            <w:noProof/>
            <w:szCs w:val="24"/>
          </w:rPr>
          <w:delText>limnia.</w:delText>
        </w:r>
      </w:del>
      <w:ins w:id="233" w:author="Alex" w:date="2017-05-03T10:35:00Z">
        <w:r w:rsidR="00D02F1D">
          <w:rPr>
            <w:rFonts w:cs="Times New Roman"/>
            <w:noProof/>
            <w:szCs w:val="24"/>
          </w:rPr>
          <w:t xml:space="preserve"> </w:t>
        </w:r>
      </w:ins>
      <w:ins w:id="234" w:author="Alex" w:date="2017-05-25T16:24:00Z">
        <w:r w:rsidR="00D02F1D">
          <w:rPr>
            <w:rFonts w:cs="Times New Roman"/>
            <w:noProof/>
            <w:szCs w:val="24"/>
          </w:rPr>
          <w:t>This shows that the amount of variability in the bacterial community differs by site as well as by year.</w:t>
        </w:r>
      </w:ins>
    </w:p>
    <w:p w14:paraId="1ADEF4B4" w14:textId="77777777" w:rsidR="004A6171" w:rsidRDefault="0098316F" w:rsidP="00DB3C58">
      <w:pPr>
        <w:pStyle w:val="Heading2"/>
        <w:spacing w:before="0"/>
        <w:ind w:left="1440" w:hanging="1440"/>
        <w:jc w:val="both"/>
        <w:rPr>
          <w:noProof/>
        </w:rPr>
      </w:pPr>
      <w:r>
        <w:rPr>
          <w:noProof/>
        </w:rPr>
        <w:lastRenderedPageBreak/>
        <w:t>The core community of bog lakes</w:t>
      </w:r>
    </w:p>
    <w:p w14:paraId="765E4A92" w14:textId="73CEC6EF" w:rsidR="008311BE" w:rsidRDefault="0098316F" w:rsidP="00E65E7D">
      <w:pPr>
        <w:spacing w:after="0" w:line="480" w:lineRule="auto"/>
        <w:jc w:val="both"/>
      </w:pPr>
      <w:r>
        <w:tab/>
        <w:t xml:space="preserve">One of the goals of this study was to determine the core bacterial community of bog lakes in general, and </w:t>
      </w:r>
      <w:r w:rsidR="001F1D37">
        <w:t>to determine if mixing regime affects core community membership</w:t>
      </w:r>
      <w:r>
        <w:t>. Ou</w:t>
      </w:r>
      <w:r w:rsidR="001F1D37">
        <w:t xml:space="preserve">r previous analyses </w:t>
      </w:r>
      <w:r>
        <w:t xml:space="preserve">showed that </w:t>
      </w:r>
      <w:r w:rsidR="00ED5157">
        <w:t>community composition wa</w:t>
      </w:r>
      <w:r>
        <w:t>s distinct in each layer and lake</w:t>
      </w:r>
      <w:r w:rsidR="001F1D37">
        <w:t xml:space="preserve"> (Figure 2)</w:t>
      </w:r>
      <w:r>
        <w:t xml:space="preserve">, while </w:t>
      </w:r>
      <w:ins w:id="235" w:author="Katherine McMahon" w:date="2017-06-02T13:56:00Z">
        <w:r w:rsidR="003204D8">
          <w:t xml:space="preserve">marked </w:t>
        </w:r>
      </w:ins>
      <w:r>
        <w:t xml:space="preserve">variability </w:t>
      </w:r>
      <w:r w:rsidR="001F1D37">
        <w:t>was observed</w:t>
      </w:r>
      <w:r>
        <w:t xml:space="preserve"> within the same lake and layer</w:t>
      </w:r>
      <w:r w:rsidR="001F1D37">
        <w:t xml:space="preserve"> (Figure 3)</w:t>
      </w:r>
      <w:r>
        <w:t xml:space="preserve">. </w:t>
      </w:r>
      <w:r w:rsidR="001F1D37">
        <w:t xml:space="preserve">This prompted us to ask whether we had adequately sampled through time and space to fully census the lakes. </w:t>
      </w:r>
      <w:r>
        <w:t xml:space="preserve">Still, rarefaction curves generated for the entire dataset and for each layer begin to level off, suggesting that we have </w:t>
      </w:r>
      <w:r w:rsidR="001F1D37">
        <w:t xml:space="preserve">indeed </w:t>
      </w:r>
      <w:r>
        <w:t xml:space="preserve">sampled </w:t>
      </w:r>
      <w:proofErr w:type="gramStart"/>
      <w:r>
        <w:t>the majority of</w:t>
      </w:r>
      <w:proofErr w:type="gramEnd"/>
      <w:r>
        <w:t xml:space="preserve"> taxa fou</w:t>
      </w:r>
      <w:r w:rsidR="008311BE">
        <w:t>nd in our study sites</w:t>
      </w:r>
      <w:del w:id="236" w:author="Alexandra Linz" w:date="2017-06-07T06:21:00Z">
        <w:r w:rsidR="00385C5B" w:rsidDel="00427110">
          <w:delText xml:space="preserve"> (Figure S</w:delText>
        </w:r>
      </w:del>
      <w:ins w:id="237" w:author="Alex" w:date="2017-05-22T18:25:00Z">
        <w:del w:id="238" w:author="Alexandra Linz" w:date="2017-06-07T06:21:00Z">
          <w:r w:rsidR="00B7284A" w:rsidDel="00427110">
            <w:delText>11</w:delText>
          </w:r>
        </w:del>
      </w:ins>
      <w:del w:id="239" w:author="Alexandra Linz" w:date="2017-06-07T06:21:00Z">
        <w:r w:rsidR="008B6087" w:rsidDel="00427110">
          <w:delText>7</w:delText>
        </w:r>
        <w:r w:rsidR="00385C5B" w:rsidDel="00427110">
          <w:delText>)</w:delText>
        </w:r>
      </w:del>
      <w:r w:rsidR="008311BE">
        <w:t>. T</w:t>
      </w:r>
      <w:r>
        <w:t>o identify the taxa that comprise the bog lake</w:t>
      </w:r>
      <w:r w:rsidR="00ED5157">
        <w:t xml:space="preserve"> core community</w:t>
      </w:r>
      <w:r>
        <w:t>, we defined “core”</w:t>
      </w:r>
      <w:r w:rsidR="008311BE">
        <w:t xml:space="preserve"> as being present in 90</w:t>
      </w:r>
      <w:r>
        <w:t xml:space="preserve">% of a group of </w:t>
      </w:r>
      <w:r w:rsidR="008311BE">
        <w:t>samples, regardless of abundance</w:t>
      </w:r>
      <w:r w:rsidR="001F1D37">
        <w:t xml:space="preserve"> in the fully curated dataset</w:t>
      </w:r>
      <w:r w:rsidR="008311BE">
        <w:t xml:space="preserve">. </w:t>
      </w:r>
      <w:ins w:id="240" w:author="Alex" w:date="2017-05-04T10:22:00Z">
        <w:r w:rsidR="00121D37">
          <w:t xml:space="preserve">Core taxa are reported as OTU number and </w:t>
        </w:r>
      </w:ins>
      <w:ins w:id="241" w:author="Alex" w:date="2017-05-04T10:23:00Z">
        <w:r w:rsidR="00121D37">
          <w:t>taxonomic classification our freshwater</w:t>
        </w:r>
      </w:ins>
      <w:ins w:id="242" w:author="Alex" w:date="2017-05-04T10:24:00Z">
        <w:r w:rsidR="00121D37">
          <w:t>-specific</w:t>
        </w:r>
      </w:ins>
      <w:ins w:id="243" w:author="Alex" w:date="2017-05-04T10:23:00Z">
        <w:r w:rsidR="009276DF">
          <w:t xml:space="preserve"> database </w:t>
        </w:r>
      </w:ins>
      <w:ins w:id="244" w:author="Alex" w:date="2017-05-12T09:24:00Z">
        <w:r w:rsidR="009276DF">
          <w:fldChar w:fldCharType="begin" w:fldLock="1"/>
        </w:r>
      </w:ins>
      <w:r w:rsidR="009276DF">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9276DF">
        <w:fldChar w:fldCharType="separate"/>
      </w:r>
      <w:r w:rsidR="009276DF" w:rsidRPr="009276DF">
        <w:rPr>
          <w:noProof/>
        </w:rPr>
        <w:t>(19)</w:t>
      </w:r>
      <w:ins w:id="245" w:author="Alex" w:date="2017-05-12T09:24:00Z">
        <w:r w:rsidR="009276DF">
          <w:fldChar w:fldCharType="end"/>
        </w:r>
      </w:ins>
      <w:ins w:id="246" w:author="Alex" w:date="2017-05-04T10:23:00Z">
        <w:r w:rsidR="00121D37">
          <w:t xml:space="preserve">. </w:t>
        </w:r>
      </w:ins>
      <w:r w:rsidR="008311BE">
        <w:t>Four OTUs met this criteria for all samples in the</w:t>
      </w:r>
      <w:ins w:id="247" w:author="Katherine McMahon" w:date="2017-06-02T13:56:00Z">
        <w:r w:rsidR="003204D8">
          <w:t xml:space="preserve"> full</w:t>
        </w:r>
      </w:ins>
      <w:r w:rsidR="008311BE">
        <w:t xml:space="preserve"> dataset: OTU0076 (bacI-A1), OTU0097 (</w:t>
      </w:r>
      <w:proofErr w:type="spellStart"/>
      <w:r w:rsidR="008311BE">
        <w:t>PnecC</w:t>
      </w:r>
      <w:proofErr w:type="spellEnd"/>
      <w:r w:rsidR="008311BE">
        <w:t xml:space="preserve">), OTU0813 (acI-B2), and OTU0678 (LD28). These </w:t>
      </w:r>
      <w:r w:rsidR="001F1D37">
        <w:t>taxa were therefore also core to</w:t>
      </w:r>
      <w:r w:rsidR="008311BE">
        <w:t xml:space="preserve"> both </w:t>
      </w:r>
      <w:proofErr w:type="spellStart"/>
      <w:r w:rsidR="008311BE">
        <w:t>epilimnia</w:t>
      </w:r>
      <w:proofErr w:type="spellEnd"/>
      <w:r w:rsidR="008311BE">
        <w:t xml:space="preserve"> and </w:t>
      </w:r>
      <w:proofErr w:type="spellStart"/>
      <w:r w:rsidR="008311BE">
        <w:t>hypolimnia</w:t>
      </w:r>
      <w:proofErr w:type="spellEnd"/>
      <w:r w:rsidR="008311BE">
        <w:t>.</w:t>
      </w:r>
      <w:del w:id="248" w:author="Alex" w:date="2017-06-03T09:29:00Z">
        <w:r w:rsidR="008311BE" w:rsidDel="002F3FD4">
          <w:delText xml:space="preserve"> </w:delText>
        </w:r>
      </w:del>
      <w:r w:rsidR="008311BE">
        <w:t xml:space="preserve"> Additional </w:t>
      </w:r>
      <w:r w:rsidR="001F1D37">
        <w:t>taxa core to</w:t>
      </w:r>
      <w:r w:rsidR="008311BE">
        <w:t xml:space="preserve">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(Lhab-A4), and OTU0522 (alfI-A1), while additional </w:t>
      </w:r>
      <w:proofErr w:type="spellStart"/>
      <w:r w:rsidR="00025474">
        <w:t>hypolimnia</w:t>
      </w:r>
      <w:proofErr w:type="spellEnd"/>
      <w:r w:rsidR="00025474">
        <w:t xml:space="preserve"> </w:t>
      </w:r>
      <w:r w:rsidR="008311BE">
        <w:t>core taxa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14:paraId="1A5FB130" w14:textId="768ED972" w:rsidR="0098316F" w:rsidRDefault="008311BE" w:rsidP="00E65E7D">
      <w:pPr>
        <w:spacing w:after="0" w:line="480" w:lineRule="auto"/>
        <w:jc w:val="both"/>
      </w:pPr>
      <w:r>
        <w:tab/>
      </w:r>
      <w:r w:rsidR="00603D46">
        <w:t>W</w:t>
      </w:r>
      <w:r>
        <w:t xml:space="preserve">e performed the same core analysis </w:t>
      </w:r>
      <w:r w:rsidR="001F1D37">
        <w:t>after</w:t>
      </w:r>
      <w:r>
        <w:t xml:space="preserve"> combining OTUs </w:t>
      </w:r>
      <w:r w:rsidR="001F1D37">
        <w:t>assigned to the same tribe</w:t>
      </w:r>
      <w:r w:rsidR="00913A4E">
        <w:t xml:space="preserve"> (</w:t>
      </w:r>
      <w:ins w:id="249" w:author="Katherine McMahon" w:date="2017-06-02T13:57:00Z">
        <w:r w:rsidR="003204D8">
          <w:t xml:space="preserve">previously </w:t>
        </w:r>
      </w:ins>
      <w:r w:rsidR="00913A4E">
        <w:t xml:space="preserve">defined </w:t>
      </w:r>
      <w:ins w:id="250" w:author="Katherine McMahon" w:date="2017-06-02T14:05:00Z">
        <w:r w:rsidR="003204D8">
          <w:t xml:space="preserve">as sharing </w:t>
        </w:r>
      </w:ins>
      <w:ins w:id="251" w:author="Katherine McMahon" w:date="2017-06-02T14:06:00Z">
        <w:r w:rsidR="003204D8">
          <w:rPr>
            <w:rFonts w:cs="Times New Roman"/>
            <w:u w:val="single"/>
          </w:rPr>
          <w:t>≥</w:t>
        </w:r>
      </w:ins>
      <w:ins w:id="252" w:author="Katherine McMahon" w:date="2017-06-02T14:05:00Z">
        <w:r w:rsidR="003204D8">
          <w:t xml:space="preserve"> </w:t>
        </w:r>
      </w:ins>
      <w:del w:id="253" w:author="Katherine McMahon" w:date="2017-06-02T14:05:00Z">
        <w:r w:rsidR="00913A4E" w:rsidDel="003204D8">
          <w:delText xml:space="preserve">by </w:delText>
        </w:r>
      </w:del>
      <w:r w:rsidR="00913A4E">
        <w:t>9</w:t>
      </w:r>
      <w:r w:rsidR="001F1D37">
        <w:t>7</w:t>
      </w:r>
      <w:r w:rsidR="006139B4">
        <w:t xml:space="preserve">% nucleotide </w:t>
      </w:r>
      <w:del w:id="254" w:author="Katherine McMahon" w:date="2017-06-02T14:06:00Z">
        <w:r w:rsidR="006139B4" w:rsidDel="003204D8">
          <w:delText xml:space="preserve">similarity </w:delText>
        </w:r>
      </w:del>
      <w:ins w:id="255" w:author="Katherine McMahon" w:date="2017-06-02T14:06:00Z">
        <w:r w:rsidR="003204D8">
          <w:t xml:space="preserve">identity </w:t>
        </w:r>
      </w:ins>
      <w:r w:rsidR="006139B4">
        <w:t>in the</w:t>
      </w:r>
      <w:r w:rsidR="00913A4E">
        <w:t xml:space="preserve"> </w:t>
      </w:r>
      <w:ins w:id="256" w:author="Katherine McMahon" w:date="2017-06-02T14:06:00Z">
        <w:r w:rsidR="003204D8">
          <w:t xml:space="preserve">nearly </w:t>
        </w:r>
      </w:ins>
      <w:r w:rsidR="00913A4E">
        <w:t>full length</w:t>
      </w:r>
      <w:r w:rsidR="001F1D37">
        <w:t xml:space="preserve"> </w:t>
      </w:r>
      <w:r w:rsidR="00913A4E">
        <w:t xml:space="preserve">16S </w:t>
      </w:r>
      <w:proofErr w:type="spellStart"/>
      <w:ins w:id="257" w:author="Alex" w:date="2017-05-10T11:31:00Z">
        <w:r w:rsidR="00361803">
          <w:t>rRNA</w:t>
        </w:r>
        <w:proofErr w:type="spellEnd"/>
        <w:r w:rsidR="00361803">
          <w:t xml:space="preserve"> </w:t>
        </w:r>
      </w:ins>
      <w:del w:id="258" w:author="Katherine McMahon" w:date="2017-06-02T14:06:00Z">
        <w:r w:rsidR="00913A4E" w:rsidDel="003204D8">
          <w:delText>region</w:delText>
        </w:r>
        <w:r w:rsidR="001F1D37" w:rsidDel="003204D8">
          <w:delText xml:space="preserve"> </w:delText>
        </w:r>
      </w:del>
      <w:ins w:id="259" w:author="Katherine McMahon" w:date="2017-06-02T14:06:00Z">
        <w:r w:rsidR="003204D8">
          <w:t xml:space="preserve">gene </w:t>
        </w:r>
      </w:ins>
      <w:r w:rsidR="001F1D37">
        <w:t xml:space="preserve">and </w:t>
      </w:r>
      <w:ins w:id="260" w:author="Katherine McMahon" w:date="2017-06-02T14:06:00Z">
        <w:r w:rsidR="003204D8">
          <w:t xml:space="preserve">according to </w:t>
        </w:r>
      </w:ins>
      <w:r w:rsidR="001F1D37">
        <w:t>phylogenetic branch structure</w:t>
      </w:r>
      <w:r w:rsidR="00BB49C5">
        <w:t xml:space="preserve"> </w:t>
      </w:r>
      <w:r w:rsidR="00BB49C5">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BB49C5">
        <w:fldChar w:fldCharType="separate"/>
      </w:r>
      <w:r w:rsidR="00BB49C5" w:rsidRPr="00BB49C5">
        <w:rPr>
          <w:noProof/>
        </w:rPr>
        <w:t>(19)</w:t>
      </w:r>
      <w:r w:rsidR="00BB49C5">
        <w:fldChar w:fldCharType="end"/>
      </w:r>
      <w:r w:rsidR="00913A4E">
        <w:t>)</w:t>
      </w:r>
      <w:r w:rsidR="001F1D37">
        <w:t xml:space="preserve"> into new groups. This revealed that certain tribes were core to the entire dataset or thermal layer even though their member </w:t>
      </w:r>
      <w:r w:rsidR="005245FD">
        <w:t>OTUs were specific to certain sites</w:t>
      </w:r>
      <w:r>
        <w:t xml:space="preserve">. </w:t>
      </w:r>
      <w:r w:rsidR="00E82ACD">
        <w:t xml:space="preserve">Notably, some OTUs were endemic to specific lakes, even though their corresponding tribe was found in multiple lakes/layers. </w:t>
      </w:r>
      <w:r w:rsidR="00C8344B">
        <w:t xml:space="preserve">OTUs not classified at the tribe level were not included. </w:t>
      </w:r>
      <w:r>
        <w:t xml:space="preserve">Results were </w:t>
      </w:r>
      <w:proofErr w:type="gramStart"/>
      <w:r>
        <w:t>similar to</w:t>
      </w:r>
      <w:proofErr w:type="gramEnd"/>
      <w:r>
        <w:t xml:space="preserve"> those </w:t>
      </w:r>
      <w:r w:rsidR="001F1D37">
        <w:t xml:space="preserve">observed </w:t>
      </w:r>
      <w:r>
        <w:t>at the OTU level</w:t>
      </w:r>
      <w:r w:rsidR="001F1D37">
        <w:t>, but yielded more core taxa</w:t>
      </w:r>
      <w:r>
        <w:t xml:space="preserve">. </w:t>
      </w:r>
      <w:r w:rsidR="001F1D37">
        <w:t>Tribes core to</w:t>
      </w:r>
      <w:r>
        <w:t xml:space="preserve"> all samples included bacI-A1, </w:t>
      </w:r>
      <w:proofErr w:type="spellStart"/>
      <w:r>
        <w:t>PnecC</w:t>
      </w:r>
      <w:proofErr w:type="spellEnd"/>
      <w:r>
        <w:t xml:space="preserve">, acI-B2, and LD28, </w:t>
      </w:r>
      <w:r>
        <w:lastRenderedPageBreak/>
        <w:t xml:space="preserve">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del w:id="261" w:author="Alex" w:date="2017-06-03T09:29:00Z">
        <w:r w:rsidR="0098316F" w:rsidDel="002F3FD4">
          <w:delText xml:space="preserve"> </w:delText>
        </w:r>
      </w:del>
      <w:r w:rsidR="00C8344B">
        <w:t>These</w:t>
      </w:r>
      <w:r w:rsidR="00F96203">
        <w:t xml:space="preserve"> results show that despite lake-to-lake </w:t>
      </w:r>
      <w:r w:rsidR="00C8344B">
        <w:t xml:space="preserve">differences and </w:t>
      </w:r>
      <w:proofErr w:type="spellStart"/>
      <w:r w:rsidR="00C8344B">
        <w:t>interannual</w:t>
      </w:r>
      <w:proofErr w:type="spellEnd"/>
      <w:r w:rsidR="00C8344B">
        <w:t xml:space="preserve"> variability, there are bacterial taxa that are consistently present in bog lakes.</w:t>
      </w:r>
      <w:ins w:id="262" w:author="Katherine McMahon" w:date="2017-06-02T14:06:00Z">
        <w:r w:rsidR="003204D8">
          <w:t xml:space="preserve"> We note that tribes </w:t>
        </w:r>
      </w:ins>
      <w:ins w:id="263" w:author="Katherine McMahon" w:date="2017-06-02T14:07:00Z">
        <w:r w:rsidR="003204D8">
          <w:t>correspond</w:t>
        </w:r>
      </w:ins>
      <w:ins w:id="264" w:author="Katherine McMahon" w:date="2017-06-02T14:06:00Z">
        <w:r w:rsidR="003204D8">
          <w:t xml:space="preserve"> </w:t>
        </w:r>
      </w:ins>
      <w:ins w:id="265" w:author="Katherine McMahon" w:date="2017-06-02T14:07:00Z">
        <w:r w:rsidR="003204D8">
          <w:t>very roughly to species-level designations as explained previously</w:t>
        </w:r>
      </w:ins>
      <w:r w:rsidR="00497BB0">
        <w:t xml:space="preserve"> </w:t>
      </w:r>
      <w:r w:rsidR="00497BB0">
        <w:fldChar w:fldCharType="begin" w:fldLock="1"/>
      </w:r>
      <w:r w:rsidR="00497BB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497BB0">
        <w:fldChar w:fldCharType="separate"/>
      </w:r>
      <w:r w:rsidR="00497BB0" w:rsidRPr="00497BB0">
        <w:rPr>
          <w:noProof/>
        </w:rPr>
        <w:t>(19)</w:t>
      </w:r>
      <w:r w:rsidR="00497BB0">
        <w:fldChar w:fldCharType="end"/>
      </w:r>
      <w:ins w:id="266" w:author="Katherine McMahon" w:date="2017-06-02T14:07:00Z">
        <w:r w:rsidR="003204D8">
          <w:t xml:space="preserve"> </w:t>
        </w:r>
      </w:ins>
    </w:p>
    <w:p w14:paraId="7E5E7643" w14:textId="32F300AC" w:rsidR="0033104B" w:rsidRDefault="00C8344B" w:rsidP="00E65E7D">
      <w:pPr>
        <w:spacing w:after="0" w:line="480" w:lineRule="auto"/>
        <w:jc w:val="both"/>
      </w:pPr>
      <w:r>
        <w:tab/>
      </w:r>
      <w:r w:rsidR="00474A6E">
        <w:t>Principal coordinates analysis</w:t>
      </w:r>
      <w:r w:rsidR="007655CF">
        <w:t xml:space="preserve"> </w:t>
      </w:r>
      <w:r w:rsidR="00474A6E">
        <w:t>suggested that samples clustered</w:t>
      </w:r>
      <w:r w:rsidR="001F1D37">
        <w:t xml:space="preserve"> also</w:t>
      </w:r>
      <w:r w:rsidR="00474A6E">
        <w:t xml:space="preserve"> by mixing regime </w:t>
      </w:r>
      <w:r w:rsidR="001F1D37">
        <w:t>(Figure 2)</w:t>
      </w:r>
      <w:r w:rsidR="007655CF">
        <w:t xml:space="preserve">. </w:t>
      </w:r>
      <w:r w:rsidR="001F1D37">
        <w:t>We thus evaluated</w:t>
      </w:r>
      <w:r w:rsidR="007655CF">
        <w:t xml:space="preserve"> Venn diagrams of OTUs shared </w:t>
      </w:r>
      <w:r w:rsidR="00A25DCF">
        <w:t>by</w:t>
      </w:r>
      <w:ins w:id="267" w:author="Katherine McMahon" w:date="2017-06-02T14:07:00Z">
        <w:r w:rsidR="00E17F56">
          <w:t>,</w:t>
        </w:r>
      </w:ins>
      <w:r w:rsidR="00A25DCF">
        <w:t xml:space="preserve"> </w:t>
      </w:r>
      <w:r w:rsidR="007655CF">
        <w:t>and unique to</w:t>
      </w:r>
      <w:ins w:id="268" w:author="Katherine McMahon" w:date="2017-06-02T14:07:00Z">
        <w:r w:rsidR="00E17F56">
          <w:t>,</w:t>
        </w:r>
      </w:ins>
      <w:r w:rsidR="007655CF">
        <w:t xml:space="preserve"> each mixing regime</w:t>
      </w:r>
      <w:r w:rsidR="001F1D37">
        <w:t xml:space="preserve"> to better visualize the overlap in community composition</w:t>
      </w:r>
      <w:r w:rsidR="007655CF">
        <w:t xml:space="preserve"> (Figure 4). In both </w:t>
      </w:r>
      <w:proofErr w:type="spellStart"/>
      <w:r w:rsidR="007655CF">
        <w:t>epilimnia</w:t>
      </w:r>
      <w:proofErr w:type="spellEnd"/>
      <w:r w:rsidR="007655CF">
        <w:t xml:space="preserve"> and </w:t>
      </w:r>
      <w:proofErr w:type="spellStart"/>
      <w:r w:rsidR="007655CF">
        <w:t>h</w:t>
      </w:r>
      <w:r w:rsidR="00003FF6">
        <w:t>ypolimnia</w:t>
      </w:r>
      <w:proofErr w:type="spellEnd"/>
      <w:r w:rsidR="00003FF6">
        <w:t>, meromictic lakes had</w:t>
      </w:r>
      <w:r w:rsidR="007655CF">
        <w:t xml:space="preserve"> the greatest numbers </w:t>
      </w:r>
      <w:r w:rsidR="00003FF6">
        <w:t xml:space="preserve">of </w:t>
      </w:r>
      <w:r w:rsidR="007655CF">
        <w:t xml:space="preserve">unique </w:t>
      </w:r>
      <w:r w:rsidR="00003FF6">
        <w:t xml:space="preserve">OTUs while polymictic lakes </w:t>
      </w:r>
      <w:r w:rsidR="00003FF6" w:rsidRPr="00A74786">
        <w:t>had</w:t>
      </w:r>
      <w:r w:rsidR="007655CF" w:rsidRPr="00A74786">
        <w:t xml:space="preserve"> the least, consistent with the differences in richness between lakes </w:t>
      </w:r>
      <w:r w:rsidR="00003FF6" w:rsidRPr="00A74786">
        <w:t>(</w:t>
      </w:r>
      <w:r w:rsidR="007655CF" w:rsidRPr="00A74786">
        <w:t>Figure 1</w:t>
      </w:r>
      <w:r w:rsidR="00003FF6" w:rsidRPr="00A74786">
        <w:t>)</w:t>
      </w:r>
      <w:r w:rsidR="007655CF" w:rsidRPr="00A74786">
        <w:t xml:space="preserve">. </w:t>
      </w:r>
      <w:r w:rsidR="004D456E" w:rsidRPr="00A74786">
        <w:rPr>
          <w:rFonts w:cs="Times New Roman"/>
          <w:bCs/>
          <w:color w:val="000000"/>
        </w:rPr>
        <w:t xml:space="preserve">Shared community membership, i.e. the number of OTUs present at any abundance in both communities, differed between mixing regimes. </w:t>
      </w:r>
      <w:proofErr w:type="spellStart"/>
      <w:r w:rsidR="004D456E" w:rsidRPr="00A74786">
        <w:rPr>
          <w:rFonts w:cs="Times New Roman"/>
          <w:bCs/>
          <w:color w:val="000000"/>
        </w:rPr>
        <w:t>Epilimnia</w:t>
      </w:r>
      <w:proofErr w:type="spellEnd"/>
      <w:r w:rsidR="004D456E" w:rsidRPr="00A74786">
        <w:rPr>
          <w:rFonts w:cs="Times New Roman"/>
          <w:bCs/>
          <w:color w:val="000000"/>
        </w:rPr>
        <w:t xml:space="preserve"> (A) and </w:t>
      </w:r>
      <w:proofErr w:type="spellStart"/>
      <w:r w:rsidR="004D456E" w:rsidRPr="00A74786">
        <w:rPr>
          <w:rFonts w:cs="Times New Roman"/>
          <w:bCs/>
          <w:color w:val="000000"/>
        </w:rPr>
        <w:t>hypolimnia</w:t>
      </w:r>
      <w:proofErr w:type="spellEnd"/>
      <w:r w:rsidR="004D456E" w:rsidRPr="00A74786">
        <w:rPr>
          <w:rFonts w:cs="Times New Roman"/>
          <w:bCs/>
          <w:color w:val="000000"/>
        </w:rPr>
        <w:t xml:space="preserve"> (B) showed similar trends in shared membership: meromictic and dimictic lakes shared the most OTUs, while meromictic and polymictic lakes shared the least. </w:t>
      </w:r>
    </w:p>
    <w:p w14:paraId="7285EFB0" w14:textId="5BAFDB2C" w:rsidR="007655CF" w:rsidRDefault="007655CF" w:rsidP="00E65E7D">
      <w:pPr>
        <w:spacing w:after="0" w:line="480" w:lineRule="auto"/>
        <w:jc w:val="both"/>
      </w:pPr>
      <w:r>
        <w:tab/>
        <w:t xml:space="preserve">We next used indicator analysis to identify the taxa unique to each mixing regime. Indicator analysis is a statistical method used to determine if taxa are found significantly more </w:t>
      </w:r>
      <w:r w:rsidR="00A25DCF">
        <w:t>frequently</w:t>
      </w:r>
      <w:r>
        <w:t xml:space="preserve"> in certain pre-determined groups of samples than in others. In this case, the groups were defined by mixing regime, and normalization was applied to account for different numbers of samples in each group. </w:t>
      </w:r>
      <w:del w:id="269" w:author="Alex" w:date="2017-06-03T09:29:00Z">
        <w:r w:rsidDel="002F3FD4">
          <w:delText xml:space="preserve"> </w:delText>
        </w:r>
      </w:del>
      <w:r w:rsidR="001504E8">
        <w:t xml:space="preserve">OTUs were </w:t>
      </w:r>
      <w:r w:rsidR="001F1D37">
        <w:t>grouped</w:t>
      </w:r>
      <w:r w:rsidR="001504E8">
        <w:t xml:space="preserve"> at every taxonomic level, and all taxonomic levels were run in the indictor analysis at once to account for differences in the ability of these levels</w:t>
      </w:r>
      <w:r w:rsidR="001F1D37">
        <w:t xml:space="preserve"> to serve</w:t>
      </w:r>
      <w:r w:rsidR="001504E8">
        <w:t xml:space="preserve"> as indicators (for example, the order </w:t>
      </w:r>
      <w:proofErr w:type="spellStart"/>
      <w:r w:rsidR="001504E8">
        <w:t>Actinomycetales</w:t>
      </w:r>
      <w:proofErr w:type="spellEnd"/>
      <w:r w:rsidR="001504E8">
        <w:t xml:space="preserve"> is a </w:t>
      </w:r>
      <w:r w:rsidR="006139B4">
        <w:t>stronger</w:t>
      </w:r>
      <w:r w:rsidR="001504E8">
        <w:t xml:space="preserve"> indicator of polymictic </w:t>
      </w:r>
      <w:r w:rsidR="006139B4">
        <w:t xml:space="preserve">lakes </w:t>
      </w:r>
      <w:r w:rsidR="001504E8">
        <w:t xml:space="preserve">than the phylum Actinobacteria). An abundance threshold of 500 reads was imposed on each taxonomic </w:t>
      </w:r>
      <w:r w:rsidR="001504E8">
        <w:lastRenderedPageBreak/>
        <w:t>group. The full table of results</w:t>
      </w:r>
      <w:r w:rsidR="001F1D37">
        <w:t xml:space="preserve"> from the indicator analysis is</w:t>
      </w:r>
      <w:r w:rsidR="001504E8">
        <w:t xml:space="preserve"> available in </w:t>
      </w:r>
      <w:del w:id="270" w:author="Alex" w:date="2017-06-02T15:46:00Z">
        <w:r w:rsidR="001504E8" w:rsidDel="00497BB0">
          <w:delText xml:space="preserve">the </w:delText>
        </w:r>
      </w:del>
      <w:ins w:id="271" w:author="Alex" w:date="2017-06-02T15:46:00Z">
        <w:r w:rsidR="00497BB0">
          <w:t xml:space="preserve">as </w:t>
        </w:r>
      </w:ins>
      <w:ins w:id="272" w:author="Alexandra Linz" w:date="2017-06-07T06:23:00Z">
        <w:r w:rsidR="00427110">
          <w:t>Dataset S1</w:t>
        </w:r>
      </w:ins>
      <w:ins w:id="273" w:author="Alex" w:date="2017-06-02T15:46:00Z">
        <w:del w:id="274" w:author="Alexandra Linz" w:date="2017-06-07T06:22:00Z">
          <w:r w:rsidR="00497BB0" w:rsidDel="00427110">
            <w:delText>a</w:delText>
          </w:r>
        </w:del>
        <w:del w:id="275" w:author="Alexandra Linz" w:date="2017-06-07T06:23:00Z">
          <w:r w:rsidR="00497BB0" w:rsidDel="00427110">
            <w:delText xml:space="preserve"> </w:delText>
          </w:r>
        </w:del>
      </w:ins>
      <w:del w:id="276" w:author="Alexandra Linz" w:date="2017-06-07T06:23:00Z">
        <w:r w:rsidR="001504E8" w:rsidDel="00427110">
          <w:delText>supplemental</w:delText>
        </w:r>
      </w:del>
      <w:ins w:id="277" w:author="Alex" w:date="2017-06-02T15:46:00Z">
        <w:del w:id="278" w:author="Alexandra Linz" w:date="2017-06-07T06:23:00Z">
          <w:r w:rsidR="00497BB0" w:rsidDel="00427110">
            <w:delText xml:space="preserve"> document</w:delText>
          </w:r>
        </w:del>
      </w:ins>
      <w:del w:id="279" w:author="Alexandra Linz" w:date="2017-06-07T06:23:00Z">
        <w:r w:rsidR="001504E8" w:rsidDel="00427110">
          <w:delText xml:space="preserve"> </w:delText>
        </w:r>
      </w:del>
      <w:del w:id="280" w:author="Alex" w:date="2017-06-02T15:46:00Z">
        <w:r w:rsidR="001504E8" w:rsidDel="00497BB0">
          <w:delText>material</w:delText>
        </w:r>
      </w:del>
      <w:r w:rsidR="001504E8">
        <w:t xml:space="preserve">, while a few indicator taxa of interest are highlighted here. </w:t>
      </w:r>
    </w:p>
    <w:p w14:paraId="6A73097B" w14:textId="77BDDB0D" w:rsidR="001504E8" w:rsidRDefault="001504E8" w:rsidP="00E65E7D">
      <w:pPr>
        <w:spacing w:after="0" w:line="480" w:lineRule="auto"/>
        <w:jc w:val="both"/>
      </w:pPr>
      <w:r>
        <w:tab/>
        <w:t xml:space="preserve">The </w:t>
      </w:r>
      <w:r w:rsidR="001F1D37">
        <w:t>lineage</w:t>
      </w:r>
      <w:r>
        <w:t xml:space="preserve"> </w:t>
      </w:r>
      <w:proofErr w:type="spellStart"/>
      <w:r>
        <w:t>acI</w:t>
      </w:r>
      <w:proofErr w:type="spellEnd"/>
      <w:r>
        <w:t xml:space="preserve"> is a ubiquitous freshwater group, with specific </w:t>
      </w:r>
      <w:r w:rsidR="001F1D37">
        <w:t>clades</w:t>
      </w:r>
      <w:r>
        <w:t xml:space="preserve"> and tribes showing a preference for bog lakes in previous studies</w:t>
      </w:r>
      <w:r w:rsidR="006139B4">
        <w:t xml:space="preserve"> </w:t>
      </w:r>
      <w:r w:rsidR="006139B4">
        <w:fldChar w:fldCharType="begin" w:fldLock="1"/>
      </w:r>
      <w:r w:rsidR="00F33076">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"id" : "ITEM-2",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"ITEM-2",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"(20, 21)", "plainTextFormattedCitation" : "(20, 21)", "previouslyFormattedCitation" : "(20, 21)" }, "properties" : { "noteIndex" : 0 }, "schema" : "https://github.com/citation-style-language/schema/raw/master/csl-citation.json" }</w:instrText>
      </w:r>
      <w:r w:rsidR="006139B4">
        <w:fldChar w:fldCharType="separate"/>
      </w:r>
      <w:r w:rsidR="00BB49C5" w:rsidRPr="00BB49C5">
        <w:rPr>
          <w:noProof/>
        </w:rPr>
        <w:t>(20, 21)</w:t>
      </w:r>
      <w:r w:rsidR="006139B4">
        <w:fldChar w:fldCharType="end"/>
      </w:r>
      <w:r>
        <w:t xml:space="preserve">. Our dataset shows a further distinction of </w:t>
      </w:r>
      <w:proofErr w:type="spellStart"/>
      <w:r>
        <w:t>acI</w:t>
      </w:r>
      <w:proofErr w:type="spellEnd"/>
      <w:r>
        <w:t xml:space="preserve"> by mixing regime in </w:t>
      </w:r>
      <w:proofErr w:type="spellStart"/>
      <w:r>
        <w:t>epilimnia</w:t>
      </w:r>
      <w:proofErr w:type="spellEnd"/>
      <w:r>
        <w:t xml:space="preserve">; </w:t>
      </w:r>
      <w:proofErr w:type="spellStart"/>
      <w:r w:rsidR="00AF29A1">
        <w:t>acI</w:t>
      </w:r>
      <w:proofErr w:type="spellEnd"/>
      <w:r w:rsidR="00AF29A1">
        <w:t xml:space="preserve">-A tribes </w:t>
      </w:r>
      <w:r w:rsidR="001F1D37">
        <w:t>were</w:t>
      </w:r>
      <w:r w:rsidR="00AF29A1">
        <w:t xml:space="preserve"> found predominantly in meromictic lakes, with exception of </w:t>
      </w:r>
      <w:proofErr w:type="spellStart"/>
      <w:r w:rsidR="00AF29A1">
        <w:t>Phila</w:t>
      </w:r>
      <w:proofErr w:type="spellEnd"/>
      <w:r w:rsidR="00AF29A1">
        <w:t>, which is an indicator of polymictic lakes</w:t>
      </w:r>
      <w:r>
        <w:t xml:space="preserve">. </w:t>
      </w:r>
      <w:r w:rsidR="00AF29A1">
        <w:t xml:space="preserve">Tribes of </w:t>
      </w:r>
      <w:proofErr w:type="spellStart"/>
      <w:r w:rsidR="00AF29A1">
        <w:t>acI</w:t>
      </w:r>
      <w:proofErr w:type="spellEnd"/>
      <w:r w:rsidR="00AF29A1">
        <w:t xml:space="preserve">-B, particularly OTUs belonging to acI-B2, </w:t>
      </w:r>
      <w:r w:rsidR="001F1D37">
        <w:t>were</w:t>
      </w:r>
      <w:r w:rsidR="00AF29A1">
        <w:t xml:space="preserve"> indicators of dimictic lakes. </w:t>
      </w:r>
      <w:proofErr w:type="spellStart"/>
      <w:r>
        <w:t>Methylophil</w:t>
      </w:r>
      <w:r w:rsidR="001F1D37">
        <w:t>ales</w:t>
      </w:r>
      <w:proofErr w:type="spellEnd"/>
      <w:r w:rsidR="001F1D37">
        <w:t>, a putative methylotroph, wa</w:t>
      </w:r>
      <w:r>
        <w:t xml:space="preserve">s </w:t>
      </w:r>
      <w:r w:rsidR="00AF29A1">
        <w:t xml:space="preserve">also </w:t>
      </w:r>
      <w:r>
        <w:t xml:space="preserve">an indicator of dimictic </w:t>
      </w:r>
      <w:r w:rsidR="00AF29A1">
        <w:t>lakes</w:t>
      </w:r>
      <w:r>
        <w:t xml:space="preserve">, </w:t>
      </w:r>
      <w:r w:rsidR="001F1D37">
        <w:t>as wa</w:t>
      </w:r>
      <w:r w:rsidR="00AF29A1">
        <w:t xml:space="preserve">s </w:t>
      </w:r>
      <w:ins w:id="281" w:author="Katherine McMahon" w:date="2017-06-02T14:08:00Z">
        <w:r w:rsidR="00E17F56">
          <w:t xml:space="preserve">the </w:t>
        </w:r>
      </w:ins>
      <w:r w:rsidR="00AF29A1">
        <w:t>putative sulfate reduc</w:t>
      </w:r>
      <w:ins w:id="282" w:author="Katherine McMahon" w:date="2017-06-02T14:08:00Z">
        <w:r w:rsidR="00E17F56">
          <w:t>ing family</w:t>
        </w:r>
      </w:ins>
      <w:del w:id="283" w:author="Katherine McMahon" w:date="2017-06-02T14:08:00Z">
        <w:r w:rsidR="00AF29A1" w:rsidDel="00E17F56">
          <w:delText>er</w:delText>
        </w:r>
      </w:del>
      <w:r w:rsidR="00AF29A1">
        <w:t xml:space="preserve"> </w:t>
      </w:r>
      <w:proofErr w:type="spellStart"/>
      <w:r w:rsidR="00AF29A1">
        <w:t>Desulfobulbaceae</w:t>
      </w:r>
      <w:proofErr w:type="spellEnd"/>
      <w:r w:rsidR="00AF29A1">
        <w:t>. The phyla</w:t>
      </w:r>
      <w:r w:rsidR="009F6A15">
        <w:t xml:space="preserve"> </w:t>
      </w:r>
      <w:proofErr w:type="spellStart"/>
      <w:r w:rsidR="009F6A15">
        <w:t>Planctomyces</w:t>
      </w:r>
      <w:proofErr w:type="spellEnd"/>
      <w:r w:rsidR="009F6A15">
        <w:t xml:space="preserve">, </w:t>
      </w:r>
      <w:proofErr w:type="spellStart"/>
      <w:r w:rsidR="009F6A15">
        <w:t>Omnitrophica</w:t>
      </w:r>
      <w:proofErr w:type="spellEnd"/>
      <w:r w:rsidR="009F6A15">
        <w:t xml:space="preserve"> (formerly OP3), OP8, and </w:t>
      </w:r>
      <w:proofErr w:type="spellStart"/>
      <w:r w:rsidR="009F6A15">
        <w:t>Verrucomicrobia</w:t>
      </w:r>
      <w:proofErr w:type="spellEnd"/>
      <w:r w:rsidR="001F1D37">
        <w:t xml:space="preserve"> were</w:t>
      </w:r>
      <w:r>
        <w:t xml:space="preserve"> found </w:t>
      </w:r>
      <w:r w:rsidR="009F6A15">
        <w:t>more often</w:t>
      </w:r>
      <w:r>
        <w:t xml:space="preserve"> in meromictic </w:t>
      </w:r>
      <w:r w:rsidR="00AF29A1">
        <w:t>lakes</w:t>
      </w:r>
      <w:r w:rsidR="001F1D37">
        <w:t>, as we</w:t>
      </w:r>
      <w:r w:rsidR="009F6A15">
        <w:t xml:space="preserve">re putative sulfate </w:t>
      </w:r>
      <w:proofErr w:type="spellStart"/>
      <w:r w:rsidR="009F6A15">
        <w:t>reduce</w:t>
      </w:r>
      <w:del w:id="284" w:author="Alex" w:date="2017-06-02T15:47:00Z">
        <w:r w:rsidR="009F6A15" w:rsidDel="00497BB0">
          <w:delText>r</w:delText>
        </w:r>
      </w:del>
      <w:ins w:id="285" w:author="Katherine McMahon" w:date="2017-06-02T14:08:00Z">
        <w:r w:rsidR="00E17F56">
          <w:t>ing</w:t>
        </w:r>
        <w:proofErr w:type="spellEnd"/>
        <w:r w:rsidR="00E17F56">
          <w:t xml:space="preserve"> taxa belonging to</w:t>
        </w:r>
      </w:ins>
      <w:del w:id="286" w:author="Katherine McMahon" w:date="2017-06-02T14:08:00Z">
        <w:r w:rsidR="009F6A15" w:rsidDel="00E17F56">
          <w:delText>s</w:delText>
        </w:r>
      </w:del>
      <w:r w:rsidR="009F6A15">
        <w:t xml:space="preserve"> </w:t>
      </w:r>
      <w:proofErr w:type="spellStart"/>
      <w:r w:rsidR="009F6A15">
        <w:t>Syntrophobacterales</w:t>
      </w:r>
      <w:proofErr w:type="spellEnd"/>
      <w:r w:rsidR="009F6A15">
        <w:t xml:space="preserve"> and </w:t>
      </w:r>
      <w:proofErr w:type="spellStart"/>
      <w:r w:rsidR="009F6A15">
        <w:t>Desulfobacteraceae</w:t>
      </w:r>
      <w:proofErr w:type="spellEnd"/>
      <w:r>
        <w:t>.</w:t>
      </w:r>
      <w:r w:rsidR="00AF29A1">
        <w:t xml:space="preserve"> Indicators of polymictic lakes include ubiquitous freshwater groups such as </w:t>
      </w:r>
      <w:proofErr w:type="spellStart"/>
      <w:r w:rsidR="00AF29A1">
        <w:t>Limnohabitans</w:t>
      </w:r>
      <w:proofErr w:type="spellEnd"/>
      <w:r w:rsidR="00AF29A1">
        <w:t xml:space="preserve">, </w:t>
      </w:r>
      <w:proofErr w:type="spellStart"/>
      <w:r w:rsidR="00AF29A1">
        <w:t>Polynucleobacter</w:t>
      </w:r>
      <w:proofErr w:type="spellEnd"/>
      <w:r w:rsidR="00AF29A1">
        <w:t xml:space="preserve"> (</w:t>
      </w:r>
      <w:proofErr w:type="spellStart"/>
      <w:r w:rsidR="00AF29A1">
        <w:t>PnecC</w:t>
      </w:r>
      <w:proofErr w:type="spellEnd"/>
      <w:r w:rsidR="00AF29A1">
        <w:t xml:space="preserve">), </w:t>
      </w:r>
      <w:proofErr w:type="spellStart"/>
      <w:r w:rsidR="00AF29A1">
        <w:t>betI</w:t>
      </w:r>
      <w:proofErr w:type="spellEnd"/>
      <w:r w:rsidR="00AF29A1">
        <w:t xml:space="preserve">-A, and </w:t>
      </w:r>
      <w:proofErr w:type="spellStart"/>
      <w:r w:rsidR="00AF29A1">
        <w:t>verI</w:t>
      </w:r>
      <w:proofErr w:type="spellEnd"/>
      <w:r w:rsidR="00AF29A1">
        <w:t>-A.</w:t>
      </w:r>
      <w:r w:rsidR="009F6A15">
        <w:t xml:space="preserve"> </w:t>
      </w:r>
      <w:ins w:id="287" w:author="Katherine McMahon" w:date="2017-06-02T14:08:00Z">
        <w:r w:rsidR="00E17F56">
          <w:t>Thus, d</w:t>
        </w:r>
      </w:ins>
      <w:ins w:id="288" w:author="Alex" w:date="2017-05-03T10:36:00Z">
        <w:del w:id="289" w:author="Katherine McMahon" w:date="2017-06-02T14:08:00Z">
          <w:r w:rsidR="00D61EBE" w:rsidDel="00E17F56">
            <w:delText>D</w:delText>
          </w:r>
        </w:del>
        <w:r w:rsidR="00D61EBE">
          <w:t xml:space="preserve">espite the observed variability and differences between lakes, layers, and years, we detected a core community composed of </w:t>
        </w:r>
      </w:ins>
      <w:ins w:id="290" w:author="Alex" w:date="2017-05-03T10:37:00Z">
        <w:r w:rsidR="00D61EBE">
          <w:t>ubiquitous freshwater bacteria</w:t>
        </w:r>
      </w:ins>
      <w:ins w:id="291" w:author="Katherine McMahon" w:date="2017-06-02T14:08:00Z">
        <w:r w:rsidR="00DC34E1">
          <w:t>l groups</w:t>
        </w:r>
      </w:ins>
      <w:ins w:id="292" w:author="Alex" w:date="2017-05-03T10:37:00Z">
        <w:r w:rsidR="00D61EBE">
          <w:t>. Additionally, we identif</w:t>
        </w:r>
      </w:ins>
      <w:ins w:id="293" w:author="Katherine McMahon" w:date="2017-06-02T14:09:00Z">
        <w:r w:rsidR="00DC34E1">
          <w:t>ied</w:t>
        </w:r>
      </w:ins>
      <w:ins w:id="294" w:author="Alex" w:date="2017-05-03T10:37:00Z">
        <w:del w:id="295" w:author="Katherine McMahon" w:date="2017-06-02T14:09:00Z">
          <w:r w:rsidR="00D61EBE" w:rsidDel="00DC34E1">
            <w:delText>y</w:delText>
          </w:r>
        </w:del>
        <w:r w:rsidR="00D61EBE">
          <w:t xml:space="preserve"> indicator taxa endemic to </w:t>
        </w:r>
      </w:ins>
      <w:ins w:id="296" w:author="Alex" w:date="2017-05-03T10:38:00Z">
        <w:r w:rsidR="008A3891">
          <w:t xml:space="preserve">groups of sites defined by mixing frequency. </w:t>
        </w:r>
      </w:ins>
      <w:del w:id="297" w:author="Alex" w:date="2017-05-25T16:25:00Z">
        <w:r w:rsidR="004715CA" w:rsidDel="00D02F1D">
          <w:delText>These indicator taxa likely reflect the environmental conditions unique to each mixing regime.</w:delText>
        </w:r>
      </w:del>
    </w:p>
    <w:p w14:paraId="5A3FA2BA" w14:textId="52E46B68" w:rsidR="004715CA" w:rsidRPr="00A74786" w:rsidRDefault="00B119D4" w:rsidP="00DB3C58">
      <w:pPr>
        <w:pStyle w:val="Heading2"/>
        <w:spacing w:before="0"/>
        <w:ind w:left="1440" w:hanging="1440"/>
        <w:jc w:val="both"/>
      </w:pPr>
      <w:r w:rsidRPr="00A74786">
        <w:t>Lifestyles</w:t>
      </w:r>
      <w:r w:rsidR="001A23A2" w:rsidRPr="00A74786">
        <w:t xml:space="preserve"> of freshwater </w:t>
      </w:r>
      <w:r w:rsidRPr="00A74786">
        <w:t>lineages</w:t>
      </w:r>
    </w:p>
    <w:p w14:paraId="5FCC0E7B" w14:textId="6DFF4D68" w:rsidR="001A23A2" w:rsidDel="008A3891" w:rsidRDefault="001A23A2" w:rsidP="00E65E7D">
      <w:pPr>
        <w:spacing w:after="0" w:line="480" w:lineRule="auto"/>
        <w:ind w:firstLine="720"/>
        <w:jc w:val="both"/>
        <w:rPr>
          <w:del w:id="298" w:author="Alex" w:date="2017-05-03T10:40:00Z"/>
        </w:rPr>
      </w:pPr>
      <w:moveFromRangeStart w:id="299" w:author="Alex" w:date="2017-05-03T10:40:00Z" w:name="move481571346"/>
      <w:moveFrom w:id="300" w:author="Alex" w:date="2017-05-03T10:40:00Z">
        <w:r w:rsidRPr="00A74786" w:rsidDel="008A3891">
          <w:t xml:space="preserve">Even though OTUs do not show the same trends each year, they do </w:t>
        </w:r>
        <w:r w:rsidR="00B119D4" w:rsidRPr="00A74786" w:rsidDel="008A3891">
          <w:t>possess patterns</w:t>
        </w:r>
        <w:r w:rsidRPr="00A74786" w:rsidDel="008A3891">
          <w:t xml:space="preserve"> that are consistent between years and lakes. </w:t>
        </w:r>
      </w:moveFrom>
      <w:moveFromRangeEnd w:id="299"/>
      <w:ins w:id="301" w:author="Alex" w:date="2017-05-03T10:41:00Z">
        <w:r w:rsidR="008A3891">
          <w:t xml:space="preserve">Because of the observed variability in bacterial community dynamics, we next asked if </w:t>
        </w:r>
      </w:ins>
      <w:ins w:id="302" w:author="Alex" w:date="2017-05-03T10:42:00Z">
        <w:r w:rsidR="008A3891">
          <w:t xml:space="preserve">individual </w:t>
        </w:r>
      </w:ins>
      <w:ins w:id="303" w:author="Alex" w:date="2017-05-03T10:41:00Z">
        <w:r w:rsidR="008A3891">
          <w:t xml:space="preserve">OTUs showed consistent levels of abundance, </w:t>
        </w:r>
      </w:ins>
      <w:ins w:id="304" w:author="Alex" w:date="2017-05-03T10:42:00Z">
        <w:r w:rsidR="008A3891">
          <w:t>persistence</w:t>
        </w:r>
      </w:ins>
      <w:ins w:id="305" w:author="Alex" w:date="2017-05-03T10:41:00Z">
        <w:r w:rsidR="008A3891">
          <w:t>,</w:t>
        </w:r>
      </w:ins>
      <w:ins w:id="306" w:author="Alex" w:date="2017-05-03T10:42:00Z">
        <w:r w:rsidR="008A3891">
          <w:t xml:space="preserve"> and variability. </w:t>
        </w:r>
      </w:ins>
      <w:r w:rsidRPr="00A74786">
        <w:t xml:space="preserve">We </w:t>
      </w:r>
      <w:del w:id="307" w:author="Alex" w:date="2017-05-03T10:43:00Z">
        <w:r w:rsidRPr="00A74786" w:rsidDel="008A3891">
          <w:delText xml:space="preserve">quantified </w:delText>
        </w:r>
      </w:del>
      <w:ins w:id="308" w:author="Alex" w:date="2017-05-03T10:43:00Z">
        <w:r w:rsidR="008A3891">
          <w:t>defined these metrics as</w:t>
        </w:r>
        <w:r w:rsidR="008A3891" w:rsidRPr="00A74786">
          <w:t xml:space="preserve"> </w:t>
        </w:r>
      </w:ins>
      <w:r w:rsidRPr="00A74786">
        <w:t xml:space="preserve">mean abundance when present, </w:t>
      </w:r>
      <w:del w:id="309" w:author="Alex" w:date="2017-05-03T10:43:00Z">
        <w:r w:rsidRPr="00A74786" w:rsidDel="008A3891">
          <w:delText>persistence</w:delText>
        </w:r>
        <w:r w:rsidR="00A25DCF" w:rsidDel="008A3891">
          <w:delText xml:space="preserve"> (defined as </w:delText>
        </w:r>
      </w:del>
      <w:r w:rsidR="00A25DCF">
        <w:t>the proportion of samples containing the group of interest</w:t>
      </w:r>
      <w:del w:id="310" w:author="Alex" w:date="2017-05-03T10:43:00Z">
        <w:r w:rsidR="00A25DCF" w:rsidDel="008A3891">
          <w:delText>)</w:delText>
        </w:r>
      </w:del>
      <w:r w:rsidRPr="00A74786">
        <w:t xml:space="preserve">, and the coefficient of variation for </w:t>
      </w:r>
      <w:r w:rsidR="00B119D4" w:rsidRPr="00A74786">
        <w:t>lineages</w:t>
      </w:r>
      <w:r w:rsidRPr="00A74786">
        <w:t xml:space="preserve"> classified using the freshwater taxonomy,</w:t>
      </w:r>
      <w:ins w:id="311" w:author="Alex" w:date="2017-05-03T10:43:00Z">
        <w:r w:rsidR="008A3891">
          <w:t xml:space="preserve"> respectively. These</w:t>
        </w:r>
      </w:ins>
      <w:r w:rsidRPr="00A74786">
        <w:t xml:space="preserve"> metrics</w:t>
      </w:r>
      <w:del w:id="312" w:author="Alex" w:date="2017-05-03T10:43:00Z">
        <w:r w:rsidRPr="00A74786" w:rsidDel="008A3891">
          <w:delText xml:space="preserve"> which</w:delText>
        </w:r>
      </w:del>
      <w:r w:rsidRPr="00A74786">
        <w:t xml:space="preserve"> </w:t>
      </w:r>
      <w:r w:rsidRPr="00A74786">
        <w:lastRenderedPageBreak/>
        <w:t xml:space="preserve">have been previously used to categorize OTUs </w:t>
      </w:r>
      <w:r w:rsidRPr="00A74786">
        <w:fldChar w:fldCharType="begin" w:fldLock="1"/>
      </w:r>
      <w:r w:rsidR="009130EC" w:rsidRPr="00A74786">
        <w:instrText>ADDIN CSL_CITATION { "citationItems" : [ { "id" : "ITEM-1", "itemData" : { "DOI" : "10.1128/mSystems.00013-16.Editor", "author" : [ { "dropping-particle" : "", "family" : "Herren", "given" : "Cristina M", "non-dropping-particle" : "", "parse-names" : false, "suffix" : "" }, { "dropping-particle" : "", "family" : "Webert", "given" : "Kyle C", "non-dropping-particle" : "", "parse-names" : false, "suffix" : "" }, { "dropping-particle" : "", "family" : "McMahon", "given" : "Katherine D", "non-dropping-particle" : "", "parse-names" : false, "suffix" : "" } ], "container-title" : "mSystems", "id" : "ITEM-1", "issue" : "3", "issued" : { "date-parts" : [ [ "2016" ] ] }, "page" : "1-14", "title" : "Environmental Disturbances Decrease the Variability of Microbial Populations within Periphyton", "type" : "article-journal", "volume" : "1" }, "uris" : [ "http://www.mendeley.com/documents/?uuid=0a93a1ca-bce1-4fac-9956-718524f794ee" ] }, { "id" : "ITEM-2", "itemData" : { "DOI" : "10.1016/j.tim.2015.01.007", "ISBN" : "1878-4380 (Electronic)\\r0966-842X (Linking)", "ISSN" : "0966-842X", "PMID" : "25667105", "abstract" : "Recently, conditionally rare taxa (CRTs) \u2013 those taxa that are typically in very low abundance but occasionally achieve prevalence \u2013 were shown to contribute to pat- terns of microbial diversity because their collective dynamics explained a large proportion of temporal variability in microbial community structure. Here the benefits and challenges of characterizing the presence and interpreting the role of CRTs are further explored, along with questions about CRT ecology. We also intro- duce a conceptual model for thinking about microbial taxa as dynamic components along the dimensions of occurrence and abundance. Accounting for CRTs in interpretations of microbial ecological dynamics is essential if we are to understand community stability and ecoevolutionary interactions.", "author" : [ { "dropping-particle" : "", "family" : "Shade", "given" : "Ashley L", "non-dropping-particle" : "", "parse-names" : false, "suffix" : "" }, { "dropping-particle" : "", "family" : "Gilbert", "given" : "Jack A", "non-dropping-particle" : "", "parse-names" : false, "suffix" : "" } ], "container-title" : "Trends in Microbiology", "id" : "ITEM-2", "issue" : "6", "issued" : { "date-parts" : [ [ "2015" ] ] }, "page" : "335-340", "publisher" : "Elsevier Ltd", "title" : "Temporal patterns of rarity provide a more complete view of microbial diversity", "type" : "article-journal", "volume" : "23" }, "uris" : [ "http://www.mendeley.com/documents/?uuid=a50d34b9-3a8a-432b-9e56-9bd2e828434f" ] } ], "mendeley" : { "formattedCitation" : "(22, 23)", "plainTextFormattedCitation" : "(22, 23)", "previouslyFormattedCitation" : "(22, 23)" }, "properties" : { "noteIndex" : 0 }, "schema" : "https://github.com/citation-style-language/schema/raw/master/csl-citation.json" }</w:instrText>
      </w:r>
      <w:r w:rsidRPr="00A74786">
        <w:fldChar w:fldCharType="separate"/>
      </w:r>
      <w:r w:rsidRPr="00A74786">
        <w:rPr>
          <w:noProof/>
        </w:rPr>
        <w:t>(22, 23)</w:t>
      </w:r>
      <w:r w:rsidRPr="00A74786">
        <w:fldChar w:fldCharType="end"/>
      </w:r>
      <w:r w:rsidRPr="00A74786">
        <w:t xml:space="preserve">. Using only </w:t>
      </w:r>
      <w:del w:id="313" w:author="Alex" w:date="2017-05-25T16:26:00Z">
        <w:r w:rsidRPr="00A74786" w:rsidDel="00C169C5">
          <w:delText xml:space="preserve">these </w:delText>
        </w:r>
      </w:del>
      <w:r w:rsidRPr="00A74786">
        <w:t>well-defined freshwater groups allowed better taxonomic resolution</w:t>
      </w:r>
      <w:r w:rsidR="00B119D4" w:rsidRPr="00A74786">
        <w:t xml:space="preserve"> as we summed the abundances of OTUs by their lineage classification</w:t>
      </w:r>
      <w:r w:rsidRPr="00A74786">
        <w:t xml:space="preserve">. </w:t>
      </w:r>
      <w:ins w:id="314" w:author="Katherine McMahon" w:date="2017-06-02T14:09:00Z">
        <w:r w:rsidR="00805403">
          <w:t>We note that lineage is very roughly analogous to family in our provisional freshwater taxonomy</w:t>
        </w:r>
      </w:ins>
      <w:ins w:id="315" w:author="Alex" w:date="2017-06-02T15:47:00Z">
        <w:r w:rsidR="00497BB0">
          <w:t xml:space="preserve"> </w:t>
        </w:r>
        <w:r w:rsidR="00497BB0">
          <w:fldChar w:fldCharType="begin" w:fldLock="1"/>
        </w:r>
      </w:ins>
      <w:r w:rsidR="002F3FD4">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497BB0">
        <w:fldChar w:fldCharType="separate"/>
      </w:r>
      <w:r w:rsidR="00497BB0" w:rsidRPr="00497BB0">
        <w:rPr>
          <w:noProof/>
        </w:rPr>
        <w:t>(19)</w:t>
      </w:r>
      <w:ins w:id="316" w:author="Alex" w:date="2017-06-02T15:47:00Z">
        <w:r w:rsidR="00497BB0">
          <w:fldChar w:fldCharType="end"/>
        </w:r>
      </w:ins>
      <w:ins w:id="317" w:author="Katherine McMahon" w:date="2017-06-02T14:09:00Z">
        <w:r w:rsidR="00805403">
          <w:t xml:space="preserve">. </w:t>
        </w:r>
      </w:ins>
      <w:r w:rsidR="009130EC" w:rsidRPr="00A74786">
        <w:t xml:space="preserve">Lifestyle traits of lineages were consistent across both lakes and years. </w:t>
      </w:r>
      <w:r w:rsidR="00B119D4" w:rsidRPr="00A74786">
        <w:t>Low persistence wa</w:t>
      </w:r>
      <w:r w:rsidRPr="00A74786">
        <w:t xml:space="preserve">s associated with high variability, and low </w:t>
      </w:r>
      <w:r w:rsidR="00B119D4" w:rsidRPr="00A74786">
        <w:t>variability wa</w:t>
      </w:r>
      <w:r w:rsidRPr="00A74786">
        <w:t xml:space="preserve">s associated with high abundance (Figure </w:t>
      </w:r>
      <w:r w:rsidR="008B6087" w:rsidRPr="00A74786">
        <w:t>5, Figure S</w:t>
      </w:r>
      <w:ins w:id="318" w:author="Alexandra Linz" w:date="2017-06-07T06:24:00Z">
        <w:r w:rsidR="00427110">
          <w:t>7</w:t>
        </w:r>
      </w:ins>
      <w:r w:rsidRPr="00A74786">
        <w:t xml:space="preserve">). </w:t>
      </w:r>
      <w:del w:id="319" w:author="Alex" w:date="2017-06-03T09:29:00Z">
        <w:r w:rsidRPr="00A74786" w:rsidDel="002F3FD4">
          <w:delText xml:space="preserve"> </w:delText>
        </w:r>
      </w:del>
      <w:r w:rsidRPr="00A74786">
        <w:t>We rarely observe</w:t>
      </w:r>
      <w:r w:rsidR="00B119D4" w:rsidRPr="00A74786">
        <w:t>d</w:t>
      </w:r>
      <w:r w:rsidRPr="00A74786">
        <w:t xml:space="preserve"> “bloomer</w:t>
      </w:r>
      <w:r w:rsidR="00B119D4" w:rsidRPr="00A74786">
        <w:t>s,” situations where a clade had</w:t>
      </w:r>
      <w:r w:rsidRPr="00A74786">
        <w:t xml:space="preserve"> both high abundance and low persi</w:t>
      </w:r>
      <w:r w:rsidR="00B119D4" w:rsidRPr="00A74786">
        <w:t>stence</w:t>
      </w:r>
      <w:r w:rsidR="00A25DCF">
        <w:t>; one potential reason for this could be that true “bloomers” drop below the detection limit of our sequencing methods when not abundant</w:t>
      </w:r>
      <w:r w:rsidR="00B119D4" w:rsidRPr="00A74786">
        <w:t>. Most freshwater lineages we</w:t>
      </w:r>
      <w:r w:rsidRPr="00A74786">
        <w:t xml:space="preserve">re highly persistent at low abundances with low variability. </w:t>
      </w:r>
      <w:r w:rsidR="00B119D4" w:rsidRPr="00A74786">
        <w:t>Lineage</w:t>
      </w:r>
      <w:r w:rsidRPr="00A74786">
        <w:t xml:space="preserve"> </w:t>
      </w:r>
      <w:proofErr w:type="spellStart"/>
      <w:r w:rsidRPr="00A74786">
        <w:t>gam</w:t>
      </w:r>
      <w:r w:rsidR="00B119D4" w:rsidRPr="00A74786">
        <w:t>III</w:t>
      </w:r>
      <w:proofErr w:type="spellEnd"/>
      <w:r w:rsidR="00B119D4" w:rsidRPr="00A74786">
        <w:t xml:space="preserve"> of the </w:t>
      </w:r>
      <w:proofErr w:type="spellStart"/>
      <w:r w:rsidR="00B119D4" w:rsidRPr="00A74786">
        <w:t>Gammaproteobacteria</w:t>
      </w:r>
      <w:proofErr w:type="spellEnd"/>
      <w:r w:rsidR="00B119D4" w:rsidRPr="00A74786">
        <w:t xml:space="preserve"> wa</w:t>
      </w:r>
      <w:r w:rsidRPr="00A74786">
        <w:t xml:space="preserve">s an exception, with low persistence, low abundance, and high variability. </w:t>
      </w:r>
      <w:r w:rsidR="00B119D4" w:rsidRPr="00A74786">
        <w:t>Lineages</w:t>
      </w:r>
      <w:r w:rsidRPr="00A74786">
        <w:t xml:space="preserve"> </w:t>
      </w:r>
      <w:proofErr w:type="spellStart"/>
      <w:r w:rsidRPr="00A74786">
        <w:t>gamI</w:t>
      </w:r>
      <w:proofErr w:type="spellEnd"/>
      <w:r w:rsidRPr="00A74786">
        <w:t xml:space="preserve"> and </w:t>
      </w:r>
      <w:proofErr w:type="spellStart"/>
      <w:r w:rsidRPr="00A74786">
        <w:t>verI</w:t>
      </w:r>
      <w:proofErr w:type="spellEnd"/>
      <w:r w:rsidRPr="00A74786">
        <w:t>-A occasionally also exhibit</w:t>
      </w:r>
      <w:r w:rsidR="00B119D4" w:rsidRPr="00A74786">
        <w:t>ed</w:t>
      </w:r>
      <w:r w:rsidRPr="00A74786">
        <w:t xml:space="preserve"> this profile. </w:t>
      </w:r>
      <w:r w:rsidR="00B119D4" w:rsidRPr="00A74786">
        <w:t xml:space="preserve">Lineages </w:t>
      </w:r>
      <w:proofErr w:type="spellStart"/>
      <w:r w:rsidR="00B119D4" w:rsidRPr="00A74786">
        <w:t>betII</w:t>
      </w:r>
      <w:proofErr w:type="spellEnd"/>
      <w:r w:rsidR="00B119D4" w:rsidRPr="00A74786">
        <w:t xml:space="preserve"> and </w:t>
      </w:r>
      <w:proofErr w:type="spellStart"/>
      <w:r w:rsidR="00B119D4" w:rsidRPr="00A74786">
        <w:t>acI</w:t>
      </w:r>
      <w:proofErr w:type="spellEnd"/>
      <w:r w:rsidR="00B119D4" w:rsidRPr="00A74786">
        <w:t xml:space="preserve"> we</w:t>
      </w:r>
      <w:r w:rsidRPr="00A74786">
        <w:t xml:space="preserve">re highly abundant and persistent with low variability, consistent with their </w:t>
      </w:r>
      <w:r w:rsidR="00B119D4" w:rsidRPr="00A74786">
        <w:t>suggested lifestyles</w:t>
      </w:r>
      <w:r w:rsidRPr="00A74786">
        <w:t xml:space="preserve"> as ubiquitous freshwater generalists</w:t>
      </w:r>
      <w:r w:rsidR="009130EC" w:rsidRPr="00A74786">
        <w:t xml:space="preserve"> </w:t>
      </w:r>
      <w:r w:rsidR="009130EC" w:rsidRPr="00A74786">
        <w:fldChar w:fldCharType="begin" w:fldLock="1"/>
      </w:r>
      <w:r w:rsidR="00606066">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"id" : "ITEM-2",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"ITEM-2",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"mendeley" : { "formattedCitation" : "(12, 21)", "plainTextFormattedCitation" : "(12, 21)", "previouslyFormattedCitation" : "(12, 21)" }, "properties" : { "noteIndex" : 0 }, "schema" : "https://github.com/citation-style-language/schema/raw/master/csl-citation.json" }</w:instrText>
      </w:r>
      <w:r w:rsidR="009130EC" w:rsidRPr="00A74786">
        <w:fldChar w:fldCharType="separate"/>
      </w:r>
      <w:r w:rsidR="009130EC" w:rsidRPr="00A74786">
        <w:rPr>
          <w:noProof/>
        </w:rPr>
        <w:t>(12, 21)</w:t>
      </w:r>
      <w:r w:rsidR="009130EC" w:rsidRPr="00A74786">
        <w:fldChar w:fldCharType="end"/>
      </w:r>
      <w:r w:rsidRPr="00A74786">
        <w:t xml:space="preserve">. </w:t>
      </w:r>
      <w:moveToRangeStart w:id="320" w:author="Alex" w:date="2017-05-03T10:40:00Z" w:name="move481571346"/>
      <w:moveTo w:id="321" w:author="Alex" w:date="2017-05-03T10:40:00Z">
        <w:r w:rsidR="008A3891" w:rsidRPr="00A74786">
          <w:t>Even though OTUs d</w:t>
        </w:r>
      </w:moveTo>
      <w:ins w:id="322" w:author="Katherine McMahon" w:date="2017-06-02T14:10:00Z">
        <w:r w:rsidR="00805403">
          <w:t>id</w:t>
        </w:r>
      </w:ins>
      <w:moveTo w:id="323" w:author="Alex" w:date="2017-05-03T10:40:00Z">
        <w:del w:id="324" w:author="Katherine McMahon" w:date="2017-06-02T14:10:00Z">
          <w:r w:rsidR="008A3891" w:rsidRPr="00A74786" w:rsidDel="00805403">
            <w:delText>o</w:delText>
          </w:r>
        </w:del>
        <w:r w:rsidR="008A3891" w:rsidRPr="00A74786">
          <w:t xml:space="preserve"> not show the same</w:t>
        </w:r>
      </w:moveTo>
      <w:ins w:id="325" w:author="Alex" w:date="2017-05-29T15:47:00Z">
        <w:r w:rsidR="00765DAF">
          <w:t xml:space="preserve"> </w:t>
        </w:r>
      </w:ins>
      <w:ins w:id="326" w:author="Alex" w:date="2017-05-03T10:44:00Z">
        <w:r w:rsidR="008A3891">
          <w:t>abundance dynamics</w:t>
        </w:r>
      </w:ins>
      <w:moveTo w:id="327" w:author="Alex" w:date="2017-05-03T10:40:00Z">
        <w:del w:id="328" w:author="Alex" w:date="2017-05-03T10:44:00Z">
          <w:r w:rsidR="008A3891" w:rsidRPr="00A74786" w:rsidDel="008A3891">
            <w:delText xml:space="preserve"> trends</w:delText>
          </w:r>
        </w:del>
        <w:r w:rsidR="008A3891" w:rsidRPr="00A74786">
          <w:t xml:space="preserve"> each year, they </w:t>
        </w:r>
        <w:del w:id="329" w:author="Katherine McMahon" w:date="2017-06-02T14:10:00Z">
          <w:r w:rsidR="008A3891" w:rsidRPr="00A74786" w:rsidDel="00805403">
            <w:delText>do possess</w:delText>
          </w:r>
        </w:del>
      </w:moveTo>
      <w:ins w:id="330" w:author="Katherine McMahon" w:date="2017-06-02T14:10:00Z">
        <w:r w:rsidR="00805403">
          <w:t>did exhibit</w:t>
        </w:r>
      </w:ins>
      <w:moveTo w:id="331" w:author="Alex" w:date="2017-05-03T10:40:00Z">
        <w:r w:rsidR="008A3891" w:rsidRPr="00A74786">
          <w:t xml:space="preserve"> patterns that are consistent between years and lakes.</w:t>
        </w:r>
      </w:moveTo>
      <w:moveToRangeEnd w:id="320"/>
    </w:p>
    <w:p w14:paraId="672FDC11" w14:textId="77777777" w:rsidR="00E65E7D" w:rsidRPr="001A23A2" w:rsidRDefault="00E65E7D" w:rsidP="008A3891">
      <w:pPr>
        <w:spacing w:after="0" w:line="480" w:lineRule="auto"/>
        <w:ind w:firstLine="720"/>
        <w:jc w:val="both"/>
      </w:pPr>
    </w:p>
    <w:p w14:paraId="7D93260A" w14:textId="1C63A611" w:rsidR="00A40FC4" w:rsidRDefault="001A4EFF" w:rsidP="00DB3C58">
      <w:pPr>
        <w:pStyle w:val="Heading1"/>
        <w:spacing w:before="0" w:after="240"/>
        <w:ind w:left="1440" w:hanging="1440"/>
        <w:jc w:val="both"/>
      </w:pPr>
      <w:r>
        <w:t>Discussion</w:t>
      </w:r>
    </w:p>
    <w:p w14:paraId="23B040CF" w14:textId="23DDE09E" w:rsidR="001A4EFF" w:rsidRDefault="001A4EFF" w:rsidP="00E65E7D">
      <w:pPr>
        <w:spacing w:after="0" w:line="480" w:lineRule="auto"/>
        <w:ind w:firstLine="720"/>
        <w:jc w:val="both"/>
        <w:rPr>
          <w:rFonts w:cs="Times New Roman"/>
          <w:szCs w:val="24"/>
        </w:rPr>
      </w:pPr>
      <w:r>
        <w:rPr>
          <w:rFonts w:cs="Times New Roman"/>
          <w:szCs w:val="24"/>
        </w:rPr>
        <w:t xml:space="preserve">The North Temperate Lakes - Microbial Observatory </w:t>
      </w:r>
      <w:ins w:id="332" w:author="Katherine McMahon" w:date="2017-06-02T14:10:00Z">
        <w:r w:rsidR="00805403">
          <w:rPr>
            <w:rFonts w:cs="Times New Roman"/>
            <w:szCs w:val="24"/>
          </w:rPr>
          <w:t xml:space="preserve">bog </w:t>
        </w:r>
      </w:ins>
      <w:r>
        <w:rPr>
          <w:rFonts w:cs="Times New Roman"/>
          <w:szCs w:val="24"/>
        </w:rPr>
        <w:t xml:space="preserve">dataset is a comprehensive 16S </w:t>
      </w:r>
      <w:proofErr w:type="spellStart"/>
      <w:ins w:id="333" w:author="Alex" w:date="2017-05-10T11:31:00Z">
        <w:r w:rsidR="00361803">
          <w:rPr>
            <w:rFonts w:cs="Times New Roman"/>
            <w:szCs w:val="24"/>
          </w:rPr>
          <w:t>rRNA</w:t>
        </w:r>
        <w:proofErr w:type="spellEnd"/>
        <w:r w:rsidR="00361803">
          <w:rPr>
            <w:rFonts w:cs="Times New Roman"/>
            <w:szCs w:val="24"/>
          </w:rPr>
          <w:t xml:space="preserve"> gene </w:t>
        </w:r>
      </w:ins>
      <w:r>
        <w:rPr>
          <w:rFonts w:cs="Times New Roman"/>
          <w:szCs w:val="24"/>
        </w:rPr>
        <w:t xml:space="preserve">amplicon survey spanning four years, eight lakes, and two </w:t>
      </w:r>
      <w:r w:rsidR="001F1D37">
        <w:rPr>
          <w:rFonts w:cs="Times New Roman"/>
          <w:szCs w:val="24"/>
        </w:rPr>
        <w:t>thermal layers</w:t>
      </w:r>
      <w:r>
        <w:rPr>
          <w:rFonts w:cs="Times New Roman"/>
          <w:szCs w:val="24"/>
        </w:rPr>
        <w:t xml:space="preserve">. </w:t>
      </w:r>
      <w:ins w:id="334" w:author="Alex" w:date="2017-05-03T10:45:00Z">
        <w:r w:rsidR="008A3891">
          <w:rPr>
            <w:rFonts w:cs="Times New Roman"/>
            <w:szCs w:val="24"/>
          </w:rPr>
          <w:t xml:space="preserve">We hypothesized that alpha and beta diversity would be associated with mixing frequency in bog lakes. </w:t>
        </w:r>
      </w:ins>
      <w:moveFromRangeStart w:id="335" w:author="Alex" w:date="2017-05-03T10:46:00Z" w:name="move481571709"/>
      <w:moveFrom w:id="336" w:author="Alex" w:date="2017-05-03T10:46:00Z">
        <w:r w:rsidDel="008A3891">
          <w:rPr>
            <w:rFonts w:cs="Times New Roman"/>
            <w:szCs w:val="24"/>
          </w:rPr>
          <w:t xml:space="preserve">We found that multiple years of sampling were necessary to </w:t>
        </w:r>
        <w:r w:rsidR="001F1D37" w:rsidDel="008A3891">
          <w:rPr>
            <w:rFonts w:cs="Times New Roman"/>
            <w:szCs w:val="24"/>
          </w:rPr>
          <w:t>census</w:t>
        </w:r>
        <w:r w:rsidDel="008A3891">
          <w:rPr>
            <w:rFonts w:cs="Times New Roman"/>
            <w:szCs w:val="24"/>
          </w:rPr>
          <w:t xml:space="preserve"> the community of bog lake ecosystems. </w:t>
        </w:r>
      </w:moveFrom>
      <w:moveFromRangeEnd w:id="335"/>
      <w:r>
        <w:rPr>
          <w:rFonts w:cs="Times New Roman"/>
          <w:szCs w:val="24"/>
        </w:rPr>
        <w:t xml:space="preserve">Richness and membership in these communities were structured by layer, mixing regime, and lake. </w:t>
      </w:r>
      <w:ins w:id="337" w:author="Alex" w:date="2017-05-03T10:46:00Z">
        <w:r w:rsidR="008A3891">
          <w:rPr>
            <w:rFonts w:cs="Times New Roman"/>
            <w:szCs w:val="24"/>
          </w:rPr>
          <w:t>However, w</w:t>
        </w:r>
      </w:ins>
      <w:moveToRangeStart w:id="338" w:author="Alex" w:date="2017-05-03T10:46:00Z" w:name="move481571709"/>
      <w:moveTo w:id="339" w:author="Alex" w:date="2017-05-03T10:46:00Z">
        <w:del w:id="340" w:author="Alex" w:date="2017-05-03T10:46:00Z">
          <w:r w:rsidR="008A3891" w:rsidDel="008A3891">
            <w:rPr>
              <w:rFonts w:cs="Times New Roman"/>
              <w:szCs w:val="24"/>
            </w:rPr>
            <w:delText>W</w:delText>
          </w:r>
        </w:del>
        <w:r w:rsidR="008A3891">
          <w:rPr>
            <w:rFonts w:cs="Times New Roman"/>
            <w:szCs w:val="24"/>
          </w:rPr>
          <w:t xml:space="preserve">e found that multiple years of sampling were necessary to census </w:t>
        </w:r>
        <w:r w:rsidR="008A3891">
          <w:rPr>
            <w:rFonts w:cs="Times New Roman"/>
            <w:szCs w:val="24"/>
          </w:rPr>
          <w:lastRenderedPageBreak/>
          <w:t xml:space="preserve">the community of bog lake ecosystems. </w:t>
        </w:r>
      </w:moveTo>
      <w:moveToRangeEnd w:id="338"/>
      <w:r>
        <w:rPr>
          <w:rFonts w:cs="Times New Roman"/>
          <w:szCs w:val="24"/>
        </w:rPr>
        <w:t>We identified</w:t>
      </w:r>
      <w:r w:rsidRPr="008468EF">
        <w:rPr>
          <w:rFonts w:cs="Times New Roman"/>
          <w:szCs w:val="24"/>
        </w:rPr>
        <w:t xml:space="preserve"> specific bacterial taxa </w:t>
      </w:r>
      <w:del w:id="341" w:author="Alex" w:date="2017-05-03T10:46:00Z">
        <w:r w:rsidDel="008A3891">
          <w:rPr>
            <w:rFonts w:cs="Times New Roman"/>
            <w:szCs w:val="24"/>
          </w:rPr>
          <w:delText>present throughout the dataset</w:delText>
        </w:r>
      </w:del>
      <w:ins w:id="342" w:author="Alex" w:date="2017-05-03T10:46:00Z">
        <w:r w:rsidR="008A3891">
          <w:rPr>
            <w:rFonts w:cs="Times New Roman"/>
            <w:szCs w:val="24"/>
          </w:rPr>
          <w:t>core to bog lakes</w:t>
        </w:r>
      </w:ins>
      <w:r>
        <w:rPr>
          <w:rFonts w:cs="Times New Roman"/>
          <w:szCs w:val="24"/>
        </w:rPr>
        <w:t>, as well as taxa endemic to certain depths or mixing regimes</w:t>
      </w:r>
      <w:r w:rsidRPr="008468EF">
        <w:rPr>
          <w:rFonts w:cs="Times New Roman"/>
          <w:szCs w:val="24"/>
        </w:rPr>
        <w:t xml:space="preserve">. </w:t>
      </w:r>
      <w:del w:id="343" w:author="Alex" w:date="2017-05-03T10:47:00Z">
        <w:r w:rsidDel="008A3891">
          <w:rPr>
            <w:rFonts w:cs="Times New Roman"/>
            <w:szCs w:val="24"/>
          </w:rPr>
          <w:delText xml:space="preserve">Mixing events were associated with reduced richness and an increase in the proportion of certain taxa. </w:delText>
        </w:r>
      </w:del>
      <w:r>
        <w:rPr>
          <w:rFonts w:cs="Times New Roman"/>
          <w:szCs w:val="24"/>
        </w:rPr>
        <w:t xml:space="preserve">High levels of variability were detected in this dataset; </w:t>
      </w:r>
      <w:ins w:id="344" w:author="Alex" w:date="2017-05-01T15:01:00Z">
        <w:r w:rsidR="002540CD">
          <w:rPr>
            <w:rFonts w:cs="Times New Roman"/>
            <w:szCs w:val="24"/>
            <w:shd w:val="clear" w:color="auto" w:fill="FFFFFF"/>
          </w:rPr>
          <w:t>the community composition observed in each lake and each year of sampling</w:t>
        </w:r>
        <w:r w:rsidR="002540CD" w:rsidDel="002540CD">
          <w:rPr>
            <w:rFonts w:cs="Times New Roman"/>
            <w:szCs w:val="24"/>
          </w:rPr>
          <w:t xml:space="preserve"> </w:t>
        </w:r>
      </w:ins>
      <w:del w:id="345" w:author="Alex" w:date="2017-05-01T15:01:00Z">
        <w:r w:rsidDel="002540CD">
          <w:rPr>
            <w:rFonts w:cs="Times New Roman"/>
            <w:szCs w:val="24"/>
          </w:rPr>
          <w:delText>each year in each lake harbored</w:delText>
        </w:r>
        <w:r w:rsidRPr="008468EF" w:rsidDel="002540CD">
          <w:rPr>
            <w:rFonts w:cs="Times New Roman"/>
            <w:szCs w:val="24"/>
          </w:rPr>
          <w:delText xml:space="preserve"> </w:delText>
        </w:r>
      </w:del>
      <w:del w:id="346" w:author="Alex" w:date="2017-05-01T15:02:00Z">
        <w:r w:rsidRPr="008468EF" w:rsidDel="002540CD">
          <w:rPr>
            <w:rFonts w:cs="Times New Roman"/>
            <w:szCs w:val="24"/>
          </w:rPr>
          <w:delText xml:space="preserve">a </w:delText>
        </w:r>
        <w:r w:rsidRPr="00A74786" w:rsidDel="002540CD">
          <w:rPr>
            <w:rFonts w:cs="Times New Roman"/>
            <w:szCs w:val="24"/>
          </w:rPr>
          <w:delText>unique bacterial community</w:delText>
        </w:r>
      </w:del>
      <w:ins w:id="347" w:author="Alex" w:date="2017-05-01T15:02:00Z">
        <w:r w:rsidR="002540CD">
          <w:rPr>
            <w:rFonts w:cs="Times New Roman"/>
            <w:szCs w:val="24"/>
          </w:rPr>
          <w:t>was unique</w:t>
        </w:r>
      </w:ins>
      <w:r w:rsidRPr="00A74786">
        <w:rPr>
          <w:rFonts w:cs="Times New Roman"/>
          <w:szCs w:val="24"/>
        </w:rPr>
        <w:t>.</w:t>
      </w:r>
      <w:del w:id="348" w:author="Alex" w:date="2017-06-03T09:29:00Z">
        <w:r w:rsidRPr="00A74786" w:rsidDel="002F3FD4">
          <w:rPr>
            <w:rFonts w:cs="Times New Roman"/>
            <w:szCs w:val="24"/>
          </w:rPr>
          <w:delText xml:space="preserve"> </w:delText>
        </w:r>
      </w:del>
      <w:r w:rsidRPr="00A74786">
        <w:rPr>
          <w:rFonts w:cs="Times New Roman"/>
          <w:szCs w:val="24"/>
        </w:rPr>
        <w:t xml:space="preserve"> </w:t>
      </w:r>
      <w:r w:rsidR="009130EC" w:rsidRPr="00A74786">
        <w:rPr>
          <w:rFonts w:cs="Times New Roman"/>
          <w:szCs w:val="24"/>
        </w:rPr>
        <w:t>However, freshwater lineages still showed consistent lifestyles, defined by abundance, persistence, and variability, across lakes and years</w:t>
      </w:r>
      <w:r w:rsidR="003A4132">
        <w:rPr>
          <w:rFonts w:cs="Times New Roman"/>
          <w:szCs w:val="24"/>
        </w:rPr>
        <w:t xml:space="preserve">, even though the abundance trends of </w:t>
      </w:r>
      <w:r w:rsidR="009032E3">
        <w:rPr>
          <w:rFonts w:cs="Times New Roman"/>
          <w:szCs w:val="24"/>
        </w:rPr>
        <w:t xml:space="preserve">individual </w:t>
      </w:r>
      <w:del w:id="349" w:author="Katherine McMahon" w:date="2017-06-02T14:11:00Z">
        <w:r w:rsidR="009032E3" w:rsidDel="00B516F8">
          <w:rPr>
            <w:rFonts w:cs="Times New Roman"/>
            <w:szCs w:val="24"/>
          </w:rPr>
          <w:delText xml:space="preserve">populations </w:delText>
        </w:r>
      </w:del>
      <w:ins w:id="350" w:author="Katherine McMahon" w:date="2017-06-02T14:11:00Z">
        <w:r w:rsidR="00B516F8">
          <w:rPr>
            <w:rFonts w:cs="Times New Roman"/>
            <w:szCs w:val="24"/>
          </w:rPr>
          <w:t xml:space="preserve">OTUs </w:t>
        </w:r>
      </w:ins>
      <w:del w:id="351" w:author="Alex" w:date="2017-05-01T14:01:00Z">
        <w:r w:rsidR="009032E3" w:rsidDel="00F144AA">
          <w:rPr>
            <w:rFonts w:cs="Times New Roman"/>
            <w:szCs w:val="24"/>
          </w:rPr>
          <w:delText xml:space="preserve">were </w:delText>
        </w:r>
      </w:del>
      <w:ins w:id="352" w:author="Alex" w:date="2017-05-01T14:01:00Z">
        <w:r w:rsidR="00F144AA">
          <w:rPr>
            <w:rFonts w:cs="Times New Roman"/>
            <w:szCs w:val="24"/>
          </w:rPr>
          <w:t>varied</w:t>
        </w:r>
      </w:ins>
      <w:ins w:id="353" w:author="Alex" w:date="2017-05-01T14:00:00Z">
        <w:r w:rsidR="00F144AA">
          <w:rPr>
            <w:rFonts w:cs="Times New Roman"/>
            <w:szCs w:val="24"/>
          </w:rPr>
          <w:t xml:space="preserve"> each year</w:t>
        </w:r>
      </w:ins>
      <w:r w:rsidR="009130EC" w:rsidRPr="00A74786">
        <w:rPr>
          <w:rFonts w:cs="Times New Roman"/>
          <w:szCs w:val="24"/>
        </w:rPr>
        <w:t xml:space="preserve">. </w:t>
      </w:r>
      <w:r w:rsidRPr="00A74786">
        <w:rPr>
          <w:rFonts w:cs="Times New Roman"/>
          <w:szCs w:val="24"/>
        </w:rPr>
        <w:t>Our results emphasize the</w:t>
      </w:r>
      <w:r w:rsidRPr="008468EF">
        <w:rPr>
          <w:rFonts w:cs="Times New Roman"/>
          <w:szCs w:val="24"/>
        </w:rPr>
        <w:t xml:space="preserve"> importance of </w:t>
      </w:r>
      <w:r>
        <w:rPr>
          <w:rFonts w:cs="Times New Roman"/>
          <w:szCs w:val="24"/>
        </w:rPr>
        <w:t>multiple sampling events to assess full bacterial community membership and variability</w:t>
      </w:r>
      <w:r w:rsidR="001F1D37">
        <w:rPr>
          <w:rFonts w:cs="Times New Roman"/>
          <w:szCs w:val="24"/>
        </w:rPr>
        <w:t xml:space="preserve"> in an ecosystem</w:t>
      </w:r>
      <w:r>
        <w:rPr>
          <w:rFonts w:cs="Times New Roman"/>
          <w:szCs w:val="24"/>
        </w:rPr>
        <w:t>.</w:t>
      </w:r>
    </w:p>
    <w:p w14:paraId="3BB31C44" w14:textId="69568971" w:rsidR="001A4EFF" w:rsidRDefault="001A4EFF" w:rsidP="00E65E7D">
      <w:pPr>
        <w:pStyle w:val="ManuscriptText"/>
      </w:pPr>
      <w:r>
        <w:t xml:space="preserve">The bog lakes in this study have been model systems for freshwater microbial ecology for many years. Early studies used Automated Ribosomal Intergenic Spacer Analysis (ARISA), a fingerprinting technique for identifying unique bacterial taxa in environmental samples </w:t>
      </w:r>
      <w:r>
        <w:fldChar w:fldCharType="begin" w:fldLock="1"/>
      </w:r>
      <w:r w:rsidR="009130EC">
        <w:instrText>ADDIN CSL_CITATION { "citationItems" : [ { "id" : "ITEM-1", "itemData" : { "ISBN" : "0099-2240 (Print)\\r0099-2240 (Linking)", "ISSN" : "00992240", "PMID" : "10508099", "author" : [ { "dropping-particle" : "", "family" : "Fisher", "given" : "Madeline M", "non-dropping-particle" : "", "parse-names" : false, "suffix" : "" }, { "dropping-particle" : "", "family" : "Triplett", "given" : "Eric W", "non-dropping-particle" : "", "parse-names" : false, "suffix" : "" } ], "container-title" : "Applied and Environmental Microbiology", "id" : "ITEM-1", "issue" : "10", "issued" : { "date-parts" : [ [ "1999" ] ] }, "page" : "4630-4636", "title" : "Automated approach for ribosomal intergenic spacer analysis of microbial diversity and its application to freshwater bacterial communities", "type" : "article-journal", "volume" : "65" }, "uris" : [ "http://www.mendeley.com/documents/?uuid=d0007598-3a9d-4a6e-b659-8bad98e5556c" ] } ], "mendeley" : { "formattedCitation" : "(24)", "plainTextFormattedCitation" : "(24)", "previouslyFormattedCitation" : "(24)" }, "properties" : { "noteIndex" : 0 }, "schema" : "https://github.com/citation-style-language/schema/raw/master/csl-citation.json" }</w:instrText>
      </w:r>
      <w:r>
        <w:fldChar w:fldCharType="separate"/>
      </w:r>
      <w:r w:rsidR="009130EC" w:rsidRPr="009130EC">
        <w:rPr>
          <w:noProof/>
        </w:rPr>
        <w:t>(24)</w:t>
      </w:r>
      <w:r>
        <w:fldChar w:fldCharType="end"/>
      </w:r>
      <w:r>
        <w:t xml:space="preserve">. Our research built upon these studies and added information about the taxonomic identities of bacterial groups. For example, persistent and unique bacterial groups were detected in the bog lakes using ARISA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using 16S </w:t>
      </w:r>
      <w:proofErr w:type="spellStart"/>
      <w:ins w:id="354" w:author="Katherine McMahon" w:date="2017-06-02T14:11:00Z">
        <w:r w:rsidR="00B516F8">
          <w:t>rRNA</w:t>
        </w:r>
        <w:proofErr w:type="spellEnd"/>
        <w:r w:rsidR="00B516F8">
          <w:t xml:space="preserve"> gene </w:t>
        </w:r>
      </w:ins>
      <w:r>
        <w:t xml:space="preserve">amplicon sequencing, we </w:t>
      </w:r>
      <w:r w:rsidR="009032E3">
        <w:t>also found persistent groups and could identify them as the</w:t>
      </w:r>
      <w:r>
        <w:t xml:space="preserve"> ubiquitous freshwater bacteria LD28, acI-B2, </w:t>
      </w:r>
      <w:proofErr w:type="spellStart"/>
      <w:r>
        <w:t>PnecC</w:t>
      </w:r>
      <w:proofErr w:type="spellEnd"/>
      <w:r>
        <w:t>, and bacI-A1. Differences in richness and community member</w:t>
      </w:r>
      <w:r w:rsidR="009032E3">
        <w:t xml:space="preserve">ship were previously detected </w:t>
      </w:r>
      <w:ins w:id="355" w:author="Katherine McMahon" w:date="2017-06-02T14:11:00Z">
        <w:r w:rsidR="00B516F8">
          <w:t xml:space="preserve">within one year, </w:t>
        </w:r>
      </w:ins>
      <w:r w:rsidR="009032E3">
        <w:t>between</w:t>
      </w:r>
      <w:r>
        <w:t xml:space="preserve"> Crystal Bog, Trout Bog, and Mary Lake, three sites representative of the three mixing regime categories of polymictic, dimictic, and meromictic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Our data supported these results and suggest that these trends are indeed linked with mixing regime, as we included multiple lakes of each type</w:t>
      </w:r>
      <w:r w:rsidR="001F1D37">
        <w:t xml:space="preserve"> sampled over multiple years</w:t>
      </w:r>
      <w:r>
        <w:t xml:space="preserve"> in this study. </w:t>
      </w:r>
      <w:del w:id="356" w:author="Alex" w:date="2017-06-03T09:29:00Z">
        <w:r w:rsidDel="002F3FD4">
          <w:delText xml:space="preserve"> </w:delText>
        </w:r>
      </w:del>
    </w:p>
    <w:p w14:paraId="61503917" w14:textId="719CCD65" w:rsidR="001A4EFF" w:rsidRPr="00B17C95" w:rsidRDefault="00C169C5" w:rsidP="00E65E7D">
      <w:pPr>
        <w:pStyle w:val="ManuscriptText"/>
      </w:pPr>
      <w:ins w:id="357" w:author="Alex" w:date="2017-05-01T15:07:00Z">
        <w:r>
          <w:t>We</w:t>
        </w:r>
        <w:r w:rsidR="00165E96">
          <w:t xml:space="preserve"> supported previous research </w:t>
        </w:r>
        <w:r w:rsidR="00165E96" w:rsidRPr="003944C9">
          <w:t>on the characteristics of bacterial communities in</w:t>
        </w:r>
        <w:r w:rsidR="00165E96">
          <w:t xml:space="preserve"> the </w:t>
        </w:r>
        <w:r w:rsidR="00165E96">
          <w:lastRenderedPageBreak/>
          <w:t>epilimnion and hypolimnion</w:t>
        </w:r>
        <w:r w:rsidR="00165E96" w:rsidRPr="003944C9">
          <w:t xml:space="preserve"> and the </w:t>
        </w:r>
        <w:r w:rsidR="00165E96">
          <w:t>association</w:t>
        </w:r>
        <w:r w:rsidR="00165E96" w:rsidRPr="003944C9">
          <w:t xml:space="preserve"> of lake mixing</w:t>
        </w:r>
        <w:r w:rsidR="00165E96">
          <w:t xml:space="preserve"> frequency</w:t>
        </w:r>
        <w:r w:rsidR="00165E96" w:rsidRPr="003944C9">
          <w:t xml:space="preserve"> </w:t>
        </w:r>
        <w:r w:rsidR="00165E96">
          <w:t>with community composition.</w:t>
        </w:r>
        <w:r w:rsidR="00165E96" w:rsidDel="00165E96">
          <w:t xml:space="preserve"> </w:t>
        </w:r>
      </w:ins>
      <w:del w:id="358" w:author="Alex" w:date="2017-05-01T15:07:00Z">
        <w:r w:rsidR="001A4EFF" w:rsidDel="00165E96">
          <w:delText xml:space="preserve">We also supported previous research on the characteristics of bacterial communities in the epilimnion and hypolimnion, and the impacts of lake mixing on these communities. </w:delText>
        </w:r>
      </w:del>
      <w:r w:rsidR="001A4EFF">
        <w:t xml:space="preserve">We confirmed that </w:t>
      </w:r>
      <w:proofErr w:type="spellStart"/>
      <w:r w:rsidR="001A4EFF">
        <w:t>epilimnia</w:t>
      </w:r>
      <w:proofErr w:type="spellEnd"/>
      <w:r w:rsidR="001A4EFF">
        <w:t xml:space="preserve"> </w:t>
      </w:r>
      <w:r w:rsidR="009032E3">
        <w:t xml:space="preserve">communities </w:t>
      </w:r>
      <w:r w:rsidR="001A4EFF">
        <w:t xml:space="preserve">tended to be more </w:t>
      </w:r>
      <w:r w:rsidR="009032E3">
        <w:t>dispersed</w:t>
      </w:r>
      <w:r w:rsidR="001A4EFF">
        <w:t xml:space="preserve"> than </w:t>
      </w:r>
      <w:proofErr w:type="spellStart"/>
      <w:r w:rsidR="001A4EFF">
        <w:t>hypolimnia</w:t>
      </w:r>
      <w:proofErr w:type="spellEnd"/>
      <w:r w:rsidR="009032E3">
        <w:t xml:space="preserve"> communities</w:t>
      </w:r>
      <w:r w:rsidR="001A4EFF">
        <w:t xml:space="preserve">, potentially due to increased exposure to climatic events </w:t>
      </w:r>
      <w:r w:rsidR="001A4EFF">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rsidR="001A4EFF">
        <w:fldChar w:fldCharType="separate"/>
      </w:r>
      <w:r w:rsidR="009130EC" w:rsidRPr="009130EC">
        <w:rPr>
          <w:noProof/>
        </w:rPr>
        <w:t>(25)</w:t>
      </w:r>
      <w:r w:rsidR="001A4EFF">
        <w:fldChar w:fldCharType="end"/>
      </w:r>
      <w:r w:rsidR="001A4EFF">
        <w:t xml:space="preserve">. Mixing was disruptive to both epilimnion and hypolimnion communities, selecting for </w:t>
      </w:r>
      <w:r w:rsidR="009032E3">
        <w:t>only a few taxa that persist</w:t>
      </w:r>
      <w:r w:rsidR="001A4EFF" w:rsidRPr="00A74786">
        <w:t xml:space="preserve"> during this disturbance, but quickly recovering diversity</w:t>
      </w:r>
      <w:r w:rsidR="009032E3">
        <w:t xml:space="preserve"> once stratification was re-established</w:t>
      </w:r>
      <w:r w:rsidR="001A4EFF" w:rsidRPr="00A74786">
        <w:t xml:space="preserve"> </w:t>
      </w:r>
      <w:r w:rsidR="001A4EFF" w:rsidRPr="00A74786">
        <w:fldChar w:fldCharType="begin" w:fldLock="1"/>
      </w:r>
      <w:r w:rsidR="009130EC" w:rsidRPr="00A74786">
        <w:instrText>ADDIN CSL_CITATION { "citationItems" : [ { "id" : "ITEM-1", "itemData" : { "DOI" : "10.1111/j.1462-2920.2011.02546.x", "ISBN" : "1462-2920", "ISSN" : "14622912", "PMID" : "21883795", "abstract" : "For lake microbes, water column mixing acts as a disturbance because it homogenizes thermal and chemical gradients known to define the distributions of microbial taxa. Our first objective was to isolate hypothesized drivers of lake bacterial response to water column mixing. To accomplish this, we designed an enclosure experiment with three treatments to independently test key biogeochemical changes induced by mixing: oxygen addition to the hypolimnion, nutrient addition to the epilimnion, and full water column mixing. We used molecular fingerprinting to observe bacterial community dynamics in the treatment and control enclosures, and in ambient lake water. We found that oxygen and nutrient amendments simulated the physical-chemical water column environment following mixing and resulted in similar bacterial communities to the mixing treatment, affirming that these were important drivers of community change. These results demonstrate that specific environmental changes can replicate broad disturbance effects on microbial communities. Our second objective was to characterize bacterial community stability by quantifying community resistance, recovery and resilience to an episodic disturbance. The communities in the nutrient and oxygen amendments changed quickly (had low resistance), but generally matched the control composition by the 10th day after treatment, exhibiting resilience. These results imply that aquatic bacterial assemblages are generally stable in the face of disturbance.", "author" : [ { "dropping-particle" : "", "family" : "Shade", "given" : "Ashley", "non-dropping-particle" : "", "parse-names" : false, "suffix" : "" }, { "dropping-particle" : "", "family" : "Read", "given" : "Jordan S.", "non-dropping-particle" : "", "parse-names" : false, "suffix" : "" }, { "dropping-particle" : "", "family" : "Welkie", "given" : "David G.", "non-dropping-particle" : "", "parse-names" : false, "suffix" : "" }, { "dropping-particle" : "", "family" : "Kratz", "given" : "Timothy K.", "non-dropping-particle" : "", "parse-names" : false, "suffix" : "" }, { "dropping-particle" : "", "family" : "Wu", "given" : "Chin H.", "non-dropping-particle" : "", "parse-names" : false, "suffix" : "" }, { "dropping-particle" : "", "family" : "McMahon", "given" : "Katherine D.", "non-dropping-particle" : "", "parse-names" : false, "suffix" : "" } ], "container-title" : "Environmental Microbiology", "id" : "ITEM-1", "issue" : "10", "issued" : { "date-parts" : [ [ "2011" ] ] }, "page" : "2752-2767", "title" : "Resistance, resilience and recovery: Aquatic bacterial dynamics after water column disturbance", "type" : "article-journal", "volume" : "13" }, "uris" : [ "http://www.mendeley.com/documents/?uuid=d7e5717c-8a2b-4624-9b6f-30855d14d874" ] }, { "id" : "ITEM-2",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"ITEM-2",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26)", "plainTextFormattedCitation" : "(11, 26)", "previouslyFormattedCitation" : "(11, 26)" }, "properties" : { "noteIndex" : 0 }, "schema" : "https://github.com/citation-style-language/schema/raw/master/csl-citation.json" }</w:instrText>
      </w:r>
      <w:r w:rsidR="001A4EFF" w:rsidRPr="00A74786">
        <w:fldChar w:fldCharType="separate"/>
      </w:r>
      <w:r w:rsidR="009130EC" w:rsidRPr="00A74786">
        <w:rPr>
          <w:noProof/>
        </w:rPr>
        <w:t>(11, 26)</w:t>
      </w:r>
      <w:r w:rsidR="001A4EFF" w:rsidRPr="00A74786">
        <w:fldChar w:fldCharType="end"/>
      </w:r>
      <w:r w:rsidR="001A4EFF" w:rsidRPr="00A74786">
        <w:t xml:space="preserve">. </w:t>
      </w:r>
      <w:ins w:id="359" w:author="Alex" w:date="2017-05-01T14:16:00Z">
        <w:r w:rsidR="00601A5D">
          <w:t xml:space="preserve">Our initial inspiration for the collection of this dataset was the intermediate disturbance hypothesis. We hypothesized that water column mixing is a disturbance to bog lake bacterial communities, and that lakes with intermediate mixing frequency would have the highest levels of biodiversity. </w:t>
        </w:r>
      </w:ins>
      <w:r w:rsidR="001A4EFF" w:rsidRPr="00A74786">
        <w:t>Comparing richness between lakes of different mixing regimes did not support the intermediate disturbance hypothesis</w:t>
      </w:r>
      <w:del w:id="360" w:author="Alex" w:date="2017-05-01T14:18:00Z">
        <w:r w:rsidR="001A4EFF" w:rsidRPr="00A74786" w:rsidDel="00601A5D">
          <w:delText xml:space="preserve">, </w:delText>
        </w:r>
        <w:r w:rsidR="00A74786" w:rsidRPr="00A74786" w:rsidDel="00601A5D">
          <w:delText xml:space="preserve">which was </w:delText>
        </w:r>
        <w:r w:rsidR="001A4EFF" w:rsidRPr="00A74786" w:rsidDel="00601A5D">
          <w:delText>our initial inspiration for the collection of this dataset</w:delText>
        </w:r>
      </w:del>
      <w:r w:rsidR="001A4EFF" w:rsidRPr="00A74786">
        <w:t xml:space="preserve">; rather, the least </w:t>
      </w:r>
      <w:r w:rsidR="001F1D37" w:rsidRPr="00A74786">
        <w:t xml:space="preserve">frequently mixing </w:t>
      </w:r>
      <w:r w:rsidR="001A4EFF" w:rsidRPr="00A74786">
        <w:t xml:space="preserve">lakes had the most diverse communities. </w:t>
      </w:r>
      <w:ins w:id="361" w:author="Alex" w:date="2017-05-10T10:30:00Z">
        <w:r w:rsidR="00423388">
          <w:t xml:space="preserve">Richness also correlated </w:t>
        </w:r>
      </w:ins>
      <w:ins w:id="362" w:author="Alex" w:date="2017-05-10T10:32:00Z">
        <w:r w:rsidR="008364D8">
          <w:t xml:space="preserve">positively </w:t>
        </w:r>
      </w:ins>
      <w:ins w:id="363" w:author="Alex" w:date="2017-05-10T10:30:00Z">
        <w:r w:rsidR="00423388">
          <w:t xml:space="preserve">with </w:t>
        </w:r>
      </w:ins>
      <w:ins w:id="364" w:author="Alex" w:date="2017-05-10T10:31:00Z">
        <w:r w:rsidR="008364D8">
          <w:t>lake volume, a potential result of a positive taxa-area relationship</w:t>
        </w:r>
      </w:ins>
      <w:ins w:id="365" w:author="Alex" w:date="2017-05-10T10:33:00Z">
        <w:r w:rsidR="008364D8">
          <w:t xml:space="preserve">, but more lakes </w:t>
        </w:r>
      </w:ins>
      <w:ins w:id="366" w:author="Alex" w:date="2017-05-10T10:50:00Z">
        <w:r w:rsidR="00637DEB">
          <w:t xml:space="preserve">of similar volumes </w:t>
        </w:r>
        <w:del w:id="367" w:author="Katherine McMahon" w:date="2017-06-02T14:12:00Z">
          <w:r w:rsidR="00637DEB" w:rsidDel="006E73C4">
            <w:delText>but</w:delText>
          </w:r>
        </w:del>
      </w:ins>
      <w:ins w:id="368" w:author="Katherine McMahon" w:date="2017-06-02T14:12:00Z">
        <w:r w:rsidR="006E73C4">
          <w:t>with</w:t>
        </w:r>
      </w:ins>
      <w:ins w:id="369" w:author="Alex" w:date="2017-05-10T10:50:00Z">
        <w:r w:rsidR="00637DEB">
          <w:t xml:space="preserve"> varying depths</w:t>
        </w:r>
      </w:ins>
      <w:ins w:id="370" w:author="Alex" w:date="2017-05-10T10:39:00Z">
        <w:r w:rsidR="008364D8">
          <w:t xml:space="preserve"> are needed to prove this relationship in our study system</w:t>
        </w:r>
      </w:ins>
      <w:ins w:id="371" w:author="Alex" w:date="2017-05-10T10:45:00Z">
        <w:r w:rsidR="00637DEB">
          <w:t xml:space="preserve"> </w:t>
        </w:r>
      </w:ins>
      <w:ins w:id="372" w:author="Alex" w:date="2017-05-10T10:46:00Z">
        <w:r w:rsidR="00637DEB">
          <w:fldChar w:fldCharType="begin" w:fldLock="1"/>
        </w:r>
      </w:ins>
      <w:r w:rsidR="000072B0">
        <w:instrText>ADDIN CSL_CITATION { "citationItems" : [ { "id" : "ITEM-1", "itemData" : { "author" : [ { "dropping-particle" : "", "family" : "Prosser", "given" : "James I", "non-dropping-particle" : "", "parse-names" : false, "suffix" : "" }, { "dropping-particle" : "", "family" : "Bohannan", "given" : "Brendan J M", "non-dropping-particle" : "", "parse-names" : false, "suffix" : "" }, { "dropping-particle" : "", "family" : "Curtis", "given" : "Tom P", "non-dropping-particle" : "", "parse-names" : false, "suffix" : "" }, { "dropping-particle" : "", "family" : "Ellis", "given" : "Richard J", "non-dropping-particle" : "", "parse-names" : false, "suffix" : "" }, { "dropping-particle" : "", "family" : "Firestone", "given" : "Mary K", "non-dropping-particle" : "", "parse-names" : false, "suffix" : "" }, { "dropping-particle" : "", "family" : "Freckleton", "given" : "Rob P", "non-dropping-particle" : "", "parse-names" : false, "suffix" : "" }, { "dropping-particle" : "", "family" : "Green", "given" : "Jessica L", "non-dropping-particle" : "", "parse-names" : false, "suffix" : "" }, { "dropping-particle" : "", "family" : "Green", "given" : "Laura E", "non-dropping-particle" : "", "parse-names" : false, "suffix" : "" }, { "dropping-particle" : "", "family" : "Killham", "given" : "Ken", "non-dropping-particle" : "", "parse-names" : false, "suffix" : "" }, { "dropping-particle" : "", "family" : "Lennon", "given" : "Jack J", "non-dropping-particle" : "", "parse-names" : false, "suffix" : "" }, { "dropping-particle" : "", "family" : "Osborn", "given" : "A Mark", "non-dropping-particle" : "", "parse-names" : false, "suffix" : "" }, { "dropping-particle" : "", "family" : "Solan", "given" : "Martin", "non-dropping-particle" : "", "parse-names" : false, "suffix" : "" }, { "dropping-particle" : "Van Der", "family" : "Gast", "given" : "Christopher J", "non-dropping-particle" : "", "parse-names" : false, "suffix" : "" }, { "dropping-particle" : "", "family" : "Young", "given" : "J Peter W", "non-dropping-particle" : "", "parse-names" : false, "suffix" : "" } ], "container-title" : "Nature Reviews Microbiology", "id" : "ITEM-1", "issue" : "May", "issued" : { "date-parts" : [ [ "2007" ] ] }, "page" : "384-392", "title" : "The role of ecological theory in microbial ecology", "type" : "article-journal", "volume" : "5" }, "uris" : [ "http://www.mendeley.com/documents/?uuid=c21e9f6d-8ba4-40d7-8db1-a835d51a0ce1" ] }, { "id" : "ITEM-2", "itemData" : { "DOI" : "10.1038/nrmicro1341", "author" : [ { "dropping-particle" : "", "family" : "Martiny", "given" : "Jennifer B Hughes", "non-dropping-particle" : "", "parse-names" : false, "suffix" : "" }, { "dropping-particle" : "", "family" : "Bohannan", "given" : "Brendan J M", "non-dropping-particle" : "", "parse-names" : false, "suffix" : "" }, { "dropping-particle" : "", "family" : "Brown", "given" : "James H", "non-dropping-particle" : "", "parse-names" : false, "suffix" : "" }, { "dropping-particle" : "", "family" : "Kane", "given" : "Matthew", "non-dropping-particle" : "", "parse-names" : false, "suffix" : "" }, { "dropping-particle" : "", "family" : "Krumins", "given" : "Jennifer Adams", "non-dropping-particle" : "", "parse-names" : false, "suffix" : "" }, { "dropping-particle" : "", "family" : "Kuske", "given" : "Cheryl R", "non-dropping-particle" : "", "parse-names" : false, "suffix" : "" }, { "dropping-particle" : "", "family" : "Morin", "given" : "Peter J", "non-dropping-particle" : "", "parse-names" : false, "suffix" : "" }, { "dropping-particle" : "", "family" : "Naeem", "given" : "Shahid", "non-dropping-particle" : "", "parse-names" : false, "suffix" : "" }, { "dropping-particle" : "", "family" : "\u00d8vre\u00e5s", "given" : "Lise", "non-dropping-particle" : "", "parse-names" : false, "suffix" : "" }, { "dropping-particle" : "", "family" : "Reysenbach", "given" : "Anna-Louise", "non-dropping-particle" : "", "parse-names" : false, "suffix" : "" }, { "dropping-particle" : "", "family" : "Smith", "given" : "Val H", "non-dropping-particle" : "", "parse-names" : false, "suffix" : "" } ], "container-title" : "Nature Reviews Genetics", "id" : "ITEM-2", "issue" : "February", "issued" : { "date-parts" : [ [ "2006" ] ] }, "page" : "102-112", "title" : "Microbial biogeography : putting microorganisms on the map", "type" : "article-journal", "volume" : "4" }, "uris" : [ "http://www.mendeley.com/documents/?uuid=b2938aff-3bb0-4e81-8b73-ec5b9e071865" ] } ], "mendeley" : { "formattedCitation" : "(27, 28)", "plainTextFormattedCitation" : "(27, 28)", "previouslyFormattedCitation" : "(27, 28)" }, "properties" : { "noteIndex" : 0 }, "schema" : "https://github.com/citation-style-language/schema/raw/master/csl-citation.json" }</w:instrText>
      </w:r>
      <w:r w:rsidR="00637DEB">
        <w:fldChar w:fldCharType="separate"/>
      </w:r>
      <w:r w:rsidR="00637DEB" w:rsidRPr="00637DEB">
        <w:rPr>
          <w:noProof/>
        </w:rPr>
        <w:t>(27, 28)</w:t>
      </w:r>
      <w:ins w:id="373" w:author="Alex" w:date="2017-05-10T10:46:00Z">
        <w:r w:rsidR="00637DEB">
          <w:fldChar w:fldCharType="end"/>
        </w:r>
      </w:ins>
      <w:ins w:id="374" w:author="Alex" w:date="2017-05-10T10:31:00Z">
        <w:r w:rsidR="008364D8">
          <w:t xml:space="preserve">. </w:t>
        </w:r>
      </w:ins>
      <w:r w:rsidR="001A4EFF" w:rsidRPr="00A74786">
        <w:t xml:space="preserve">As many variables </w:t>
      </w:r>
      <w:r w:rsidR="001F1D37" w:rsidRPr="00A74786">
        <w:t xml:space="preserve">co-vary </w:t>
      </w:r>
      <w:r w:rsidR="001A4EFF" w:rsidRPr="00A74786">
        <w:t xml:space="preserve">with </w:t>
      </w:r>
      <w:del w:id="375" w:author="Alex" w:date="2017-05-10T10:39:00Z">
        <w:r w:rsidR="001A4EFF" w:rsidRPr="00A74786" w:rsidDel="008364D8">
          <w:delText>mixing regime</w:delText>
        </w:r>
      </w:del>
      <w:ins w:id="376" w:author="Alex" w:date="2017-05-10T10:39:00Z">
        <w:r w:rsidR="008364D8">
          <w:t xml:space="preserve">volume, including mixing frequency and concentrations of nitrogen and dissolved carbon, we cannot determine </w:t>
        </w:r>
      </w:ins>
      <w:ins w:id="377" w:author="Alex" w:date="2017-05-10T10:41:00Z">
        <w:r w:rsidR="00637DEB">
          <w:t>which of these factors lead to the observed differences in diversity between sites</w:t>
        </w:r>
      </w:ins>
      <w:ins w:id="378" w:author="Alex" w:date="2017-05-10T10:50:00Z">
        <w:r w:rsidR="00637DEB">
          <w:t xml:space="preserve"> based on our dataset</w:t>
        </w:r>
      </w:ins>
      <w:ins w:id="379" w:author="Alex" w:date="2017-05-10T10:41:00Z">
        <w:r w:rsidR="00637DEB">
          <w:t>.</w:t>
        </w:r>
      </w:ins>
      <w:r w:rsidR="001A4EFF" w:rsidRPr="00A74786">
        <w:t xml:space="preserve"> </w:t>
      </w:r>
      <w:del w:id="380" w:author="Alex" w:date="2017-05-10T10:41:00Z">
        <w:r w:rsidR="001A4EFF" w:rsidRPr="00A74786" w:rsidDel="00637DEB">
          <w:delText>(such as depth, volume of integrated water column, dissolved carbon concentrations and total nitrogen concentration), it is not clear which variables are driving this trend.</w:delText>
        </w:r>
        <w:r w:rsidR="00F33076" w:rsidRPr="00A74786" w:rsidDel="00637DEB">
          <w:delText xml:space="preserve"> One likely explanation is that increased depth leads to increased habitat heterogeneity, as more distinct niches develop along the vertical chemical gradient</w:delText>
        </w:r>
        <w:r w:rsidR="00A74786" w:rsidDel="00637DEB">
          <w:delText>s</w:delText>
        </w:r>
        <w:r w:rsidR="00F33076" w:rsidRPr="00A74786" w:rsidDel="00637DEB">
          <w:delText xml:space="preserve"> in the lake.</w:delText>
        </w:r>
        <w:r w:rsidR="00C32D93" w:rsidDel="00637DEB">
          <w:delText xml:space="preserve"> These results are in line with current thinking in the ecological community, as other studies on diversity and disturbance have also found no evidence for the intermediate </w:delText>
        </w:r>
        <w:r w:rsidR="00C32D93" w:rsidDel="00637DEB">
          <w:lastRenderedPageBreak/>
          <w:delText xml:space="preserve">disturbance hypothesis </w:delText>
        </w:r>
        <w:r w:rsidR="00C32D93" w:rsidRPr="00A74786" w:rsidDel="00637DEB">
          <w:fldChar w:fldCharType="begin" w:fldLock="1"/>
        </w:r>
        <w:r w:rsidR="00C32D93" w:rsidRPr="00A74786" w:rsidDel="00637DEB">
          <w:delInstrText>ADDIN CSL_CITATION { "citationItems" : [ { "id" : "ITEM-1", "itemData" : { "DOI" : "10.1016/j.tree.2012.08.014", "ISBN" : "1872-8383 (Electronic)\\r0169-5347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"author" : [ { "dropping-particle" : "", "family" : "Fox", "given" : "Jeremy W", "non-dropping-particle" : "", "parse-names" : false, "suffix" : "" } ], "container-title" : "Trends in ecology &amp; evolution", "id" : "ITEM-1", "issue" : "2", "issued" : { "date-parts" : [ [ "2013" ] ] }, "page" : "86-92", "publisher" : "Elsevier Ltd", "title" : "The intermediate disturbance hypothesis should be abandoned.", "type" : "article-journal", "volume" : "28" }, "uris" : [ "http://www.mendeley.com/documents/?uuid=11537152-50df-4e75-8e24-ac1f98c1d7e1" ] } ], "mendeley" : { "formattedCitation" : "(27)", "plainTextFormattedCitation" : "(27)", "previouslyFormattedCitation" : "(27)" }, "properties" : { "noteIndex" : 0 }, "schema" : "https://github.com/citation-style-language/schema/raw/master/csl-citation.json" }</w:delInstrText>
        </w:r>
        <w:r w:rsidR="00C32D93" w:rsidRPr="00A74786" w:rsidDel="00637DEB">
          <w:fldChar w:fldCharType="separate"/>
        </w:r>
        <w:r w:rsidR="00C32D93" w:rsidRPr="00A74786" w:rsidDel="00637DEB">
          <w:rPr>
            <w:noProof/>
          </w:rPr>
          <w:delText>(27)</w:delText>
        </w:r>
        <w:r w:rsidR="00C32D93" w:rsidRPr="00A74786" w:rsidDel="00637DEB">
          <w:fldChar w:fldCharType="end"/>
        </w:r>
        <w:r w:rsidR="00C32D93" w:rsidRPr="00A74786" w:rsidDel="00637DEB">
          <w:delText>.</w:delText>
        </w:r>
      </w:del>
    </w:p>
    <w:p w14:paraId="72BE189D" w14:textId="61E05739" w:rsidR="000142A2" w:rsidDel="00906E42" w:rsidRDefault="001A4EFF">
      <w:pPr>
        <w:spacing w:after="0" w:line="480" w:lineRule="auto"/>
        <w:ind w:firstLine="360"/>
        <w:jc w:val="both"/>
        <w:rPr>
          <w:del w:id="381" w:author="Alex" w:date="2017-05-10T11:11:00Z"/>
          <w:rFonts w:cs="Times New Roman"/>
          <w:szCs w:val="24"/>
        </w:rPr>
        <w:pPrChange w:id="382" w:author="Alex" w:date="2017-05-10T11:11:00Z">
          <w:pPr>
            <w:spacing w:after="0" w:line="480" w:lineRule="auto"/>
            <w:ind w:firstLine="720"/>
            <w:jc w:val="both"/>
          </w:pPr>
        </w:pPrChange>
      </w:pPr>
      <w:r>
        <w:rPr>
          <w:rFonts w:cs="Times New Roman"/>
          <w:szCs w:val="24"/>
        </w:rPr>
        <w:t xml:space="preserve">We were not able to detect </w:t>
      </w:r>
      <w:r w:rsidR="00C32D93">
        <w:rPr>
          <w:rFonts w:cs="Times New Roman"/>
          <w:szCs w:val="24"/>
        </w:rPr>
        <w:t xml:space="preserve">repeatable annual </w:t>
      </w:r>
      <w:r>
        <w:rPr>
          <w:rFonts w:cs="Times New Roman"/>
          <w:szCs w:val="24"/>
        </w:rPr>
        <w:t>trends in bog lakes</w:t>
      </w:r>
      <w:r w:rsidRPr="007D33BE">
        <w:rPr>
          <w:rFonts w:cs="Times New Roman"/>
          <w:szCs w:val="24"/>
        </w:rPr>
        <w:t xml:space="preserve"> </w:t>
      </w:r>
      <w:r>
        <w:rPr>
          <w:rFonts w:cs="Times New Roman"/>
          <w:szCs w:val="24"/>
        </w:rPr>
        <w:t xml:space="preserve">in our multiple years of sampling. While seasonality in marine and river systems has been well-established by our colleagues, previous research on seasonality in freshwater lakes has produced </w:t>
      </w:r>
      <w:r w:rsidR="001F1D37">
        <w:rPr>
          <w:rFonts w:cs="Times New Roman"/>
          <w:szCs w:val="24"/>
        </w:rPr>
        <w:t>inconsistent</w:t>
      </w:r>
      <w:r>
        <w:rPr>
          <w:rFonts w:cs="Times New Roman"/>
          <w:szCs w:val="24"/>
        </w:rPr>
        <w:t xml:space="preserve"> results </w:t>
      </w:r>
      <w:r>
        <w:rPr>
          <w:rFonts w:cs="Times New Roman"/>
          <w:szCs w:val="24"/>
        </w:rPr>
        <w:fldChar w:fldCharType="begin" w:fldLock="1"/>
      </w:r>
      <w:r w:rsidR="00637DEB">
        <w:rPr>
          <w:rFonts w:cs="Times New Roman"/>
          <w:szCs w:val="24"/>
        </w:rPr>
        <w:instrText>ADDIN CSL_CITATION { "citationItems" : [ { "id" : "ITEM-1", "itemData" : { "DOI" : "10.4319/lo.2005.50.6.1718", "ISBN" : "0024-3590", "ISSN" : "00243590", "PMID" : "18039821", "abstract" : "The bacterioplankton community composition (measured with denaturing gradient gel electrophoresis of 16S ribosomal DNA [rDNA]) of two nonintersecting temperate rivers was nearly identical and changed synchronously over 2.5 yr, suggesting that intrinsic controls on bacteria were similar in the two rivers and that seasonal changes were driven by extrinsic factors such as climate. Most potential controls on community composition also exhibited synchrony; these included bacterial production rate (leucine incorporation), water temperature, river flow rate, and a suite of chemical measurements. Temperature and river flow rate were the best predictors of temporal patterns in diversity. However, diversity patterns also correlated with bacterial production and concentrations of dissolved organic nitrogen and nitrate, suggesting that diversity is directly or indirectly influenced by complex seasonal shifts in environmental conditions. Winter and summer communities were somewhat predictable over 3 yr, although these communities were not identical. Two polymerase chain reaction (PCR)-amplified clone libraries of 16S rDNA, constructed with summer samples from each river, were not significantly different and contained typical freshwater bacterioplankton of the beta-Proteobacteria, Bacteroidetes, and Actinobacteria, including members of five new freshwater bacterioplankton clusters. However, libraries also included several phylotypes related to bacteria from soil and sediment, indicating the potential importance of allochthonous organisms in river diversity.", "author" : [ { "dropping-particle" : "", "family" : "Crump", "given" : "Byron C.", "non-dropping-particle" : "", "parse-names" : false, "suffix" : "" }, { "dropping-particle" : "", "family" : "Hobbie", "given" : "John E.", "non-dropping-particle" : "", "parse-names" : false, "suffix" : "" } ], "container-title" : "Limnology and Oceanography", "id" : "ITEM-1", "issue" : "6", "issued" : { "date-parts" : [ [ "2005" ] ] }, "page" : "1718-1729", "title" : "Synchrony and seasonality in bacterioplankton communities of two temperate rivers", "type" : "article-journal", "volume" : "50" }, "uris" : [ "http://www.mendeley.com/documents/?uuid=bf3d998e-95f7-4425-b50d-cb1c51db6e20" ] }, { "id" : "ITEM-2", "itemData" : { "DOI" : "10.1038/ismej.2011.107", "ISBN" : "1751-7370 (Electronic)\\n1751-7362 (Linking)", "ISSN" : "1751-7370", "PMID" : "21850055", "abstract" : "Here we describe, the longest microbial time-series analyzed to date using high-resolution 16S rRNA tag pyrosequencing of samples taken monthly over 6 years at a temperate marine coastal site off Plymouth, UK. Data treatment effected the estimation of community richness over a 6-year period, whereby 8794 operational taxonomic units (OTUs) were identified using single-linkage preclustering and 21 130 OTUs were identified by denoising the data. The Alphaproteobacteria were the most abundant Class, and the most frequently recorded OTUs were members of the Rickettsiales (SAR 11) and Rhodobacteriales. This near-surface ocean bacterial community showed strong repeatable seasonal patterns, which were defined by winter peaks in diversity across all years. Environmental variables explained far more variation in seasonally predictable bacteria than did data on protists or metazoan biomass. Change in day length alone explains &gt;65% of the variance in community diversity. The results suggested that seasonal changes in environmental variables are more important than trophic interactions. Interestingly, microbial association network analysis showed that correlations in abundance were stronger within bacterial taxa rather than between bacteria and eukaryotes, or between bacteria and environmental variables.", "author" : [ { "dropping-particle" : "", "family" : "Gilbert", "given" : "J A", "non-dropping-particle" : "", "parse-names" : false, "suffix" : "" }, { "dropping-particle" : "", "family" : "Steele", "given" : "J A", "non-dropping-particle" : "", "parse-names" : false, "suffix" : "" }, { "dropping-particle" : "", "family" : "Caporaso", "given" : "J G", "non-dropping-particle" : "", "parse-names" : false, "suffix" : "" }, { "dropping-particle" : "", "family" : "Steinbruck", "given" : "L", "non-dropping-particle" : "", "parse-names" : false, "suffix" : "" }, { "dropping-particle" : "", "family" : "Reeder", "given" : "J", "non-dropping-particle" : "", "parse-names" : false, "suffix" : "" }, { "dropping-particle" : "", "family" : "Temperton", "given" : "B", "non-dropping-particle" : "", "parse-names" : false, "suffix" : "" }, { "dropping-particle" : "", "family" : "Huse", "given" : "S", "non-dropping-particle" : "", "parse-names" : false, "suffix" : "" }, { "dropping-particle" : "", "family" : "McHardy", "given" : "A C", "non-dropping-particle" : "", "parse-names" : false, "suffix" : "" }, { "dropping-particle" : "", "family" : "Knight", "given" : "R", "non-dropping-particle" : "", "parse-names" : false, "suffix" : "" }, { "dropping-particle" : "", "family" : "Joint", "given" : "I", "non-dropping-particle" : "", "parse-names" : false, "suffix" : "" }, { "dropping-particle" : "", "family" : "Somerfield", "given" : "P", "non-dropping-particle" : "", "parse-names" : false, "suffix" : "" }, { "dropping-particle" : "", "family" : "Fuhrman", "given" : "J A", "non-dropping-particle" : "", "parse-names" : false, "suffix" : "" }, { "dropping-particle" : "", "family" : "Field", "given" : "D", "non-dropping-particle" : "", "parse-names" : false, "suffix" : "" } ], "container-title" : "The ISME Journal", "id" : "ITEM-2", "issue" : "2", "issued" : { "date-parts" : [ [ "2012" ] ] }, "page" : "298-308", "title" : "Defining seasonal marine microbial community dynamics", "type" : "article-journal", "volume" : "6" }, "uris" : [ "http://www.mendeley.com/documents/?uuid=4b276c1c-be19-4601-8bfd-10d960e8c35a" ] }, { "id" : "ITEM-3", "itemData" : { "DOI" : "10.1073/pnas.0602399103", "ISBN" : "0027-8424", "ISSN" : "0027-8424", "PMID" : "16938845", "abstract" : "Factors influencing patterns in the distribution and abundance of plant and animal taxa modulate ecosystem function and ecosystem response to environmental change, which is often taken to infer low functional redundancy among such species, but such relationships are poorly known for microbial communities. Using high-resolution molecular fingerprinting, we demonstrate the existence of extraordinarily repeatable temporal patterns in the community composition of 171 operational taxonomic units of marine bacterioplankton over 4.5 years at our Microbial Observatory site, 20 km off the southern California coast. These patterns in distribution and abundance of microbial taxa were highly predictable and significantly influenced by a broad range of both abiotic and biotic factors. These findings provide statistically robust demonstration of temporal patterning in marine bacterial distribution and abundance, which suggests that the distribution and abundance of bacterial taxa may modulate ecosystem function and response and that a significant subset of the bacteria exhibit low levels of functional redundancy as documented for many plant and animal communities.", "author" : [ { "dropping-particle" : "", "family" : "Fuhrman", "given" : "Jed A", "non-dropping-particle" : "", "parse-names" : false, "suffix" : "" }, { "dropping-particle" : "", "family" : "Hewson", "given" : "Ian", "non-dropping-particle" : "", "parse-names" : false, "suffix" : "" }, { "dropping-particle" : "", "family" : "Schwalbach", "given" : "Michael S", "non-dropping-particle" : "", "parse-names" : false, "suffix" : "" }, { "dropping-particle" : "", "family" : "Steele", "given" : "Joshua A", "non-dropping-particle" : "", "parse-names" : false, "suffix" : "" }, { "dropping-particle" : "V", "family" : "Brown", "given" : "Mark", "non-dropping-particle" : "", "parse-names" : false, "suffix" : "" }, { "dropping-particle" : "", "family" : "Naeem", "given" : "Shahid", "non-dropping-particle" : "", "parse-names" : false, "suffix" : "" } ], "container-title" : "Proceedings of the National Academy of Sciences of the USA", "id" : "ITEM-3", "issue" : "35", "issued" : { "date-parts" : [ [ "2006" ] ] }, "page" : "13104-13109", "title" : "Annually reoccurring bacterial communities are predictable from ocean conditions", "type" : "article-journal", "volume" : "103" }, "uris" : [ "http://www.mendeley.com/documents/?uuid=391cc6f9-d9c0-481c-96b2-448674e30e64" ] }, { "id" : "ITEM-4", "itemData" : { "author" : [ { "dropping-particle" : "", "family" : "Cram", "given" : "JA", "non-dropping-particle" : "", "parse-names" : false, "suffix" : "" }, { "dropping-particle" : "", "family" : "Chow", "given" : "CT", "non-dropping-particle" : "", "parse-names" : false, "suffix" : "" }, { "dropping-particle" : "", "family" : "Sachdeva", "given" : "R", "non-dropping-particle" : "", "parse-names" : false, "suffix" : "" }, { "dropping-particle" : "", "family" : "Needham", "given" : "DM", "non-dropping-particle" : "", "parse-names" : false, "suffix" : "" }, { "dropping-particle" : "", "family" : "Parada", "given" : "AE", "non-dropping-particle" : "", "parse-names" : false, "suffix" : "" }, { "dropping-particle" : "", "family" : "Steele", "given" : "JA", "non-dropping-particle" : "", "parse-names" : false, "suffix" : "" }, { "dropping-particle" : "", "family" : "Fuhrman", "given" : "JA", "non-dropping-particle" : "", "parse-names" : false, "suffix" : "" } ], "container-title" : "The ISME journal", "id" : "ITEM-4", "issued" : { "date-parts" : [ [ "2015" ] ] }, "page" : "563-580", "title" : "Seasonal and interannual variability of the marine bacterioplankton community throughout the water column over ten years", "type" : "article-journal", "volume" : "9" }, "uris" : [ "http://www.mendeley.com/documents/?uuid=3e171bfa-ff82-4b2a-82b2-9c8b5f16b8b3" ] } ], "mendeley" : { "formattedCitation" : "(29\u201332)", "plainTextFormattedCitation" : "(29\u201332)", "previouslyFormattedCitation" : "(29\u201332)" }, "properties" : { "noteIndex" : 0 }, "schema" : "https://github.com/citation-style-language/schema/raw/master/csl-citation.json" }</w:instrText>
      </w:r>
      <w:r>
        <w:rPr>
          <w:rFonts w:cs="Times New Roman"/>
          <w:szCs w:val="24"/>
        </w:rPr>
        <w:fldChar w:fldCharType="separate"/>
      </w:r>
      <w:r w:rsidR="00637DEB" w:rsidRPr="00637DEB">
        <w:rPr>
          <w:rFonts w:cs="Times New Roman"/>
          <w:noProof/>
          <w:szCs w:val="24"/>
        </w:rPr>
        <w:t>(29–32)</w:t>
      </w:r>
      <w:r>
        <w:rPr>
          <w:rFonts w:cs="Times New Roman"/>
          <w:szCs w:val="24"/>
        </w:rPr>
        <w:fldChar w:fldCharType="end"/>
      </w:r>
      <w:r>
        <w:rPr>
          <w:rFonts w:cs="Times New Roman"/>
          <w:szCs w:val="24"/>
        </w:rPr>
        <w:t xml:space="preserve">. </w:t>
      </w:r>
      <w:r w:rsidR="001F1D37">
        <w:rPr>
          <w:rFonts w:cs="Times New Roman"/>
          <w:szCs w:val="24"/>
        </w:rPr>
        <w:t>Distinct</w:t>
      </w:r>
      <w:r>
        <w:rPr>
          <w:rFonts w:cs="Times New Roman"/>
          <w:szCs w:val="24"/>
        </w:rPr>
        <w:t>,</w:t>
      </w:r>
      <w:r w:rsidR="001F1D37">
        <w:rPr>
          <w:rFonts w:cs="Times New Roman"/>
          <w:szCs w:val="24"/>
        </w:rPr>
        <w:t xml:space="preserve"> seasonally</w:t>
      </w:r>
      <w:r>
        <w:rPr>
          <w:rFonts w:cs="Times New Roman"/>
          <w:szCs w:val="24"/>
        </w:rPr>
        <w:t xml:space="preserve"> repeatable community types </w:t>
      </w:r>
      <w:r w:rsidR="001F1D37">
        <w:rPr>
          <w:rFonts w:cs="Times New Roman"/>
          <w:szCs w:val="24"/>
        </w:rPr>
        <w:t>were identified</w:t>
      </w:r>
      <w:r>
        <w:rPr>
          <w:rFonts w:cs="Times New Roman"/>
          <w:szCs w:val="24"/>
        </w:rPr>
        <w:t xml:space="preserve"> in alpine lakes, but stratified summer communities were distinct each year </w:t>
      </w:r>
      <w:r>
        <w:rPr>
          <w:rFonts w:cs="Times New Roman"/>
          <w:szCs w:val="24"/>
        </w:rPr>
        <w:fldChar w:fldCharType="begin" w:fldLock="1"/>
      </w:r>
      <w:r w:rsidR="00637DEB">
        <w:rPr>
          <w:rFonts w:cs="Times New Roman"/>
          <w:szCs w:val="24"/>
        </w:rPr>
        <w:instrText>ADDIN CSL_CITATION { "citationItems" : [ { "id" : "ITEM-1", "itemData" : { "DOI" : "10.1038/ismej.2008.81", "ISSN" : "1751-7362", "author" : [ { "dropping-particle" : "", "family" : "Nelson", "given" : "Craig E", "non-dropping-particle" : "", "parse-names" : false, "suffix" : "" } ], "container-title" : "The ISME Journal", "id" : "ITEM-1", "issue" : "1", "issued" : { "date-parts" : [ [ "2009" ] ] }, "page" : "13-30", "title" : "Phenology of high-elevation pelagic bacteria: the roles of meteorologic variability, catchment inputs and thermal stratification in structuring communities", "type" : "article-journal", "volume" : "3" }, "uris" : [ "http://www.mendeley.com/documents/?uuid=f28f5782-6f9d-4356-af8d-a161f292bc41" ] } ], "mendeley" : { "formattedCitation" : "(33)", "plainTextFormattedCitation" : "(33)", "previouslyFormattedCitation" : "(33)" }, "properties" : { "noteIndex" : 0 }, "schema" : "https://github.com/citation-style-language/schema/raw/master/csl-citation.json" }</w:instrText>
      </w:r>
      <w:r>
        <w:rPr>
          <w:rFonts w:cs="Times New Roman"/>
          <w:szCs w:val="24"/>
        </w:rPr>
        <w:fldChar w:fldCharType="separate"/>
      </w:r>
      <w:r w:rsidR="00637DEB" w:rsidRPr="00637DEB">
        <w:rPr>
          <w:rFonts w:cs="Times New Roman"/>
          <w:noProof/>
          <w:szCs w:val="24"/>
        </w:rPr>
        <w:t>(33)</w:t>
      </w:r>
      <w:r>
        <w:rPr>
          <w:rFonts w:cs="Times New Roman"/>
          <w:szCs w:val="24"/>
        </w:rPr>
        <w:fldChar w:fldCharType="end"/>
      </w:r>
      <w:r>
        <w:rPr>
          <w:rFonts w:cs="Times New Roman"/>
          <w:szCs w:val="24"/>
        </w:rPr>
        <w:t xml:space="preserve">. Seasonal trends were detected in a time series from Lake Mendota similar to </w:t>
      </w:r>
      <w:r w:rsidR="00C32D93">
        <w:rPr>
          <w:rFonts w:cs="Times New Roman"/>
          <w:szCs w:val="24"/>
        </w:rPr>
        <w:t>this study</w:t>
      </w:r>
      <w:r>
        <w:rPr>
          <w:rFonts w:cs="Times New Roman"/>
          <w:szCs w:val="24"/>
        </w:rPr>
        <w:t xml:space="preserve">, but summer samples in Lake Mendota were more variable then those collected in other seasons </w:t>
      </w:r>
      <w:r>
        <w:rPr>
          <w:rFonts w:cs="Times New Roman"/>
          <w:szCs w:val="24"/>
        </w:rPr>
        <w:fldChar w:fldCharType="begin" w:fldLock="1"/>
      </w:r>
      <w:r w:rsidR="00637DEB">
        <w:rPr>
          <w:rFonts w:cs="Times New Roman"/>
          <w:szCs w:val="24"/>
        </w:rPr>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"mendeley" : { "formattedCitation" : "(34)", "plainTextFormattedCitation" : "(34)", "previouslyFormattedCitation" : "(34)" }, "properties" : { "noteIndex" : 0 }, "schema" : "https://github.com/citation-style-language/schema/raw/master/csl-citation.json" }</w:instrText>
      </w:r>
      <w:r>
        <w:rPr>
          <w:rFonts w:cs="Times New Roman"/>
          <w:szCs w:val="24"/>
        </w:rPr>
        <w:fldChar w:fldCharType="separate"/>
      </w:r>
      <w:r w:rsidR="00637DEB" w:rsidRPr="00637DEB">
        <w:rPr>
          <w:rFonts w:cs="Times New Roman"/>
          <w:noProof/>
          <w:szCs w:val="24"/>
        </w:rPr>
        <w:t>(34)</w:t>
      </w:r>
      <w:r>
        <w:rPr>
          <w:rFonts w:cs="Times New Roman"/>
          <w:szCs w:val="24"/>
        </w:rPr>
        <w:fldChar w:fldCharType="end"/>
      </w:r>
      <w:r>
        <w:rPr>
          <w:rFonts w:cs="Times New Roman"/>
          <w:szCs w:val="24"/>
        </w:rPr>
        <w:t>. In the previous ARISA-based research on the bog lakes in our dataset, community properties such as richness and rate of change were consistent each year,</w:t>
      </w:r>
      <w:r w:rsidR="001F1D37">
        <w:rPr>
          <w:rFonts w:cs="Times New Roman"/>
          <w:szCs w:val="24"/>
        </w:rPr>
        <w:t xml:space="preserve"> and the phytoplankton communities were</w:t>
      </w:r>
      <w:r>
        <w:rPr>
          <w:rFonts w:cs="Times New Roman"/>
          <w:szCs w:val="24"/>
        </w:rPr>
        <w:t xml:space="preserve"> hypothesized to drive seasonal t</w:t>
      </w:r>
      <w:r w:rsidR="001F1D37">
        <w:rPr>
          <w:rFonts w:cs="Times New Roman"/>
          <w:szCs w:val="24"/>
        </w:rPr>
        <w:t>rends in the bacterial communities</w:t>
      </w:r>
      <w:r>
        <w:rPr>
          <w:rFonts w:cs="Times New Roman"/>
          <w:szCs w:val="24"/>
        </w:rPr>
        <w:t xml:space="preserve"> based on correlation studies </w:t>
      </w:r>
      <w:r>
        <w:rPr>
          <w:rFonts w:cs="Times New Roman"/>
          <w:szCs w:val="24"/>
        </w:rPr>
        <w:fldChar w:fldCharType="begin" w:fldLock="1"/>
      </w:r>
      <w:r w:rsidR="00637DEB">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"id" : "ITEM-2",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"ITEM-2", "issue" : "1", "issued" : { "date-parts" : [ [ "2007" ] ] }, "page" : "38-47", "title" : "Synchrony in aquatic microbial community dynamics.", "type" : "article-journal", "volume" : "1" }, "uris" : [ "http://www.mendeley.com/documents/?uuid=c8846422-748d-4ad5-83e0-cfa007b465c2" ] }, { "id" : "ITEM-3", "itemData" : { "DOI" : "10.1111/j.1462-2920.2006.01039.x", "ISBN" : "1462-2912 (Print)", "ISSN" : "14622912", "PMID" : "16872407", "abstract" : "A previous multiyear study observed correlations between bacterioplankton community composition (BCC) and abundance and the dynamics of phytoplankton populations and bacterivorous grazers in a humic lake. These observations generated hypotheses about the importance of trophic interactions (both top-down and bottom-up) for structuring bacterial communities in this lake, which were tested using two multifactorial food web manipulation experiments that separately manipulated the intensity of grazing and the composition of the phytoplankton community. Our results, combined with field observations, suggest that a hierarchy of drivers structures bacterial communities in this lake. While other studies have noted links between aggregate measures of phytoplankton and bacterioplankton communities, we demonstrate here correlations between succession of phytoplankton assemblages and BCC as assessed by automated ribosomal intergenic spacer analysis (ARISA). We used a novel approach linking community ARISA data to phylogenetic assignments from sequence analysis of 16S rRNA gene clone libraries to examine the responses of specific bacterial phylotypes to the experimental manipulations. The synchronous dynamics of these populations suggests that primary producers may mediate BCC and diversity through labile organic matter production, which evolves in quality and quantity during phytoplankton succession. Superimposed on this resource-mediated control of BCC are brief periods of intense bacterivory that impact bacterial abundance and composition.", "author" : [ { "dropping-particle" : "", "family" : "Kent", "given" : "Angela D.", "non-dropping-particle" : "", "parse-names" : false, "suffix" : "" }, { "dropping-particle" : "", "family" : "Jones", "given" : "Stuart E.", "non-dropping-particle" : "", "parse-names" : false, "suffix" : "" }, { "dropping-particle" : "", "family" : "Lauster", "given" : "George H.", "non-dropping-particle" : "", "parse-names" : false, "suffix" : "" }, { "dropping-particle" : "", "family" : "Graham", "given" : "James M.", "non-dropping-particle" : "", "parse-names" : false, "suffix" : "" }, { "dropping-particle" : "", "family" : "Newton", "given" : "Ryan J.", "non-dropping-particle" : "", "parse-names" : false, "suffix" : "" }, { "dropping-particle" : "", "family" : "McMahon", "given" : "Katherine D.", "non-dropping-particle" : "", "parse-names" : false, "suffix" : "" } ], "container-title" : "Environmental Microbiology", "id" : "ITEM-3", "issue" : "8", "issued" : { "date-parts" : [ [ "2006" ] ] }, "page" : "1448-1459", "title" : "Experimental manipulations of microbial food web interactions in a humic lake: Shifting biological drivers of bacterial community structure", "type" : "article-journal", "volume" : "8" }, "uris" : [ "http://www.mendeley.com/documents/?uuid=c635e550-3de6-4414-a4c8-b4f57ae983ee" ] } ], "mendeley" : { "formattedCitation" : "(35\u201337)", "plainTextFormattedCitation" : "(35\u201337)", "previouslyFormattedCitation" : "(35\u201337)" }, "properties" : { "noteIndex" : 0 }, "schema" : "https://github.com/citation-style-language/schema/raw/master/csl-citation.json" }</w:instrText>
      </w:r>
      <w:r>
        <w:rPr>
          <w:rFonts w:cs="Times New Roman"/>
          <w:szCs w:val="24"/>
        </w:rPr>
        <w:fldChar w:fldCharType="separate"/>
      </w:r>
      <w:r w:rsidR="00637DEB" w:rsidRPr="00637DEB">
        <w:rPr>
          <w:rFonts w:cs="Times New Roman"/>
          <w:noProof/>
          <w:szCs w:val="24"/>
        </w:rPr>
        <w:t>(35–37)</w:t>
      </w:r>
      <w:r>
        <w:rPr>
          <w:rFonts w:cs="Times New Roman"/>
          <w:szCs w:val="24"/>
        </w:rPr>
        <w:fldChar w:fldCharType="end"/>
      </w:r>
      <w:r>
        <w:rPr>
          <w:rFonts w:cs="Times New Roman"/>
          <w:szCs w:val="24"/>
        </w:rPr>
        <w:t xml:space="preserve">. Synchrony in seasonal trends was observed </w:t>
      </w:r>
      <w:r>
        <w:rPr>
          <w:rFonts w:cs="Times New Roman"/>
          <w:szCs w:val="24"/>
        </w:rPr>
        <w:fldChar w:fldCharType="begin" w:fldLock="1"/>
      </w:r>
      <w:r w:rsidR="00637DEB">
        <w:rPr>
          <w:rFonts w:cs="Times New Roman"/>
          <w:szCs w:val="24"/>
        </w:rPr>
        <w:instrText>ADDIN CSL_CITATION { "citationItems" : [ { "id" : "ITEM-1",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"ITEM-1", "issue" : "1", "issued" : { "date-parts" : [ [ "2007" ] ] }, "page" : "38-47", "title" : "Synchrony in aquatic microbial community dynamics.", "type" : "article-journal", "volume" : "1" }, "uris" : [ "http://www.mendeley.com/documents/?uuid=c8846422-748d-4ad5-83e0-cfa007b465c2" ] } ], "mendeley" : { "formattedCitation" : "(36)", "plainTextFormattedCitation" : "(36)", "previouslyFormattedCitation" : "(36)" }, "properties" : { "noteIndex" : 0 }, "schema" : "https://github.com/citation-style-language/schema/raw/master/csl-citation.json" }</w:instrText>
      </w:r>
      <w:r>
        <w:rPr>
          <w:rFonts w:cs="Times New Roman"/>
          <w:szCs w:val="24"/>
        </w:rPr>
        <w:fldChar w:fldCharType="separate"/>
      </w:r>
      <w:r w:rsidR="00637DEB" w:rsidRPr="00637DEB">
        <w:rPr>
          <w:rFonts w:cs="Times New Roman"/>
          <w:noProof/>
          <w:szCs w:val="24"/>
        </w:rPr>
        <w:t>(36)</w:t>
      </w:r>
      <w:r>
        <w:rPr>
          <w:rFonts w:cs="Times New Roman"/>
          <w:szCs w:val="24"/>
        </w:rPr>
        <w:fldChar w:fldCharType="end"/>
      </w:r>
      <w:r>
        <w:rPr>
          <w:rFonts w:cs="Times New Roman"/>
          <w:szCs w:val="24"/>
        </w:rPr>
        <w:t xml:space="preserve">; however, in a second year of sampling for seasonal trends in Crystal Bog and Trout Bog, these findings were not reproduced </w:t>
      </w:r>
      <w:r>
        <w:rPr>
          <w:rFonts w:cs="Times New Roman"/>
          <w:szCs w:val="24"/>
        </w:rPr>
        <w:fldChar w:fldCharType="begin" w:fldLock="1"/>
      </w:r>
      <w:r w:rsidR="00637DEB">
        <w:rPr>
          <w:rFonts w:cs="Times New Roman"/>
          <w:szCs w:val="24"/>
        </w:rPr>
        <w:instrText>ADDIN CSL_CITATION { "citationItems" : [ { "id" : "ITEM-1", "itemData" : { "author" : [ { "dropping-particle" : "", "family" : "Rusak", "given" : "James A", "non-dropping-particle" : "", "parse-names" : false, "suffix" : "" }, { "dropping-particle" : "", "family" : "Jones", "given" : "Stuart E", "non-dropping-particle" : "", "parse-names" : false, "suffix" : "" }, { "dropping-particle" : "", "family" : "Kent", "given" : "Angela D", "non-dropping-particle" : "", "parse-names" : false, "suffix" : "" }, { "dropping-particle" : "", "family" : "Shade", "given" : "Ashley", "non-dropping-particle" : "", "parse-names" : false, "suffix" : "" }, { "dropping-particle" : "", "family" : "McMahon", "given" : "Trina D", "non-dropping-particle" : "", "parse-names" : false, "suffix" : "" } ], "container-title" : "Verh. Internat. Verein. Limnol.", "id" : "ITEM-1", "issue" : "6", "issued" : { "date-parts" : [ [ "2009" ] ] }, "page" : "936-940", "title" : "Spatial synchrony in microbial community dynamics : testing among-year and lake patterns", "type" : "article-journal", "volume" : "30" }, "uris" : [ "http://www.mendeley.com/documents/?uuid=0ce6a303-779b-438a-8cd8-61e7f81c44ba" ] } ], "mendeley" : { "formattedCitation" : "(38)", "plainTextFormattedCitation" : "(38)", "previouslyFormattedCitation" : "(38)" }, "properties" : { "noteIndex" : 0 }, "schema" : "https://github.com/citation-style-language/schema/raw/master/csl-citation.json" }</w:instrText>
      </w:r>
      <w:r>
        <w:rPr>
          <w:rFonts w:cs="Times New Roman"/>
          <w:szCs w:val="24"/>
        </w:rPr>
        <w:fldChar w:fldCharType="separate"/>
      </w:r>
      <w:r w:rsidR="00637DEB" w:rsidRPr="00637DEB">
        <w:rPr>
          <w:rFonts w:cs="Times New Roman"/>
          <w:noProof/>
          <w:szCs w:val="24"/>
        </w:rPr>
        <w:t>(38)</w:t>
      </w:r>
      <w:r>
        <w:rPr>
          <w:rFonts w:cs="Times New Roman"/>
          <w:szCs w:val="24"/>
        </w:rPr>
        <w:fldChar w:fldCharType="end"/>
      </w:r>
      <w:r>
        <w:rPr>
          <w:rFonts w:cs="Times New Roman"/>
          <w:szCs w:val="24"/>
        </w:rPr>
        <w:t xml:space="preserve">. Successional trends were studied in Crystal Bog and Lake Mendota </w:t>
      </w:r>
      <w:r w:rsidR="001F1D37">
        <w:rPr>
          <w:rFonts w:cs="Times New Roman"/>
          <w:szCs w:val="24"/>
        </w:rPr>
        <w:t>with a relatively small number of samples collected over two years</w:t>
      </w:r>
      <w:r>
        <w:rPr>
          <w:rFonts w:cs="Times New Roman"/>
          <w:szCs w:val="24"/>
        </w:rPr>
        <w:t xml:space="preserve"> and “dramatic changes” in community composition associa</w:t>
      </w:r>
      <w:r w:rsidR="001F1D37">
        <w:rPr>
          <w:rFonts w:cs="Times New Roman"/>
          <w:szCs w:val="24"/>
        </w:rPr>
        <w:t>ted with drops in biodiversity we</w:t>
      </w:r>
      <w:r>
        <w:rPr>
          <w:rFonts w:cs="Times New Roman"/>
          <w:szCs w:val="24"/>
        </w:rPr>
        <w:t xml:space="preserve">re described during the summer months, while spring, winter, and fall had more stable community composition </w:t>
      </w:r>
      <w:r>
        <w:rPr>
          <w:rFonts w:cs="Times New Roman"/>
          <w:szCs w:val="24"/>
        </w:rPr>
        <w:fldChar w:fldCharType="begin" w:fldLock="1"/>
      </w:r>
      <w:r w:rsidR="00637DEB">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"mendeley" : { "formattedCitation" : "(35)", "plainTextFormattedCitation" : "(35)", "previouslyFormattedCitation" : "(35)" }, "properties" : { "noteIndex" : 0 }, "schema" : "https://github.com/citation-style-language/schema/raw/master/csl-citation.json" }</w:instrText>
      </w:r>
      <w:r>
        <w:rPr>
          <w:rFonts w:cs="Times New Roman"/>
          <w:szCs w:val="24"/>
        </w:rPr>
        <w:fldChar w:fldCharType="separate"/>
      </w:r>
      <w:r w:rsidR="00637DEB" w:rsidRPr="00637DEB">
        <w:rPr>
          <w:rFonts w:cs="Times New Roman"/>
          <w:noProof/>
          <w:szCs w:val="24"/>
        </w:rPr>
        <w:t>(35)</w:t>
      </w:r>
      <w:r>
        <w:rPr>
          <w:rFonts w:cs="Times New Roman"/>
          <w:szCs w:val="24"/>
        </w:rPr>
        <w:fldChar w:fldCharType="end"/>
      </w:r>
      <w:r>
        <w:rPr>
          <w:rFonts w:cs="Times New Roman"/>
          <w:szCs w:val="24"/>
        </w:rPr>
        <w:t xml:space="preserve">. Because our dataset was </w:t>
      </w:r>
      <w:r w:rsidR="001F1D37">
        <w:rPr>
          <w:rFonts w:cs="Times New Roman"/>
          <w:szCs w:val="24"/>
        </w:rPr>
        <w:t>sparsely represented by seasons other than summer, higher</w:t>
      </w:r>
      <w:r>
        <w:rPr>
          <w:rFonts w:cs="Times New Roman"/>
          <w:szCs w:val="24"/>
        </w:rPr>
        <w:t xml:space="preserve"> summer variability may explain why we see a different community each year and a lack of seasonal trends</w:t>
      </w:r>
      <w:r w:rsidR="001F1D37">
        <w:rPr>
          <w:rFonts w:cs="Times New Roman"/>
          <w:szCs w:val="24"/>
        </w:rPr>
        <w:t xml:space="preserve"> in community composit</w:t>
      </w:r>
      <w:r w:rsidR="00C84C32">
        <w:rPr>
          <w:rFonts w:cs="Times New Roman"/>
          <w:szCs w:val="24"/>
        </w:rPr>
        <w:t>i</w:t>
      </w:r>
      <w:r w:rsidR="001F1D37">
        <w:rPr>
          <w:rFonts w:cs="Times New Roman"/>
          <w:szCs w:val="24"/>
        </w:rPr>
        <w:t>on</w:t>
      </w:r>
      <w:r>
        <w:rPr>
          <w:rFonts w:cs="Times New Roman"/>
          <w:szCs w:val="24"/>
        </w:rPr>
        <w:t xml:space="preserve">. However, we cannot disprove the </w:t>
      </w:r>
      <w:r w:rsidR="001F1D37">
        <w:rPr>
          <w:rFonts w:cs="Times New Roman"/>
          <w:szCs w:val="24"/>
        </w:rPr>
        <w:t>influence</w:t>
      </w:r>
      <w:r>
        <w:rPr>
          <w:rFonts w:cs="Times New Roman"/>
          <w:szCs w:val="24"/>
        </w:rPr>
        <w:t xml:space="preserve"> of seasonality </w:t>
      </w:r>
      <w:r w:rsidR="001F1D37">
        <w:rPr>
          <w:rFonts w:cs="Times New Roman"/>
          <w:szCs w:val="24"/>
        </w:rPr>
        <w:t xml:space="preserve">on bacterial community dynamics </w:t>
      </w:r>
      <w:r>
        <w:rPr>
          <w:rFonts w:cs="Times New Roman"/>
          <w:szCs w:val="24"/>
        </w:rPr>
        <w:t>in temperate freshwater lakes</w:t>
      </w:r>
      <w:ins w:id="383" w:author="Katherine McMahon" w:date="2017-06-02T14:14:00Z">
        <w:r w:rsidR="00B45D65">
          <w:rPr>
            <w:rFonts w:cs="Times New Roman"/>
            <w:szCs w:val="24"/>
          </w:rPr>
          <w:t xml:space="preserve"> as a general feature. Our results may indeed point to </w:t>
        </w:r>
      </w:ins>
      <w:ins w:id="384" w:author="Katherine McMahon" w:date="2017-06-02T14:15:00Z">
        <w:r w:rsidR="00B45D65">
          <w:rPr>
            <w:rFonts w:cs="Times New Roman"/>
            <w:szCs w:val="24"/>
          </w:rPr>
          <w:t>a feature that is unique to</w:t>
        </w:r>
      </w:ins>
      <w:ins w:id="385" w:author="Katherine McMahon" w:date="2017-06-02T14:14:00Z">
        <w:r w:rsidR="00B45D65">
          <w:rPr>
            <w:rFonts w:cs="Times New Roman"/>
            <w:szCs w:val="24"/>
          </w:rPr>
          <w:t xml:space="preserve"> </w:t>
        </w:r>
      </w:ins>
      <w:ins w:id="386" w:author="Katherine McMahon" w:date="2017-06-02T14:15:00Z">
        <w:r w:rsidR="00B45D65">
          <w:rPr>
            <w:rFonts w:cs="Times New Roman"/>
            <w:szCs w:val="24"/>
          </w:rPr>
          <w:t>darkly stained acidic</w:t>
        </w:r>
      </w:ins>
      <w:ins w:id="387" w:author="Katherine McMahon" w:date="2017-06-02T14:14:00Z">
        <w:r w:rsidR="00B45D65">
          <w:rPr>
            <w:rFonts w:cs="Times New Roman"/>
            <w:szCs w:val="24"/>
          </w:rPr>
          <w:t xml:space="preserve"> bog lakes</w:t>
        </w:r>
      </w:ins>
      <w:r>
        <w:rPr>
          <w:rFonts w:cs="Times New Roman"/>
          <w:szCs w:val="24"/>
        </w:rPr>
        <w:t>.</w:t>
      </w:r>
      <w:ins w:id="388" w:author="Alex" w:date="2017-05-12T09:20:00Z">
        <w:r w:rsidR="009276DF">
          <w:rPr>
            <w:rFonts w:cs="Times New Roman"/>
            <w:szCs w:val="24"/>
          </w:rPr>
          <w:t xml:space="preserve"> Even in marine systems, trends in seasonality differ by site and OTU definition, and </w:t>
        </w:r>
      </w:ins>
      <w:ins w:id="389" w:author="Alex" w:date="2017-05-12T09:21:00Z">
        <w:r w:rsidR="009276DF">
          <w:rPr>
            <w:rFonts w:cs="Times New Roman"/>
            <w:szCs w:val="24"/>
          </w:rPr>
          <w:t xml:space="preserve">continued long term </w:t>
        </w:r>
        <w:r w:rsidR="009276DF">
          <w:rPr>
            <w:rFonts w:cs="Times New Roman"/>
            <w:szCs w:val="24"/>
          </w:rPr>
          <w:lastRenderedPageBreak/>
          <w:t>time series</w:t>
        </w:r>
      </w:ins>
      <w:ins w:id="390" w:author="Katherine McMahon" w:date="2017-06-02T14:15:00Z">
        <w:r w:rsidR="00906E42">
          <w:rPr>
            <w:rFonts w:cs="Times New Roman"/>
            <w:szCs w:val="24"/>
          </w:rPr>
          <w:t xml:space="preserve"> sampling</w:t>
        </w:r>
      </w:ins>
      <w:ins w:id="391" w:author="Alex" w:date="2017-05-12T09:21:00Z">
        <w:r w:rsidR="009276DF">
          <w:rPr>
            <w:rFonts w:cs="Times New Roman"/>
            <w:szCs w:val="24"/>
          </w:rPr>
          <w:t xml:space="preserve"> is suggested </w:t>
        </w:r>
        <w:del w:id="392" w:author="Katherine McMahon" w:date="2017-06-02T14:15:00Z">
          <w:r w:rsidR="009276DF" w:rsidDel="00906E42">
            <w:rPr>
              <w:rFonts w:cs="Times New Roman"/>
              <w:szCs w:val="24"/>
            </w:rPr>
            <w:delText>as a method</w:delText>
          </w:r>
        </w:del>
      </w:ins>
      <w:ins w:id="393" w:author="Katherine McMahon" w:date="2017-06-02T14:15:00Z">
        <w:r w:rsidR="00906E42">
          <w:rPr>
            <w:rFonts w:cs="Times New Roman"/>
            <w:szCs w:val="24"/>
          </w:rPr>
          <w:t>as an approach needed</w:t>
        </w:r>
      </w:ins>
      <w:ins w:id="394" w:author="Alex" w:date="2017-05-12T09:21:00Z">
        <w:r w:rsidR="009276DF">
          <w:rPr>
            <w:rFonts w:cs="Times New Roman"/>
            <w:szCs w:val="24"/>
          </w:rPr>
          <w:t xml:space="preserve"> to elucidate these trends and link seasonality in bacterial community composition to biogeochemical cycling </w:t>
        </w:r>
      </w:ins>
      <w:ins w:id="395" w:author="Alex" w:date="2017-05-12T09:22:00Z">
        <w:r w:rsidR="009276DF">
          <w:rPr>
            <w:rFonts w:cs="Times New Roman"/>
            <w:szCs w:val="24"/>
          </w:rPr>
          <w:fldChar w:fldCharType="begin" w:fldLock="1"/>
        </w:r>
      </w:ins>
      <w:r w:rsidR="009276DF">
        <w:rPr>
          <w:rFonts w:cs="Times New Roman"/>
          <w:szCs w:val="24"/>
        </w:rPr>
        <w:instrText>ADDIN CSL_CITATION { "citationItems" : [ { "id" : "ITEM-1", "itemData" : { "author" : [ { "dropping-particle" : "", "family" : "Giovannoni", "given" : "Stephen J", "non-dropping-particle" : "", "parse-names" : false, "suffix" : "" }, { "dropping-particle" : "", "family" : "Vergin", "given" : "Kevin L", "non-dropping-particle" : "", "parse-names" : false, "suffix" : "" } ], "container-title" : "Science", "id" : "ITEM-1", "issue" : "February", "issued" : { "date-parts" : [ [ "2012" ] ] }, "page" : "671-677", "title" : "Seasonality in Ocean Microbial Communities", "type" : "article-journal", "volume" : "335" }, "uris" : [ "http://www.mendeley.com/documents/?uuid=03e3189d-7d53-4706-938b-b7628d8272ed" ] } ], "mendeley" : { "formattedCitation" : "(39)", "plainTextFormattedCitation" : "(39)", "previouslyFormattedCitation" : "(39)" }, "properties" : { "noteIndex" : 0 }, "schema" : "https://github.com/citation-style-language/schema/raw/master/csl-citation.json" }</w:instrText>
      </w:r>
      <w:r w:rsidR="009276DF">
        <w:rPr>
          <w:rFonts w:cs="Times New Roman"/>
          <w:szCs w:val="24"/>
        </w:rPr>
        <w:fldChar w:fldCharType="separate"/>
      </w:r>
      <w:r w:rsidR="009276DF" w:rsidRPr="009276DF">
        <w:rPr>
          <w:rFonts w:cs="Times New Roman"/>
          <w:noProof/>
          <w:szCs w:val="24"/>
        </w:rPr>
        <w:t>(39)</w:t>
      </w:r>
      <w:ins w:id="396" w:author="Alex" w:date="2017-05-12T09:22:00Z">
        <w:r w:rsidR="009276DF">
          <w:rPr>
            <w:rFonts w:cs="Times New Roman"/>
            <w:szCs w:val="24"/>
          </w:rPr>
          <w:fldChar w:fldCharType="end"/>
        </w:r>
      </w:ins>
      <w:ins w:id="397" w:author="Alex" w:date="2017-05-12T09:21:00Z">
        <w:r w:rsidR="009276DF">
          <w:rPr>
            <w:rFonts w:cs="Times New Roman"/>
            <w:szCs w:val="24"/>
          </w:rPr>
          <w:t>.</w:t>
        </w:r>
      </w:ins>
    </w:p>
    <w:p w14:paraId="060FE09A" w14:textId="77777777" w:rsidR="00906E42" w:rsidRDefault="00906E42">
      <w:pPr>
        <w:spacing w:after="0" w:line="480" w:lineRule="auto"/>
        <w:jc w:val="both"/>
        <w:rPr>
          <w:ins w:id="398" w:author="Katherine McMahon" w:date="2017-06-02T14:15:00Z"/>
          <w:rFonts w:cs="Times New Roman"/>
          <w:szCs w:val="24"/>
        </w:rPr>
        <w:pPrChange w:id="399" w:author="Alex" w:date="2017-06-03T08:30:00Z">
          <w:pPr>
            <w:spacing w:after="0" w:line="480" w:lineRule="auto"/>
            <w:ind w:firstLine="720"/>
            <w:jc w:val="both"/>
          </w:pPr>
        </w:pPrChange>
      </w:pPr>
    </w:p>
    <w:p w14:paraId="778BE2DF" w14:textId="2ABF8D95" w:rsidR="000142A2" w:rsidRPr="00DB1347" w:rsidRDefault="001A4EFF">
      <w:pPr>
        <w:spacing w:after="0" w:line="480" w:lineRule="auto"/>
        <w:ind w:firstLine="360"/>
        <w:jc w:val="both"/>
        <w:rPr>
          <w:ins w:id="400" w:author="Alex" w:date="2017-05-10T11:11:00Z"/>
          <w:rFonts w:cs="Times New Roman"/>
          <w:szCs w:val="24"/>
        </w:rPr>
        <w:pPrChange w:id="401" w:author="Alex" w:date="2017-05-10T11:11:00Z">
          <w:pPr>
            <w:spacing w:after="0" w:line="480" w:lineRule="auto"/>
            <w:ind w:firstLine="720"/>
            <w:jc w:val="both"/>
          </w:pPr>
        </w:pPrChange>
      </w:pPr>
      <w:r>
        <w:rPr>
          <w:rFonts w:cs="Times New Roman"/>
          <w:szCs w:val="24"/>
        </w:rPr>
        <w:t xml:space="preserve">One of the biggest benefits of 16S </w:t>
      </w:r>
      <w:proofErr w:type="spellStart"/>
      <w:r w:rsidR="00214573">
        <w:rPr>
          <w:rFonts w:cs="Times New Roman"/>
          <w:szCs w:val="24"/>
        </w:rPr>
        <w:t>rRNA</w:t>
      </w:r>
      <w:proofErr w:type="spellEnd"/>
      <w:r w:rsidR="00214573">
        <w:rPr>
          <w:rFonts w:cs="Times New Roman"/>
          <w:szCs w:val="24"/>
        </w:rPr>
        <w:t xml:space="preserve"> gene </w:t>
      </w:r>
      <w:r>
        <w:rPr>
          <w:rFonts w:cs="Times New Roman"/>
          <w:szCs w:val="24"/>
        </w:rPr>
        <w:t>amplicon seque</w:t>
      </w:r>
      <w:r w:rsidR="001E66FB">
        <w:rPr>
          <w:rFonts w:cs="Times New Roman"/>
          <w:szCs w:val="24"/>
        </w:rPr>
        <w:t>n</w:t>
      </w:r>
      <w:r>
        <w:rPr>
          <w:rFonts w:cs="Times New Roman"/>
          <w:szCs w:val="24"/>
        </w:rPr>
        <w:t xml:space="preserve">cing over ARISA is the ability to </w:t>
      </w:r>
      <w:r w:rsidR="001F1D37">
        <w:rPr>
          <w:rFonts w:cs="Times New Roman"/>
          <w:szCs w:val="24"/>
        </w:rPr>
        <w:t xml:space="preserve">assign </w:t>
      </w:r>
      <w:del w:id="402" w:author="Alex" w:date="2017-05-01T14:26:00Z">
        <w:r w:rsidR="001F1D37" w:rsidDel="006E25F8">
          <w:rPr>
            <w:rFonts w:cs="Times New Roman"/>
            <w:szCs w:val="24"/>
          </w:rPr>
          <w:delText xml:space="preserve">names </w:delText>
        </w:r>
      </w:del>
      <w:ins w:id="403" w:author="Alex" w:date="2017-05-01T14:26:00Z">
        <w:r w:rsidR="006E25F8">
          <w:rPr>
            <w:rFonts w:cs="Times New Roman"/>
            <w:szCs w:val="24"/>
          </w:rPr>
          <w:t xml:space="preserve">taxonomic classifications </w:t>
        </w:r>
      </w:ins>
      <w:r w:rsidR="001F1D37">
        <w:rPr>
          <w:rFonts w:cs="Times New Roman"/>
          <w:szCs w:val="24"/>
        </w:rPr>
        <w:t>to</w:t>
      </w:r>
      <w:r>
        <w:rPr>
          <w:rFonts w:cs="Times New Roman"/>
          <w:szCs w:val="24"/>
        </w:rPr>
        <w:t xml:space="preserve"> sequences. </w:t>
      </w:r>
      <w:ins w:id="404" w:author="Alex" w:date="2017-05-10T11:12:00Z">
        <w:r w:rsidR="004540D0">
          <w:rPr>
            <w:rFonts w:cs="Times New Roman"/>
            <w:szCs w:val="24"/>
          </w:rPr>
          <w:t xml:space="preserve">Tracking bacterial taxa through multiple sites and over multiple years allowed us to detect consistent lifestyle trends, despite a lack of predictability in seasonal trends. Some groups, such as </w:t>
        </w:r>
      </w:ins>
      <w:proofErr w:type="spellStart"/>
      <w:ins w:id="405" w:author="Alex" w:date="2017-05-10T11:13:00Z">
        <w:r w:rsidR="004540D0">
          <w:rPr>
            <w:rFonts w:cs="Times New Roman"/>
            <w:szCs w:val="24"/>
          </w:rPr>
          <w:t>acI</w:t>
        </w:r>
        <w:proofErr w:type="spellEnd"/>
        <w:r w:rsidR="004540D0">
          <w:rPr>
            <w:rFonts w:cs="Times New Roman"/>
            <w:szCs w:val="24"/>
          </w:rPr>
          <w:t xml:space="preserve"> (Actinobacteria) and </w:t>
        </w:r>
        <w:proofErr w:type="spellStart"/>
        <w:r w:rsidR="004540D0">
          <w:rPr>
            <w:rFonts w:cs="Times New Roman"/>
            <w:szCs w:val="24"/>
          </w:rPr>
          <w:t>betII</w:t>
        </w:r>
        <w:proofErr w:type="spellEnd"/>
        <w:r w:rsidR="004540D0">
          <w:rPr>
            <w:rFonts w:cs="Times New Roman"/>
            <w:szCs w:val="24"/>
          </w:rPr>
          <w:t xml:space="preserve"> (Betaproteobacteria)</w:t>
        </w:r>
      </w:ins>
      <w:ins w:id="406" w:author="Alex" w:date="2017-05-10T11:16:00Z">
        <w:r w:rsidR="004540D0">
          <w:rPr>
            <w:rFonts w:cs="Times New Roman"/>
            <w:szCs w:val="24"/>
          </w:rPr>
          <w:t xml:space="preserve">, were persistent, abundant, and not variable, much like </w:t>
        </w:r>
      </w:ins>
      <w:proofErr w:type="spellStart"/>
      <w:ins w:id="407" w:author="Alex" w:date="2017-05-10T11:18:00Z">
        <w:r w:rsidR="004540D0">
          <w:rPr>
            <w:rFonts w:cs="Times New Roman"/>
            <w:i/>
            <w:szCs w:val="24"/>
          </w:rPr>
          <w:t>Pelagibacter</w:t>
        </w:r>
        <w:proofErr w:type="spellEnd"/>
        <w:r w:rsidR="004540D0">
          <w:rPr>
            <w:rFonts w:cs="Times New Roman"/>
            <w:i/>
            <w:szCs w:val="24"/>
          </w:rPr>
          <w:t xml:space="preserve"> </w:t>
        </w:r>
        <w:proofErr w:type="spellStart"/>
        <w:r w:rsidR="004540D0">
          <w:rPr>
            <w:rFonts w:cs="Times New Roman"/>
            <w:i/>
            <w:szCs w:val="24"/>
          </w:rPr>
          <w:t>ubique</w:t>
        </w:r>
        <w:proofErr w:type="spellEnd"/>
        <w:r w:rsidR="004540D0">
          <w:rPr>
            <w:rFonts w:cs="Times New Roman"/>
            <w:i/>
            <w:szCs w:val="24"/>
          </w:rPr>
          <w:t xml:space="preserve"> </w:t>
        </w:r>
      </w:ins>
      <w:ins w:id="408" w:author="Alex" w:date="2017-05-10T11:19:00Z">
        <w:r w:rsidR="004540D0">
          <w:rPr>
            <w:rFonts w:cs="Times New Roman"/>
            <w:szCs w:val="24"/>
          </w:rPr>
          <w:t xml:space="preserve">(SAR11) in marine systems. </w:t>
        </w:r>
      </w:ins>
      <w:ins w:id="409" w:author="Alex" w:date="2017-05-10T11:23:00Z">
        <w:r w:rsidR="00DB1347">
          <w:rPr>
            <w:rFonts w:cs="Times New Roman"/>
            <w:szCs w:val="24"/>
          </w:rPr>
          <w:t xml:space="preserve">Other freshwater taxa such as </w:t>
        </w:r>
        <w:proofErr w:type="spellStart"/>
        <w:r w:rsidR="00DB1347">
          <w:rPr>
            <w:rFonts w:cs="Times New Roman"/>
            <w:szCs w:val="24"/>
          </w:rPr>
          <w:t>gamI</w:t>
        </w:r>
        <w:proofErr w:type="spellEnd"/>
        <w:r w:rsidR="00DB1347">
          <w:rPr>
            <w:rFonts w:cs="Times New Roman"/>
            <w:szCs w:val="24"/>
          </w:rPr>
          <w:t xml:space="preserve"> and </w:t>
        </w:r>
        <w:proofErr w:type="spellStart"/>
        <w:r w:rsidR="00DB1347">
          <w:rPr>
            <w:rFonts w:cs="Times New Roman"/>
            <w:szCs w:val="24"/>
          </w:rPr>
          <w:t>gamIII</w:t>
        </w:r>
        <w:proofErr w:type="spellEnd"/>
        <w:r w:rsidR="00DB1347">
          <w:rPr>
            <w:rFonts w:cs="Times New Roman"/>
            <w:szCs w:val="24"/>
          </w:rPr>
          <w:t xml:space="preserve"> (both </w:t>
        </w:r>
        <w:proofErr w:type="spellStart"/>
        <w:r w:rsidR="00DB1347">
          <w:rPr>
            <w:rFonts w:cs="Times New Roman"/>
            <w:szCs w:val="24"/>
          </w:rPr>
          <w:t>Gammaproteobacteria</w:t>
        </w:r>
        <w:proofErr w:type="spellEnd"/>
        <w:r w:rsidR="00DB1347">
          <w:rPr>
            <w:rFonts w:cs="Times New Roman"/>
            <w:szCs w:val="24"/>
          </w:rPr>
          <w:t>) exhibit</w:t>
        </w:r>
      </w:ins>
      <w:ins w:id="410" w:author="Alex" w:date="2017-05-10T11:25:00Z">
        <w:r w:rsidR="00DB1347">
          <w:rPr>
            <w:rFonts w:cs="Times New Roman"/>
            <w:szCs w:val="24"/>
          </w:rPr>
          <w:t>ed</w:t>
        </w:r>
      </w:ins>
      <w:ins w:id="411" w:author="Alex" w:date="2017-05-10T11:23:00Z">
        <w:r w:rsidR="00DB1347">
          <w:rPr>
            <w:rFonts w:cs="Times New Roman"/>
            <w:szCs w:val="24"/>
          </w:rPr>
          <w:t xml:space="preserve"> a pattern of low </w:t>
        </w:r>
      </w:ins>
      <w:ins w:id="412" w:author="Alex" w:date="2017-05-10T11:25:00Z">
        <w:r w:rsidR="00DB1347">
          <w:rPr>
            <w:rFonts w:cs="Times New Roman"/>
            <w:szCs w:val="24"/>
          </w:rPr>
          <w:t>persistence</w:t>
        </w:r>
      </w:ins>
      <w:ins w:id="413" w:author="Alex" w:date="2017-05-10T11:23:00Z">
        <w:r w:rsidR="00DB1347">
          <w:rPr>
            <w:rFonts w:cs="Times New Roman"/>
            <w:szCs w:val="24"/>
          </w:rPr>
          <w:t>,</w:t>
        </w:r>
      </w:ins>
      <w:ins w:id="414" w:author="Alex" w:date="2017-05-10T11:25:00Z">
        <w:r w:rsidR="00DB1347">
          <w:rPr>
            <w:rFonts w:cs="Times New Roman"/>
            <w:szCs w:val="24"/>
          </w:rPr>
          <w:t xml:space="preserve"> low abundance, and high variability. Unlike in the oceans, where taxa such as </w:t>
        </w:r>
      </w:ins>
      <w:proofErr w:type="spellStart"/>
      <w:ins w:id="415" w:author="Alex" w:date="2017-05-10T11:26:00Z">
        <w:r w:rsidR="00DB1347">
          <w:rPr>
            <w:rFonts w:cs="Times New Roman"/>
            <w:i/>
            <w:szCs w:val="24"/>
          </w:rPr>
          <w:t>Alteromonas</w:t>
        </w:r>
        <w:proofErr w:type="spellEnd"/>
        <w:r w:rsidR="00DB1347">
          <w:rPr>
            <w:rFonts w:cs="Times New Roman"/>
            <w:szCs w:val="24"/>
          </w:rPr>
          <w:t xml:space="preserve"> “</w:t>
        </w:r>
        <w:proofErr w:type="spellStart"/>
        <w:r w:rsidR="00DB1347">
          <w:rPr>
            <w:rFonts w:cs="Times New Roman"/>
            <w:szCs w:val="24"/>
          </w:rPr>
          <w:t>bloom</w:t>
        </w:r>
        <w:proofErr w:type="spellEnd"/>
        <w:r w:rsidR="00DB1347">
          <w:rPr>
            <w:rFonts w:cs="Times New Roman"/>
            <w:szCs w:val="24"/>
          </w:rPr>
          <w:t xml:space="preserve"> and bust”</w:t>
        </w:r>
      </w:ins>
      <w:ins w:id="416" w:author="Alex" w:date="2017-05-10T11:27:00Z">
        <w:r w:rsidR="00DB1347">
          <w:rPr>
            <w:rFonts w:cs="Times New Roman"/>
            <w:szCs w:val="24"/>
          </w:rPr>
          <w:t xml:space="preserve"> </w:t>
        </w:r>
        <w:r w:rsidR="00DB1347">
          <w:rPr>
            <w:rFonts w:cs="Times New Roman"/>
            <w:szCs w:val="24"/>
          </w:rPr>
          <w:fldChar w:fldCharType="begin" w:fldLock="1"/>
        </w:r>
      </w:ins>
      <w:r w:rsidR="009276DF">
        <w:rPr>
          <w:rFonts w:cs="Times New Roman"/>
          <w:szCs w:val="24"/>
        </w:rPr>
        <w:instrText>ADDIN CSL_CITATION { "citationItems" : [ { "id" : "ITEM-1", "itemData" : { "DOI" : "10.1038/ismej.2008.74", "author" : [ { "dropping-particle" : "", "family" : "Ivars-Martinez", "given" : "Elena", "non-dropping-particle" : "", "parse-names" : false, "suffix" : "" }, { "dropping-particle" : "", "family" : "Auria", "given" : "Giuseppe D", "non-dropping-particle" : "", "parse-names" : false, "suffix" : "" }, { "dropping-particle" : "", "family" : "Mira", "given" : "Alex", "non-dropping-particle" : "", "parse-names" : false, "suffix" : "" }, { "dropping-particle" : "", "family" : "Ferriera", "given" : "Steve", "non-dropping-particle" : "", "parse-names" : false, "suffix" : "" }, { "dropping-particle" : "", "family" : "Johnson", "given" : "Justin", "non-dropping-particle" : "", "parse-names" : false, "suffix" : "" }, { "dropping-particle" : "", "family" : "Friedman", "given" : "Robert", "non-dropping-particle" : "", "parse-names" : false, "suffix" : "" }, { "dropping-particle" : "", "family" : "Rodriguez-Valera", "given" : "Francisco", "non-dropping-particle" : "", "parse-names" : false, "suffix" : "" } ], "container-title" : "ISME J", "id" : "ITEM-1", "issued" : { "date-parts" : [ [ "2008" ] ] }, "page" : "1194-1212", "title" : "Comparative genomics of two ecotypes of the marine planktonic copiotroph Alteromonas macleodii suggests alternative lifestyles associated with different kinds of particulate organic matter", "type" : "article-journal", "volume" : "2" }, "uris" : [ "http://www.mendeley.com/documents/?uuid=ef2b3f74-b18b-44f4-b32d-e925ad96a8a0" ] } ], "mendeley" : { "formattedCitation" : "(40)", "plainTextFormattedCitation" : "(40)", "previouslyFormattedCitation" : "(40)" }, "properties" : { "noteIndex" : 0 }, "schema" : "https://github.com/citation-style-language/schema/raw/master/csl-citation.json" }</w:instrText>
      </w:r>
      <w:r w:rsidR="00DB1347">
        <w:rPr>
          <w:rFonts w:cs="Times New Roman"/>
          <w:szCs w:val="24"/>
        </w:rPr>
        <w:fldChar w:fldCharType="separate"/>
      </w:r>
      <w:r w:rsidR="009276DF" w:rsidRPr="009276DF">
        <w:rPr>
          <w:rFonts w:cs="Times New Roman"/>
          <w:noProof/>
          <w:szCs w:val="24"/>
        </w:rPr>
        <w:t>(40)</w:t>
      </w:r>
      <w:ins w:id="417" w:author="Alex" w:date="2017-05-10T11:27:00Z">
        <w:r w:rsidR="00DB1347">
          <w:rPr>
            <w:rFonts w:cs="Times New Roman"/>
            <w:szCs w:val="24"/>
          </w:rPr>
          <w:fldChar w:fldCharType="end"/>
        </w:r>
        <w:r w:rsidR="00DB1347">
          <w:rPr>
            <w:rFonts w:cs="Times New Roman"/>
            <w:szCs w:val="24"/>
          </w:rPr>
          <w:t>, no taxa classified within the freshwater taxonomy with high abundance</w:t>
        </w:r>
      </w:ins>
      <w:ins w:id="418" w:author="Alex" w:date="2017-06-02T15:49:00Z">
        <w:r w:rsidR="00497BB0">
          <w:rPr>
            <w:rFonts w:cs="Times New Roman"/>
            <w:szCs w:val="24"/>
          </w:rPr>
          <w:t xml:space="preserve"> </w:t>
        </w:r>
      </w:ins>
      <w:ins w:id="419" w:author="Alex" w:date="2017-05-10T11:27:00Z">
        <w:r w:rsidR="00DB1347">
          <w:rPr>
            <w:rFonts w:cs="Times New Roman"/>
            <w:szCs w:val="24"/>
          </w:rPr>
          <w:t>and low persistence</w:t>
        </w:r>
      </w:ins>
      <w:ins w:id="420" w:author="Alex" w:date="2017-06-02T15:49:00Z">
        <w:r w:rsidR="00497BB0">
          <w:rPr>
            <w:rFonts w:cs="Times New Roman"/>
            <w:szCs w:val="24"/>
          </w:rPr>
          <w:t xml:space="preserve"> or high variability</w:t>
        </w:r>
      </w:ins>
      <w:ins w:id="421" w:author="Alex" w:date="2017-05-10T11:27:00Z">
        <w:r w:rsidR="00DB1347">
          <w:rPr>
            <w:rFonts w:cs="Times New Roman"/>
            <w:szCs w:val="24"/>
          </w:rPr>
          <w:t xml:space="preserve"> were observed. This suggest that either bog lakes are not conducive to the large blooms of a single population as observed in other freshwater lakes, or tha</w:t>
        </w:r>
      </w:ins>
      <w:ins w:id="422" w:author="Alex" w:date="2017-05-10T11:30:00Z">
        <w:r w:rsidR="00DB1347">
          <w:rPr>
            <w:rFonts w:cs="Times New Roman"/>
            <w:szCs w:val="24"/>
          </w:rPr>
          <w:t>t</w:t>
        </w:r>
      </w:ins>
      <w:ins w:id="423" w:author="Alex" w:date="2017-05-10T11:27:00Z">
        <w:r w:rsidR="00DB1347">
          <w:rPr>
            <w:rFonts w:cs="Times New Roman"/>
            <w:szCs w:val="24"/>
          </w:rPr>
          <w:t xml:space="preserve"> taxa</w:t>
        </w:r>
      </w:ins>
      <w:ins w:id="424" w:author="Alex" w:date="2017-05-10T11:30:00Z">
        <w:r w:rsidR="00DB1347">
          <w:rPr>
            <w:rFonts w:cs="Times New Roman"/>
            <w:szCs w:val="24"/>
          </w:rPr>
          <w:t xml:space="preserve"> with this lifestyle</w:t>
        </w:r>
      </w:ins>
      <w:ins w:id="425" w:author="Alex" w:date="2017-05-10T11:27:00Z">
        <w:r w:rsidR="00DB1347">
          <w:rPr>
            <w:rFonts w:cs="Times New Roman"/>
            <w:szCs w:val="24"/>
          </w:rPr>
          <w:t xml:space="preserve"> dropped below our detection limit when not blooming.</w:t>
        </w:r>
      </w:ins>
    </w:p>
    <w:p w14:paraId="04230F4C" w14:textId="4D1ACD65" w:rsidR="001A4EFF" w:rsidRPr="00BE4030" w:rsidRDefault="001A4EFF">
      <w:pPr>
        <w:spacing w:after="0" w:line="480" w:lineRule="auto"/>
        <w:ind w:firstLine="360"/>
        <w:jc w:val="both"/>
        <w:rPr>
          <w:rFonts w:cs="Times New Roman"/>
          <w:szCs w:val="24"/>
        </w:rPr>
        <w:pPrChange w:id="426" w:author="Alex" w:date="2017-05-10T11:11:00Z">
          <w:pPr>
            <w:spacing w:after="0" w:line="480" w:lineRule="auto"/>
            <w:ind w:firstLine="720"/>
            <w:jc w:val="both"/>
          </w:pPr>
        </w:pPrChange>
      </w:pPr>
      <w:r>
        <w:rPr>
          <w:rFonts w:cs="Times New Roman"/>
          <w:szCs w:val="24"/>
        </w:rPr>
        <w:t xml:space="preserve">In addition to a core of persistent taxa found in nearly every sample collected, we also identified taxa endemic to either the epilimnion or hypolimnion and to specific mixing regimes. These endemic taxa likely reflect the </w:t>
      </w:r>
      <w:ins w:id="427" w:author="Katherine McMahon" w:date="2017-06-02T14:17:00Z">
        <w:r w:rsidR="008B141E">
          <w:rPr>
            <w:rFonts w:cs="Times New Roman"/>
            <w:szCs w:val="24"/>
          </w:rPr>
          <w:t xml:space="preserve">physical and/or </w:t>
        </w:r>
      </w:ins>
      <w:r>
        <w:rPr>
          <w:rFonts w:cs="Times New Roman"/>
          <w:szCs w:val="24"/>
        </w:rPr>
        <w:t xml:space="preserve">biogeochemical differences driven by mixing regime. Dimictic and meromictic </w:t>
      </w:r>
      <w:proofErr w:type="spellStart"/>
      <w:r>
        <w:rPr>
          <w:rFonts w:cs="Times New Roman"/>
          <w:szCs w:val="24"/>
        </w:rPr>
        <w:t>hypolimnia</w:t>
      </w:r>
      <w:proofErr w:type="spellEnd"/>
      <w:r>
        <w:rPr>
          <w:rFonts w:cs="Times New Roman"/>
          <w:szCs w:val="24"/>
        </w:rPr>
        <w:t>, which are consistently anaerobic, harbor putative sulfur</w:t>
      </w:r>
      <w:r w:rsidR="001F1D37">
        <w:rPr>
          <w:rFonts w:cs="Times New Roman"/>
          <w:szCs w:val="24"/>
        </w:rPr>
        <w:t xml:space="preserve"> </w:t>
      </w:r>
      <w:del w:id="428" w:author="Katherine McMahon" w:date="2017-06-02T14:17:00Z">
        <w:r w:rsidR="001F1D37" w:rsidDel="008B141E">
          <w:rPr>
            <w:rFonts w:cs="Times New Roman"/>
            <w:szCs w:val="24"/>
          </w:rPr>
          <w:delText>and sulfate</w:delText>
        </w:r>
        <w:r w:rsidDel="008B141E">
          <w:rPr>
            <w:rFonts w:cs="Times New Roman"/>
            <w:szCs w:val="24"/>
          </w:rPr>
          <w:delText xml:space="preserve"> reducers</w:delText>
        </w:r>
      </w:del>
      <w:ins w:id="429" w:author="Katherine McMahon" w:date="2017-06-02T14:17:00Z">
        <w:r w:rsidR="008B141E">
          <w:rPr>
            <w:rFonts w:cs="Times New Roman"/>
            <w:szCs w:val="24"/>
          </w:rPr>
          <w:t>cycling groups</w:t>
        </w:r>
      </w:ins>
      <w:r>
        <w:rPr>
          <w:rFonts w:cs="Times New Roman"/>
          <w:szCs w:val="24"/>
        </w:rPr>
        <w:t xml:space="preserve"> not present in polymictic </w:t>
      </w:r>
      <w:proofErr w:type="spellStart"/>
      <w:r>
        <w:rPr>
          <w:rFonts w:cs="Times New Roman"/>
          <w:szCs w:val="24"/>
        </w:rPr>
        <w:t>hypolimnia</w:t>
      </w:r>
      <w:proofErr w:type="spellEnd"/>
      <w:r>
        <w:rPr>
          <w:rFonts w:cs="Times New Roman"/>
          <w:szCs w:val="24"/>
        </w:rPr>
        <w:t xml:space="preserve">, which are more frequently oxygenated. Members of </w:t>
      </w:r>
      <w:r w:rsidR="001F1D37">
        <w:rPr>
          <w:rFonts w:cs="Times New Roman"/>
          <w:szCs w:val="24"/>
        </w:rPr>
        <w:t>the</w:t>
      </w:r>
      <w:r>
        <w:rPr>
          <w:rFonts w:cs="Times New Roman"/>
          <w:szCs w:val="24"/>
        </w:rPr>
        <w:t xml:space="preserve"> </w:t>
      </w:r>
      <w:proofErr w:type="spellStart"/>
      <w:r>
        <w:rPr>
          <w:rFonts w:cs="Times New Roman"/>
          <w:szCs w:val="24"/>
        </w:rPr>
        <w:t>acI</w:t>
      </w:r>
      <w:proofErr w:type="spellEnd"/>
      <w:r w:rsidR="001F1D37">
        <w:rPr>
          <w:rFonts w:cs="Times New Roman"/>
          <w:szCs w:val="24"/>
        </w:rPr>
        <w:t xml:space="preserve"> lineage</w:t>
      </w:r>
      <w:r>
        <w:rPr>
          <w:rFonts w:cs="Times New Roman"/>
          <w:szCs w:val="24"/>
        </w:rPr>
        <w:t xml:space="preserve"> partition by mixing regime in </w:t>
      </w:r>
      <w:proofErr w:type="spellStart"/>
      <w:r>
        <w:rPr>
          <w:rFonts w:cs="Times New Roman"/>
          <w:szCs w:val="24"/>
        </w:rPr>
        <w:t>epilimnia</w:t>
      </w:r>
      <w:proofErr w:type="spellEnd"/>
      <w:r>
        <w:rPr>
          <w:rFonts w:cs="Times New Roman"/>
          <w:szCs w:val="24"/>
        </w:rPr>
        <w:t xml:space="preserve">, </w:t>
      </w:r>
      <w:r w:rsidR="001F1D37">
        <w:rPr>
          <w:rFonts w:cs="Times New Roman"/>
          <w:szCs w:val="24"/>
        </w:rPr>
        <w:t xml:space="preserve">and </w:t>
      </w:r>
      <w:r>
        <w:rPr>
          <w:rFonts w:cs="Times New Roman"/>
          <w:szCs w:val="24"/>
        </w:rPr>
        <w:t xml:space="preserve">the functional traits driving this filtering effect are the subject of active study </w:t>
      </w:r>
      <w:r>
        <w:rPr>
          <w:rFonts w:cs="Times New Roman"/>
          <w:szCs w:val="24"/>
        </w:rPr>
        <w:fldChar w:fldCharType="begin" w:fldLock="1"/>
      </w:r>
      <w:r w:rsidR="00F33076">
        <w:rPr>
          <w:rFonts w:cs="Times New Roman"/>
          <w:szCs w:val="24"/>
        </w:rPr>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"mendeley" : { "formattedCitation" : "(20)", "plainTextFormattedCitation" : "(20)", "previouslyFormattedCitation" : "(20)" }, "properties" : { "noteIndex" : 0 }, "schema" : "https://github.com/citation-style-language/schema/raw/master/csl-citation.json" }</w:instrText>
      </w:r>
      <w:r>
        <w:rPr>
          <w:rFonts w:cs="Times New Roman"/>
          <w:szCs w:val="24"/>
        </w:rPr>
        <w:fldChar w:fldCharType="separate"/>
      </w:r>
      <w:r w:rsidR="00BB49C5" w:rsidRPr="00BB49C5">
        <w:rPr>
          <w:rFonts w:cs="Times New Roman"/>
          <w:noProof/>
          <w:szCs w:val="24"/>
        </w:rPr>
        <w:t>(20)</w:t>
      </w:r>
      <w:r>
        <w:rPr>
          <w:rFonts w:cs="Times New Roman"/>
          <w:szCs w:val="24"/>
        </w:rPr>
        <w:fldChar w:fldCharType="end"/>
      </w:r>
      <w:r w:rsidR="001F1D37">
        <w:rPr>
          <w:rFonts w:cs="Times New Roman"/>
          <w:szCs w:val="24"/>
        </w:rPr>
        <w:t>. Interestingly, the</w:t>
      </w:r>
      <w:r>
        <w:rPr>
          <w:rFonts w:cs="Times New Roman"/>
          <w:szCs w:val="24"/>
        </w:rPr>
        <w:t xml:space="preserve"> meromictic Mary Lake</w:t>
      </w:r>
      <w:r w:rsidR="00261E0A">
        <w:rPr>
          <w:rFonts w:cs="Times New Roman"/>
          <w:szCs w:val="24"/>
        </w:rPr>
        <w:t xml:space="preserve"> hypolimnion</w:t>
      </w:r>
      <w:r>
        <w:rPr>
          <w:rFonts w:cs="Times New Roman"/>
          <w:szCs w:val="24"/>
        </w:rPr>
        <w:t xml:space="preserve"> contains several taxa classified into the candidate phyla </w:t>
      </w:r>
      <w:r>
        <w:rPr>
          <w:rFonts w:cs="Times New Roman"/>
          <w:szCs w:val="24"/>
        </w:rPr>
        <w:lastRenderedPageBreak/>
        <w:t>radiation</w:t>
      </w:r>
      <w:ins w:id="430" w:author="Katherine McMahon" w:date="2017-06-02T14:17:00Z">
        <w:r w:rsidR="008B141E">
          <w:rPr>
            <w:rFonts w:cs="Times New Roman"/>
            <w:szCs w:val="24"/>
          </w:rPr>
          <w:t xml:space="preserve"> </w:t>
        </w:r>
        <w:r w:rsidR="008B141E">
          <w:rPr>
            <w:rFonts w:cs="Times New Roman"/>
            <w:szCs w:val="24"/>
          </w:rPr>
          <w:fldChar w:fldCharType="begin" w:fldLock="1"/>
        </w:r>
        <w:r w:rsidR="008B141E">
          <w:rPr>
            <w:rFonts w:cs="Times New Roman"/>
            <w:szCs w:val="24"/>
          </w:rPr>
          <w:instrText>ADDIN CSL_CITATION { "citationItems" : [ { "id" : "ITEM-1", "itemData" : { "DOI" : "10.1038/nmicrobiol.2016.48", "author" : [ { "dropping-particle" : "", "family" : "Hug", "given" : "Laura A", "non-dropping-particle" : "", "parse-names" : false, "suffix" : "" }, { "dropping-particle" : "", "family" : "Baker", "given" : "Brett J", "non-dropping-particle" : "", "parse-names" : false, "suffix" : "" }, { "dropping-particle" : "", "family" : "Anantharaman", "given" : "Karthik", "non-dropping-particle" : "", "parse-names" : false, "suffix" : "" }, { "dropping-particle" : "", "family" : "Brown", "given" : "Christopher T", "non-dropping-particle" : "", "parse-names" : false, "suffix" : "" }, { "dropping-particle" : "", "family" : "Probst", "given" : "Alexander J", "non-dropping-particle" : "", "parse-names" : false, "suffix" : "" }, { "dropping-particle" : "", "family" : "Castelle", "given" : "Cindy J", "non-dropping-particle" : "", "parse-names" : false, "suffix" : "" }, { "dropping-particle" : "", "family" : "Butterfield", "given" : "Cristina N", "non-dropping-particle" : "", "parse-names" : false, "suffix" : "" }, { "dropping-particle" : "", "family" : "Hernsdorf", "given" : "Alex W", "non-dropping-particle" : "", "parse-names" : false, "suffix" : "" }, { "dropping-particle" : "", "family" : "Amano", "given" : "Yuki", "non-dropping-particle" : "", "parse-names" : false, "suffix" : "" }, { "dropping-particle" : "", "family" : "Ise", "given" : "Kotaro", "non-dropping-particle" : "", "parse-names" : false, "suffix" : "" }, { "dropping-particle" : "", "family" : "Suzuki", "given" : "Yohey", "non-dropping-particle" : "", "parse-names" : false, "suffix" : "" }, { "dropping-particle" : "", "family" : "Dudek", "given" : "Natasha", "non-dropping-particle" : "", "parse-names" : false, "suffix" : "" }, { "dropping-particle" : "", "family" : "Relman", "given" : "David A", "non-dropping-particle" : "", "parse-names" : false, "suffix" : "" }, { "dropping-particle" : "", "family" : "Finstad", "given" : "Kari M", "non-dropping-particle" : "", "parse-names" : false, "suffix" : "" }, { "dropping-particle" : "", "family" : "Amundson", "given" : "Ronald", "non-dropping-particle" : "", "parse-names" : false, "suffix" : "" }, { "dropping-particle" : "", "family" : "Thomas", "given" : "Brian C", "non-dropping-particle" : "", "parse-names" : false, "suffix" : "" }, { "dropping-particle" : "", "family" : "Banfield", "given" : "Jillian F", "non-dropping-particle" : "", "parse-names" : false, "suffix" : "" } ], "container-title" : "Nature Microbiology", "id" : "ITEM-1", "issued" : { "date-parts" : [ [ "2016" ] ] }, "page" : "1-6", "title" : "A new view of the tree of life", "type" : "article-journal", "volume" : "1" }, "uris" : [ "http://www.mendeley.com/documents/?uuid=01c03762-2bdb-49db-ad47-870ca495f989" ] } ], "mendeley" : { "formattedCitation" : "(41)", "plainTextFormattedCitation" : "(41)", "previouslyFormattedCitation" : "(41)" }, "properties" : { "noteIndex" : 0 }, "schema" : "https://github.com/citation-style-language/schema/raw/master/csl-citation.json" }</w:instrText>
        </w:r>
        <w:r w:rsidR="008B141E">
          <w:rPr>
            <w:rFonts w:cs="Times New Roman"/>
            <w:szCs w:val="24"/>
          </w:rPr>
          <w:fldChar w:fldCharType="separate"/>
        </w:r>
        <w:r w:rsidR="008B141E" w:rsidRPr="009276DF">
          <w:rPr>
            <w:rFonts w:cs="Times New Roman"/>
            <w:noProof/>
            <w:szCs w:val="24"/>
          </w:rPr>
          <w:t>(41)</w:t>
        </w:r>
        <w:r w:rsidR="008B141E">
          <w:rPr>
            <w:rFonts w:cs="Times New Roman"/>
            <w:szCs w:val="24"/>
          </w:rPr>
          <w:fldChar w:fldCharType="end"/>
        </w:r>
      </w:ins>
      <w:r>
        <w:rPr>
          <w:rFonts w:cs="Times New Roman"/>
          <w:szCs w:val="24"/>
        </w:rPr>
        <w:t xml:space="preserve"> and a larger proportion of completely unclassified reads than other </w:t>
      </w:r>
      <w:proofErr w:type="spellStart"/>
      <w:r>
        <w:rPr>
          <w:rFonts w:cs="Times New Roman"/>
          <w:szCs w:val="24"/>
        </w:rPr>
        <w:t>hypolimnia</w:t>
      </w:r>
      <w:proofErr w:type="spellEnd"/>
      <w:ins w:id="431" w:author="Katherine McMahon" w:date="2017-06-02T14:17:00Z">
        <w:r w:rsidR="008B141E">
          <w:rPr>
            <w:rFonts w:cs="Times New Roman"/>
            <w:szCs w:val="24"/>
          </w:rPr>
          <w:t>.</w:t>
        </w:r>
      </w:ins>
      <w:r>
        <w:rPr>
          <w:rFonts w:cs="Times New Roman"/>
          <w:szCs w:val="24"/>
        </w:rPr>
        <w:t xml:space="preserve"> </w:t>
      </w:r>
      <w:del w:id="432" w:author="Katherine McMahon" w:date="2017-06-02T14:17:00Z">
        <w:r w:rsidDel="008B141E">
          <w:rPr>
            <w:rFonts w:cs="Times New Roman"/>
            <w:szCs w:val="24"/>
          </w:rPr>
          <w:fldChar w:fldCharType="begin" w:fldLock="1"/>
        </w:r>
        <w:r w:rsidR="009276DF" w:rsidDel="008B141E">
          <w:rPr>
            <w:rFonts w:cs="Times New Roman"/>
            <w:szCs w:val="24"/>
          </w:rPr>
          <w:delInstrText>ADDIN CSL_CITATION { "citationItems" : [ { "id" : "ITEM-1", "itemData" : { "DOI" : "10.1038/nmicrobiol.2016.48", "author" : [ { "dropping-particle" : "", "family" : "Hug", "given" : "Laura A", "non-dropping-particle" : "", "parse-names" : false, "suffix" : "" }, { "dropping-particle" : "", "family" : "Baker", "given" : "Brett J", "non-dropping-particle" : "", "parse-names" : false, "suffix" : "" }, { "dropping-particle" : "", "family" : "Anantharaman", "given" : "Karthik", "non-dropping-particle" : "", "parse-names" : false, "suffix" : "" }, { "dropping-particle" : "", "family" : "Brown", "given" : "Christopher T", "non-dropping-particle" : "", "parse-names" : false, "suffix" : "" }, { "dropping-particle" : "", "family" : "Probst", "given" : "Alexander J", "non-dropping-particle" : "", "parse-names" : false, "suffix" : "" }, { "dropping-particle" : "", "family" : "Castelle", "given" : "Cindy J", "non-dropping-particle" : "", "parse-names" : false, "suffix" : "" }, { "dropping-particle" : "", "family" : "Butterfield", "given" : "Cristina N", "non-dropping-particle" : "", "parse-names" : false, "suffix" : "" }, { "dropping-particle" : "", "family" : "Hernsdorf", "given" : "Alex W", "non-dropping-particle" : "", "parse-names" : false, "suffix" : "" }, { "dropping-particle" : "", "family" : "Amano", "given" : "Yuki", "non-dropping-particle" : "", "parse-names" : false, "suffix" : "" }, { "dropping-particle" : "", "family" : "Ise", "given" : "Kotaro", "non-dropping-particle" : "", "parse-names" : false, "suffix" : "" }, { "dropping-particle" : "", "family" : "Suzuki", "given" : "Yohey", "non-dropping-particle" : "", "parse-names" : false, "suffix" : "" }, { "dropping-particle" : "", "family" : "Dudek", "given" : "Natasha", "non-dropping-particle" : "", "parse-names" : false, "suffix" : "" }, { "dropping-particle" : "", "family" : "Relman", "given" : "David A", "non-dropping-particle" : "", "parse-names" : false, "suffix" : "" }, { "dropping-particle" : "", "family" : "Finstad", "given" : "Kari M", "non-dropping-particle" : "", "parse-names" : false, "suffix" : "" }, { "dropping-particle" : "", "family" : "Amundson", "given" : "Ronald", "non-dropping-particle" : "", "parse-names" : false, "suffix" : "" }, { "dropping-particle" : "", "family" : "Thomas", "given" : "Brian C", "non-dropping-particle" : "", "parse-names" : false, "suffix" : "" }, { "dropping-particle" : "", "family" : "Banfield", "given" : "Jillian F", "non-dropping-particle" : "", "parse-names" : false, "suffix" : "" } ], "container-title" : "Nature Microbiology", "id" : "ITEM-1", "issued" : { "date-parts" : [ [ "2016" ] ] }, "page" : "1-6", "title" : "A new view of the tree of life", "type" : "article-journal", "volume" : "1" }, "uris" : [ "http://www.mendeley.com/documents/?uuid=01c03762-2bdb-49db-ad47-870ca495f989" ] } ], "mendeley" : { "formattedCitation" : "(41)", "plainTextFormattedCitation" : "(41)", "previouslyFormattedCitation" : "(41)" }, "properties" : { "noteIndex" : 0 }, "schema" : "https://github.com/citation-style-language/schema/raw/master/csl-citation.json" }</w:delInstrText>
        </w:r>
        <w:r w:rsidDel="008B141E">
          <w:rPr>
            <w:rFonts w:cs="Times New Roman"/>
            <w:szCs w:val="24"/>
          </w:rPr>
          <w:fldChar w:fldCharType="separate"/>
        </w:r>
        <w:r w:rsidR="009276DF" w:rsidRPr="009276DF" w:rsidDel="008B141E">
          <w:rPr>
            <w:rFonts w:cs="Times New Roman"/>
            <w:noProof/>
            <w:szCs w:val="24"/>
          </w:rPr>
          <w:delText>(41)</w:delText>
        </w:r>
        <w:r w:rsidDel="008B141E">
          <w:rPr>
            <w:rFonts w:cs="Times New Roman"/>
            <w:szCs w:val="24"/>
          </w:rPr>
          <w:fldChar w:fldCharType="end"/>
        </w:r>
        <w:r w:rsidDel="008B141E">
          <w:rPr>
            <w:rFonts w:cs="Times New Roman"/>
            <w:szCs w:val="24"/>
          </w:rPr>
          <w:delText xml:space="preserve">. </w:delText>
        </w:r>
      </w:del>
      <w:r>
        <w:rPr>
          <w:rFonts w:cs="Times New Roman"/>
          <w:szCs w:val="24"/>
        </w:rPr>
        <w:t>This is consistent with the findings of other 16S</w:t>
      </w:r>
      <w:ins w:id="433" w:author="Alex" w:date="2017-05-10T11:31:00Z">
        <w:r w:rsidR="00361803">
          <w:rPr>
            <w:rFonts w:cs="Times New Roman"/>
            <w:szCs w:val="24"/>
          </w:rPr>
          <w:t xml:space="preserve"> </w:t>
        </w:r>
        <w:proofErr w:type="spellStart"/>
        <w:r w:rsidR="00361803">
          <w:rPr>
            <w:rFonts w:cs="Times New Roman"/>
            <w:szCs w:val="24"/>
          </w:rPr>
          <w:t>rRNA</w:t>
        </w:r>
        <w:proofErr w:type="spellEnd"/>
        <w:r w:rsidR="00361803">
          <w:rPr>
            <w:rFonts w:cs="Times New Roman"/>
            <w:szCs w:val="24"/>
          </w:rPr>
          <w:t xml:space="preserve"> gene amplicon sequencing</w:t>
        </w:r>
      </w:ins>
      <w:r>
        <w:rPr>
          <w:rFonts w:cs="Times New Roman"/>
          <w:szCs w:val="24"/>
        </w:rPr>
        <w:t xml:space="preserve"> and metagenomics studies of meromictic lakes</w:t>
      </w:r>
      <w:r w:rsidR="001F1D37">
        <w:rPr>
          <w:rFonts w:cs="Times New Roman"/>
          <w:szCs w:val="24"/>
        </w:rPr>
        <w:t xml:space="preserve"> </w:t>
      </w:r>
      <w:del w:id="434" w:author="Alex" w:date="2017-06-03T09:30:00Z">
        <w:r w:rsidR="001F1D37" w:rsidDel="002F3FD4">
          <w:rPr>
            <w:rFonts w:cs="Times New Roman"/>
            <w:szCs w:val="24"/>
          </w:rPr>
          <w:delText xml:space="preserve"> </w:delText>
        </w:r>
      </w:del>
      <w:r w:rsidR="001F1D37">
        <w:rPr>
          <w:rFonts w:cs="Times New Roman"/>
          <w:szCs w:val="24"/>
        </w:rPr>
        <w:fldChar w:fldCharType="begin" w:fldLock="1"/>
      </w:r>
      <w:r w:rsidR="009276DF">
        <w:rPr>
          <w:rFonts w:cs="Times New Roman"/>
          <w:szCs w:val="24"/>
        </w:rPr>
        <w:instrText>ADDIN CSL_CITATION { "citationItems" : [ { "id" : "ITEM-1", "itemData" : { "DOI" : "10.1128/AEM.01774-14", "ISSN" : "0099-2240", "author" : [ { "dropping-particle" : "", "family" : "Gies", "given" : "E. A.", "non-dropping-particle" : "", "parse-names" : false, "suffix" : "" }, { "dropping-particle" : "", "family" : "Konwar", "given" : "K. M.", "non-dropping-particle" : "", "parse-names" : false, "suffix" : "" }, { "dropping-particle" : "", "family" : "Beatty", "given" : "J. T.", "non-dropping-particle" : "", "parse-names" : false, "suffix" : "" }, { "dropping-particle" : "", "family" : "Hallam", "given" : "S. J.", "non-dropping-particle" : "", "parse-names" : false, "suffix" : "" } ], "container-title" : "Applied and Environmental Microbiology", "id" : "ITEM-1", "issue" : "21", "issued" : { "date-parts" : [ [ "2014" ] ] }, "page" : "6807-6818", "title" : "Illuminating microbial dark matter in meromictic Sakinaw Lake", "type" : "article-journal", "volume" : "80" }, "uris" : [ "http://www.mendeley.com/documents/?uuid=5ec7d3ff-7fb8-45e0-b3da-daac090056e5" ] }, { "id" : "ITEM-2", "itemData" : { "DOI" : "10.1007/s00203-010-0578-4", "ISBN" : "0302-8933, 1432-072X", "ISSN" : "03028933", "PMID" : "20495786", "abstract" : "The vertical distribution of OP11, OD1 and SR1 divisions in the oxycline and in the anoxic water column of Lake Pavin, a freshwater permanently stratified mountain lake in France, was determined by temporal temperature gel gradient electrophoresis and 16S rRNA clone libraries. Gradual changes in the community structure were noted in relation to environmental variables along the oxidized/reduced environment. In addition, a separate effort to identify members of these lineages in the oxic mixolimnion identified sequences affiliated to SR1 and OP11 divisions, indicating that they are more widespread than previously expected.", "author" : [ { "dropping-particle" : "", "family" : "Borrel", "given" : "Guillaume", "non-dropping-particle" : "", "parse-names" : false, "suffix" : "" }, { "dropping-particle" : "", "family" : "Lehours", "given" : "A. C.", "non-dropping-particle" : "", "parse-names" : false, "suffix" : "" }, { "dropping-particle" : "", "family" : "Bardot", "given" : "Corinne", "non-dropping-particle" : "", "parse-names" : false, "suffix" : "" }, { "dropping-particle" : "", "family" : "Bailly", "given" : "Xavier", "non-dropping-particle" : "", "parse-names" : false, "suffix" : "" }, { "dropping-particle" : "", "family" : "Fonty", "given" : "Gerard", "non-dropping-particle" : "", "parse-names" : false, "suffix" : "" } ], "container-title" : "Archives of Microbiology", "id" : "ITEM-2", "issue" : "7", "issued" : { "date-parts" : [ [ "2010" ] ] }, "page" : "559-567", "title" : "Members of candidate divisions OP11, OD1 and SR1 are widespread along the water column of the meromictic Lake Pavin (France)", "type" : "article-journal", "volume" : "192" }, "uris" : [ "http://www.mendeley.com/documents/?uuid=d7fc4c60-875c-4b7f-ad74-b9ffd24a1554" ] } ], "mendeley" : { "formattedCitation" : "(42, 43)", "plainTextFormattedCitation" : "(42, 43)", "previouslyFormattedCitation" : "(42, 43)" }, "properties" : { "noteIndex" : 0 }, "schema" : "https://github.com/citation-style-language/schema/raw/master/csl-citation.json" }</w:instrText>
      </w:r>
      <w:r w:rsidR="001F1D37">
        <w:rPr>
          <w:rFonts w:cs="Times New Roman"/>
          <w:szCs w:val="24"/>
        </w:rPr>
        <w:fldChar w:fldCharType="separate"/>
      </w:r>
      <w:r w:rsidR="009276DF" w:rsidRPr="009276DF">
        <w:rPr>
          <w:rFonts w:cs="Times New Roman"/>
          <w:noProof/>
          <w:szCs w:val="24"/>
        </w:rPr>
        <w:t>(42, 43)</w:t>
      </w:r>
      <w:r w:rsidR="001F1D37">
        <w:rPr>
          <w:rFonts w:cs="Times New Roman"/>
          <w:szCs w:val="24"/>
        </w:rPr>
        <w:fldChar w:fldCharType="end"/>
      </w:r>
      <w:r>
        <w:rPr>
          <w:rFonts w:cs="Times New Roman"/>
          <w:szCs w:val="24"/>
        </w:rPr>
        <w:t xml:space="preserve">, and suggests that the highly reduced and consistently anaerobic conditions in meromictic </w:t>
      </w:r>
      <w:proofErr w:type="spellStart"/>
      <w:r>
        <w:rPr>
          <w:rFonts w:cs="Times New Roman"/>
          <w:szCs w:val="24"/>
        </w:rPr>
        <w:t>hypolimnia</w:t>
      </w:r>
      <w:proofErr w:type="spellEnd"/>
      <w:r>
        <w:rPr>
          <w:rFonts w:cs="Times New Roman"/>
          <w:szCs w:val="24"/>
        </w:rPr>
        <w:t xml:space="preserve"> </w:t>
      </w:r>
      <w:r w:rsidR="001F1D37">
        <w:rPr>
          <w:rFonts w:cs="Times New Roman"/>
          <w:szCs w:val="24"/>
        </w:rPr>
        <w:t>are</w:t>
      </w:r>
      <w:r>
        <w:rPr>
          <w:rFonts w:cs="Times New Roman"/>
          <w:szCs w:val="24"/>
        </w:rPr>
        <w:t xml:space="preserve"> excellent study systems for research on members of the candidate phyla radiation and “microbial dark matter”</w:t>
      </w:r>
      <w:r w:rsidRPr="00BE4030">
        <w:rPr>
          <w:rFonts w:cs="Times New Roman"/>
          <w:szCs w:val="24"/>
        </w:rPr>
        <w:t>.</w:t>
      </w:r>
    </w:p>
    <w:p w14:paraId="500E8B35" w14:textId="70074DC8" w:rsidR="001A4EFF" w:rsidRPr="00BE4030"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t xml:space="preserve">Perhaps the biggest implication of this </w:t>
      </w:r>
      <w:r>
        <w:rPr>
          <w:rFonts w:eastAsia="Times New Roman" w:cs="Times New Roman"/>
          <w:szCs w:val="24"/>
        </w:rPr>
        <w:t>study</w:t>
      </w:r>
      <w:r w:rsidRPr="00BE4030">
        <w:rPr>
          <w:rFonts w:eastAsia="Times New Roman" w:cs="Times New Roman"/>
          <w:szCs w:val="24"/>
        </w:rPr>
        <w:t xml:space="preserve"> is the importance of </w:t>
      </w:r>
      <w:r>
        <w:rPr>
          <w:rFonts w:eastAsia="Times New Roman" w:cs="Times New Roman"/>
          <w:szCs w:val="24"/>
        </w:rPr>
        <w:t>repeate</w:t>
      </w:r>
      <w:r w:rsidR="00261E0A">
        <w:rPr>
          <w:rFonts w:eastAsia="Times New Roman" w:cs="Times New Roman"/>
          <w:szCs w:val="24"/>
        </w:rPr>
        <w:t>d sampling of microbial ecosystems</w:t>
      </w:r>
      <w:r w:rsidRPr="00BE4030">
        <w:rPr>
          <w:rFonts w:eastAsia="Times New Roman" w:cs="Times New Roman"/>
          <w:szCs w:val="24"/>
        </w:rPr>
        <w:t>. A similar dataset spanni</w:t>
      </w:r>
      <w:r>
        <w:rPr>
          <w:rFonts w:eastAsia="Times New Roman" w:cs="Times New Roman"/>
          <w:szCs w:val="24"/>
        </w:rPr>
        <w:t>ng only a single year would not have captured the full extent of variability observed, and therefore would not have detected as many of the taxa belonging to the bog lake community</w:t>
      </w:r>
      <w:r w:rsidR="00E01846">
        <w:rPr>
          <w:rFonts w:eastAsia="Times New Roman" w:cs="Times New Roman"/>
          <w:szCs w:val="24"/>
        </w:rPr>
        <w:t>; even our four years of weekly</w:t>
      </w:r>
      <w:ins w:id="435" w:author="Alex" w:date="2017-06-03T08:40:00Z">
        <w:r w:rsidR="008C540D">
          <w:rPr>
            <w:rFonts w:eastAsia="Times New Roman" w:cs="Times New Roman"/>
            <w:szCs w:val="24"/>
          </w:rPr>
          <w:t xml:space="preserve"> </w:t>
        </w:r>
      </w:ins>
      <w:del w:id="436" w:author="Alex" w:date="2017-06-03T08:40:00Z">
        <w:r w:rsidR="00E01846" w:rsidDel="008C540D">
          <w:rPr>
            <w:rFonts w:eastAsia="Times New Roman" w:cs="Times New Roman"/>
            <w:szCs w:val="24"/>
          </w:rPr>
          <w:delText xml:space="preserve"> </w:delText>
        </w:r>
      </w:del>
      <w:r w:rsidR="00E01846">
        <w:rPr>
          <w:rFonts w:eastAsia="Times New Roman" w:cs="Times New Roman"/>
          <w:szCs w:val="24"/>
        </w:rPr>
        <w:t>sampling</w:t>
      </w:r>
      <w:ins w:id="437" w:author="Alex" w:date="2017-06-03T08:40:00Z">
        <w:r w:rsidR="008C540D">
          <w:rPr>
            <w:rFonts w:eastAsia="Times New Roman" w:cs="Times New Roman"/>
            <w:szCs w:val="24"/>
          </w:rPr>
          <w:t xml:space="preserve"> during the summer stratified period</w:t>
        </w:r>
      </w:ins>
      <w:r w:rsidR="00E01846">
        <w:rPr>
          <w:rFonts w:eastAsia="Times New Roman" w:cs="Times New Roman"/>
          <w:szCs w:val="24"/>
        </w:rPr>
        <w:t xml:space="preserve"> did not result in level rarefaction curves (Figure S7)</w:t>
      </w:r>
      <w:r w:rsidRPr="00BE4030">
        <w:rPr>
          <w:rFonts w:eastAsia="Times New Roman" w:cs="Times New Roman"/>
          <w:szCs w:val="24"/>
        </w:rPr>
        <w:t xml:space="preserve">. </w:t>
      </w:r>
      <w:r>
        <w:rPr>
          <w:rFonts w:eastAsia="Times New Roman" w:cs="Times New Roman"/>
          <w:szCs w:val="24"/>
        </w:rPr>
        <w:t>While we found no evidence for seasonal trends or repeated annual trends, it i</w:t>
      </w:r>
      <w:r w:rsidRPr="00BE4030">
        <w:rPr>
          <w:rFonts w:eastAsia="Times New Roman" w:cs="Times New Roman"/>
          <w:szCs w:val="24"/>
        </w:rPr>
        <w:t xml:space="preserve">s possible that </w:t>
      </w:r>
      <w:r>
        <w:rPr>
          <w:rFonts w:eastAsia="Times New Roman" w:cs="Times New Roman"/>
          <w:szCs w:val="24"/>
        </w:rPr>
        <w:t>there are cycles or variables acting on</w:t>
      </w:r>
      <w:r w:rsidRPr="00BE4030">
        <w:rPr>
          <w:rFonts w:eastAsia="Times New Roman" w:cs="Times New Roman"/>
          <w:szCs w:val="24"/>
        </w:rPr>
        <w:t xml:space="preserve"> scales </w:t>
      </w:r>
      <w:r w:rsidR="00261E0A">
        <w:rPr>
          <w:rFonts w:eastAsia="Times New Roman" w:cs="Times New Roman"/>
          <w:szCs w:val="24"/>
        </w:rPr>
        <w:t>longer</w:t>
      </w:r>
      <w:r w:rsidRPr="00BE4030">
        <w:rPr>
          <w:rFonts w:eastAsia="Times New Roman" w:cs="Times New Roman"/>
          <w:szCs w:val="24"/>
        </w:rPr>
        <w:t xml:space="preserve"> than the five years covered in this dataset, or that </w:t>
      </w:r>
      <w:proofErr w:type="spellStart"/>
      <w:ins w:id="438" w:author="Katherine McMahon" w:date="2017-06-02T14:18:00Z">
        <w:r w:rsidR="008B141E">
          <w:rPr>
            <w:rFonts w:eastAsia="Times New Roman" w:cs="Times New Roman"/>
            <w:szCs w:val="24"/>
          </w:rPr>
          <w:t>inter</w:t>
        </w:r>
      </w:ins>
      <w:r w:rsidRPr="00BE4030">
        <w:rPr>
          <w:rFonts w:eastAsia="Times New Roman" w:cs="Times New Roman"/>
          <w:szCs w:val="24"/>
        </w:rPr>
        <w:t>annual</w:t>
      </w:r>
      <w:proofErr w:type="spellEnd"/>
      <w:r w:rsidRPr="00BE4030">
        <w:rPr>
          <w:rFonts w:eastAsia="Times New Roman" w:cs="Times New Roman"/>
          <w:szCs w:val="24"/>
        </w:rPr>
        <w:t xml:space="preserve"> differences are driven by environmental factors</w:t>
      </w:r>
      <w:r w:rsidR="00261E0A">
        <w:rPr>
          <w:rFonts w:eastAsia="Times New Roman" w:cs="Times New Roman"/>
          <w:szCs w:val="24"/>
        </w:rPr>
        <w:t xml:space="preserve"> that do not occur every year. Unmeasured b</w:t>
      </w:r>
      <w:r w:rsidRPr="00BE4030">
        <w:rPr>
          <w:rFonts w:eastAsia="Times New Roman" w:cs="Times New Roman"/>
          <w:szCs w:val="24"/>
        </w:rPr>
        <w:t xml:space="preserve">iotic interactions between bacterial taxa may also contribute to </w:t>
      </w:r>
      <w:r>
        <w:rPr>
          <w:rFonts w:eastAsia="Times New Roman" w:cs="Times New Roman"/>
          <w:szCs w:val="24"/>
        </w:rPr>
        <w:t xml:space="preserve">the observed </w:t>
      </w:r>
      <w:r w:rsidRPr="00BE4030">
        <w:rPr>
          <w:rFonts w:eastAsia="Times New Roman" w:cs="Times New Roman"/>
          <w:szCs w:val="24"/>
        </w:rPr>
        <w:t xml:space="preserve">variability. Understanding the factors that contribute to </w:t>
      </w:r>
      <w:r>
        <w:rPr>
          <w:rFonts w:eastAsia="Times New Roman" w:cs="Times New Roman"/>
          <w:szCs w:val="24"/>
        </w:rPr>
        <w:t xml:space="preserve">variability in </w:t>
      </w:r>
      <w:del w:id="439" w:author="Katherine McMahon" w:date="2017-06-02T14:18:00Z">
        <w:r w:rsidDel="008B141E">
          <w:rPr>
            <w:rFonts w:eastAsia="Times New Roman" w:cs="Times New Roman"/>
            <w:szCs w:val="24"/>
          </w:rPr>
          <w:delText xml:space="preserve">bog </w:delText>
        </w:r>
      </w:del>
      <w:r>
        <w:rPr>
          <w:rFonts w:eastAsia="Times New Roman" w:cs="Times New Roman"/>
          <w:szCs w:val="24"/>
        </w:rPr>
        <w:t>lake communities</w:t>
      </w:r>
      <w:r w:rsidRPr="00BE4030">
        <w:rPr>
          <w:rFonts w:eastAsia="Times New Roman" w:cs="Times New Roman"/>
          <w:szCs w:val="24"/>
        </w:rPr>
        <w:t xml:space="preserve"> will lead to improved predictive modelling in freshwater systems, allowing forecasting of bloom events and guiding better management strategies. Additionally, these systems may be ideal for addressing some of the core questions in microbial ecology, such as how community assembly occurs, how interactions between taxa shape community composition, and how resource partitioning drives the lifestyles of bacterial taxa.</w:t>
      </w:r>
    </w:p>
    <w:p w14:paraId="58FF5DB9" w14:textId="2005DB88" w:rsidR="001A4EFF"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t xml:space="preserve">To answer </w:t>
      </w:r>
      <w:r w:rsidR="00261E0A">
        <w:rPr>
          <w:rFonts w:eastAsia="Times New Roman" w:cs="Times New Roman"/>
          <w:szCs w:val="24"/>
        </w:rPr>
        <w:t>these questions and more, we continue</w:t>
      </w:r>
      <w:r w:rsidRPr="00BE4030">
        <w:rPr>
          <w:rFonts w:eastAsia="Times New Roman" w:cs="Times New Roman"/>
          <w:szCs w:val="24"/>
        </w:rPr>
        <w:t xml:space="preserve"> to collect and sequence samples for the North Temperate Lakes – Microbial Observatory, and we are expanding our sequencing repertoire beyond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ins w:id="440" w:author="Alex" w:date="2017-05-10T11:32:00Z">
        <w:r w:rsidR="00361803">
          <w:rPr>
            <w:rFonts w:eastAsia="Times New Roman" w:cs="Times New Roman"/>
            <w:szCs w:val="24"/>
          </w:rPr>
          <w:t xml:space="preserve">amplicon </w:t>
        </w:r>
      </w:ins>
      <w:r w:rsidRPr="00BE4030">
        <w:rPr>
          <w:rFonts w:eastAsia="Times New Roman" w:cs="Times New Roman"/>
          <w:szCs w:val="24"/>
        </w:rPr>
        <w:t xml:space="preserve">sequencing. All </w:t>
      </w:r>
      <w:del w:id="441" w:author="Alex" w:date="2017-05-10T11:32:00Z">
        <w:r w:rsidRPr="00BE4030" w:rsidDel="00361803">
          <w:rPr>
            <w:rFonts w:eastAsia="Times New Roman" w:cs="Times New Roman"/>
            <w:szCs w:val="24"/>
          </w:rPr>
          <w:delText xml:space="preserve">16S </w:delText>
        </w:r>
        <w:r w:rsidR="00214573" w:rsidDel="00361803">
          <w:rPr>
            <w:rFonts w:eastAsia="Times New Roman" w:cs="Times New Roman"/>
            <w:szCs w:val="24"/>
          </w:rPr>
          <w:delText xml:space="preserve">rRNA gene </w:delText>
        </w:r>
      </w:del>
      <w:r w:rsidRPr="00BE4030">
        <w:rPr>
          <w:rFonts w:eastAsia="Times New Roman" w:cs="Times New Roman"/>
          <w:szCs w:val="24"/>
        </w:rPr>
        <w:t>data we have currently generated can be found in the R package “</w:t>
      </w:r>
      <w:proofErr w:type="spellStart"/>
      <w:r w:rsidRPr="00BE4030">
        <w:rPr>
          <w:rFonts w:eastAsia="Times New Roman" w:cs="Times New Roman"/>
          <w:szCs w:val="24"/>
        </w:rPr>
        <w:t>OTUtable</w:t>
      </w:r>
      <w:proofErr w:type="spellEnd"/>
      <w:r w:rsidRPr="00BE4030">
        <w:rPr>
          <w:rFonts w:eastAsia="Times New Roman" w:cs="Times New Roman"/>
          <w:szCs w:val="24"/>
        </w:rPr>
        <w:t xml:space="preserve">” which is available on CRAN for installation </w:t>
      </w:r>
      <w:r w:rsidRPr="00BE4030">
        <w:rPr>
          <w:rFonts w:eastAsia="Times New Roman" w:cs="Times New Roman"/>
          <w:szCs w:val="24"/>
        </w:rPr>
        <w:lastRenderedPageBreak/>
        <w:t xml:space="preserve">via the R command line, or on our GitHub page. </w:t>
      </w:r>
      <w:r w:rsidR="00261E0A">
        <w:rPr>
          <w:rFonts w:eastAsia="Times New Roman" w:cs="Times New Roman"/>
          <w:szCs w:val="24"/>
        </w:rPr>
        <w:t xml:space="preserve">This dataset has already been used in a meta-analysis of microbial time series (1). </w:t>
      </w:r>
      <w:r w:rsidRPr="00BE4030">
        <w:rPr>
          <w:rFonts w:eastAsia="Times New Roman" w:cs="Times New Roman"/>
          <w:szCs w:val="24"/>
        </w:rPr>
        <w:t xml:space="preserve">We hope that this dataset and its future expansion will be used as a resource for researchers investigating their own questions about how bacterial communities behave on long time scales. </w:t>
      </w:r>
    </w:p>
    <w:p w14:paraId="7ED82C98" w14:textId="77777777" w:rsidR="00E65E7D" w:rsidRDefault="00E65E7D" w:rsidP="00E65E7D">
      <w:pPr>
        <w:spacing w:after="0" w:line="480" w:lineRule="auto"/>
        <w:ind w:firstLine="360"/>
        <w:jc w:val="both"/>
        <w:rPr>
          <w:rFonts w:eastAsia="Times New Roman" w:cs="Times New Roman"/>
          <w:szCs w:val="24"/>
        </w:rPr>
      </w:pPr>
    </w:p>
    <w:p w14:paraId="79CBC8F7" w14:textId="25D11C48" w:rsidR="00E65E7D" w:rsidRDefault="00B103AB" w:rsidP="00DB3C58">
      <w:pPr>
        <w:pStyle w:val="Heading1"/>
        <w:spacing w:before="0" w:after="240"/>
        <w:ind w:left="1440" w:hanging="1440"/>
        <w:jc w:val="both"/>
      </w:pPr>
      <w:r>
        <w:t xml:space="preserve">Materials and </w:t>
      </w:r>
      <w:r w:rsidR="006F4646">
        <w:t>Methods</w:t>
      </w:r>
    </w:p>
    <w:p w14:paraId="2234DE5E" w14:textId="79923A19" w:rsidR="006F4646" w:rsidRPr="000D4BB0" w:rsidRDefault="006F4646" w:rsidP="00DB3C58">
      <w:pPr>
        <w:pStyle w:val="Heading2"/>
        <w:spacing w:before="0"/>
        <w:ind w:left="1440" w:hanging="1440"/>
        <w:jc w:val="both"/>
      </w:pPr>
      <w:r w:rsidRPr="000D4BB0">
        <w:t>Sample Collection</w:t>
      </w:r>
    </w:p>
    <w:p w14:paraId="61437EC2" w14:textId="07AA65CE" w:rsidR="006F4646" w:rsidRDefault="006F4646" w:rsidP="00E65E7D">
      <w:pPr>
        <w:pStyle w:val="ManuscriptText"/>
      </w:pPr>
      <w:r w:rsidRPr="002A74FF">
        <w:t>Water was collected from eight bog lakes during the summers of 2005, 2007, 2008 and 2009</w:t>
      </w:r>
      <w:r>
        <w:t xml:space="preserve">, as previously described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Briefly, t</w:t>
      </w:r>
      <w:r w:rsidRPr="002A74FF">
        <w:t>he epilimnion and hypolimnion layers were collected separately using an integrated water column</w:t>
      </w:r>
      <w:r>
        <w:t xml:space="preserve"> sampler</w:t>
      </w:r>
      <w:r w:rsidRPr="002A74FF">
        <w:t xml:space="preserve">. Dissolved oxygen and temperature </w:t>
      </w:r>
      <w:r>
        <w:t xml:space="preserve">profiles </w:t>
      </w:r>
      <w:r w:rsidRPr="002A74FF">
        <w:t>were measured at the time of collection using a handheld YSI</w:t>
      </w:r>
      <w:r>
        <w:t xml:space="preserve"> 550A (YSI Inc., Yellow Springs, OH)</w:t>
      </w:r>
      <w:r w:rsidRPr="002A74FF">
        <w:t>. After transport to the laboratory,</w:t>
      </w:r>
      <w:ins w:id="442" w:author="Alex" w:date="2017-05-01T14:36:00Z">
        <w:r w:rsidR="00D7519D">
          <w:t xml:space="preserve"> two biological replicates were taken by filtering</w:t>
        </w:r>
      </w:ins>
      <w:r w:rsidRPr="002A74FF">
        <w:t xml:space="preserve"> </w:t>
      </w:r>
      <w:r>
        <w:t xml:space="preserve">approximately </w:t>
      </w:r>
      <w:r w:rsidRPr="002A74FF">
        <w:t>150 mL from each</w:t>
      </w:r>
      <w:r>
        <w:t xml:space="preserve"> well-mixed</w:t>
      </w:r>
      <w:r w:rsidRPr="002A74FF">
        <w:t xml:space="preserve"> </w:t>
      </w:r>
      <w:r>
        <w:t xml:space="preserve">sample </w:t>
      </w:r>
      <w:del w:id="443" w:author="Alex" w:date="2017-05-01T14:36:00Z">
        <w:r w:rsidRPr="002A74FF" w:rsidDel="00D7519D">
          <w:delText xml:space="preserve">was filtered </w:delText>
        </w:r>
      </w:del>
      <w:r w:rsidRPr="002A74FF">
        <w:t>through</w:t>
      </w:r>
      <w:del w:id="444" w:author="Alex" w:date="2017-05-01T14:37:00Z">
        <w:r w:rsidRPr="002A74FF" w:rsidDel="00D7519D">
          <w:delText xml:space="preserve"> a</w:delText>
        </w:r>
      </w:del>
      <w:r w:rsidRPr="002A74FF">
        <w:t xml:space="preserve"> 0.22 micron </w:t>
      </w:r>
      <w:proofErr w:type="spellStart"/>
      <w:r>
        <w:t>polyethersulfone</w:t>
      </w:r>
      <w:proofErr w:type="spellEnd"/>
      <w:r w:rsidRPr="002A74FF">
        <w:t xml:space="preserve"> filter</w:t>
      </w:r>
      <w:ins w:id="445" w:author="Alex" w:date="2017-05-01T14:37:00Z">
        <w:r w:rsidR="00D7519D">
          <w:t>s</w:t>
        </w:r>
      </w:ins>
      <w:r>
        <w:t xml:space="preserve"> (</w:t>
      </w:r>
      <w:proofErr w:type="spellStart"/>
      <w:r>
        <w:t>Supor</w:t>
      </w:r>
      <w:proofErr w:type="spellEnd"/>
      <w:r>
        <w:t xml:space="preserve"> 200, Pall, Port Washington, NY)</w:t>
      </w:r>
      <w:r w:rsidRPr="002A74FF">
        <w:t xml:space="preserve">. Filters were stored at -80C until DNA </w:t>
      </w:r>
      <w:r>
        <w:t xml:space="preserve">extraction using </w:t>
      </w:r>
      <w:proofErr w:type="spellStart"/>
      <w:r>
        <w:t>FastDNA</w:t>
      </w:r>
      <w:proofErr w:type="spellEnd"/>
      <w:r>
        <w:t xml:space="preserve"> Spin Kit for Soil (MP </w:t>
      </w:r>
      <w:proofErr w:type="spellStart"/>
      <w:r>
        <w:t>Biomedicals</w:t>
      </w:r>
      <w:proofErr w:type="spellEnd"/>
      <w:r>
        <w:t xml:space="preserve">, Santa Ana, CA), with minor modifications </w:t>
      </w:r>
      <w:r w:rsidRPr="00637477">
        <w:fldChar w:fldCharType="begin" w:fldLock="1"/>
      </w:r>
      <w:r w:rsidR="009276DF">
        <w:instrText>ADDIN CSL_CITATION { "citationItems" : [ { "id" : "ITEM-1", "itemData" : { "DOI" : "10.4319/lo.2007.52.2.0487", "ISSN" : "00243590", "abstract" : "We investigated patterns of intra- and interannual change in pelagic bacterial community composition (BCC, assessed using automated ribosomal intergenic spacer analysis) over six years in eutrophic Lake Mendota, Wisconsin. A regular phenology was repeated across years, implying that freshwater bacterial communities are more predictable in their dynamics than previously thought. Seasonal events, such as water column mixing and trends in water temperature, were most strongly related to BCC variation. Communities became progressively less similar across years between the months of May and September, when the lake was thermally stratified. Dissolved oxygen and nitrate + nitrite concentrations were highly correlated to BCC change within and across seasons. The relationship between BCC and seasonal drivers suggests that trajectories of community change observed over long time series will reflect large-scale climate variation. Bacteria", "author" : [ { "dropping-particle" : "", "family" : "Shade", "given" : "Ashley", "non-dropping-particle" : "", "parse-names" : false, "suffix" : "" }, { "dropping-particle" : "", "family" : "Kent", "given" : "Angela D.", "non-dropping-particle" : "", "parse-names" : false, "suffix" : "" }, { "dropping-particle" : "", "family" : "Jones", "given" : "Stuart E.", "non-dropping-particle" : "", "parse-names" : false, "suffix" : "" }, { "dropping-particle" : "", "family" : "Newton", "given" : "Ryan J.", "non-dropping-particle" : "", "parse-names" : false, "suffix" : "" }, { "dropping-particle" : "", "family" : "Triplett", "given" : "Eric W.", "non-dropping-particle" : "", "parse-names" : false, "suffix" : "" }, { "dropping-particle" : "", "family" : "McMahon", "given" : "Katherine D.", "non-dropping-particle" : "", "parse-names" : false, "suffix" : "" } ], "container-title" : "Limnology and Oceanography", "id" : "ITEM-1", "issue" : "2", "issued" : { "date-parts" : [ [ "2007" ] ] }, "note" : "Goal: examine BCC over annual cycles and their relation to chemical and physical factors\nMethod: ARISA on Mendota, similarity matrices\nResults:\nMore than half of OTUs observed in all seasons\nPCA - correlation in spring with DO, chlorophyll, nitrate/ite\ncorrelation in fall with total nitrogen and temp\nPropose lake mixing as additional control on BCC\nFew winter samples\nMore temporally resolved dataset may provide more insight", "page" : "487-494", "title" : "Interannual dynamics and phenology of bacterial communities in a eutrophic lake", "type" : "article-journal", "volume" : "52" }, "uris" : [ "http://www.mendeley.com/documents/?uuid=379df6ec-9ac4-486f-8081-85285e170409" ] } ], "mendeley" : { "formattedCitation" : "(44)", "plainTextFormattedCitation" : "(44)", "previouslyFormattedCitation" : "(44)" }, "properties" : { "noteIndex" : 0 }, "schema" : "https://github.com/citation-style-language/schema/raw/master/csl-citation.json" }</w:instrText>
      </w:r>
      <w:r w:rsidRPr="00637477">
        <w:fldChar w:fldCharType="separate"/>
      </w:r>
      <w:r w:rsidR="009276DF" w:rsidRPr="009276DF">
        <w:rPr>
          <w:noProof/>
        </w:rPr>
        <w:t>(44)</w:t>
      </w:r>
      <w:r w:rsidRPr="00637477">
        <w:fldChar w:fldCharType="end"/>
      </w:r>
      <w:r>
        <w:t>.</w:t>
      </w:r>
      <w:r w:rsidRPr="002A74FF">
        <w:t xml:space="preserve"> </w:t>
      </w:r>
      <w:r>
        <w:t xml:space="preserve">The sampling sites are located near </w:t>
      </w:r>
      <w:r w:rsidRPr="002A74FF">
        <w:t xml:space="preserve">Boulder Junction, WI, and were chosen to </w:t>
      </w:r>
      <w:r>
        <w:t>include lakes represent the three mixing regimes of polymictic (multiple mixing events per year), dimictic (two mixing events per year, usually in spring and fall), and meromictic (no record</w:t>
      </w:r>
      <w:ins w:id="446" w:author="Alex" w:date="2017-06-04T13:00:00Z">
        <w:r w:rsidR="0056245B">
          <w:t>ed</w:t>
        </w:r>
      </w:ins>
      <w:r>
        <w:t xml:space="preserve"> mixing events) </w:t>
      </w:r>
      <w:r w:rsidRPr="002A74FF">
        <w:t xml:space="preserve">(Table 1). </w:t>
      </w:r>
      <w:r>
        <w:t>Trout Bog and Crystal Bog are also primary study sites for the North Temperate Lakes - Long Term Ecological Research Program</w:t>
      </w:r>
      <w:ins w:id="447" w:author="Alex" w:date="2017-06-04T13:00:00Z">
        <w:r w:rsidR="0056245B">
          <w:t xml:space="preserve"> (NTL-LTER)</w:t>
        </w:r>
      </w:ins>
      <w:r>
        <w:t>, which measures a suite of chemical limnology parameters fortnightly during the open water season. The NTL-LTER also maintains autonomous sensing buoys on Trout Bog and Crystal Bog, allowing for more refined mixing event detection based on thermistor chain measurements.</w:t>
      </w:r>
    </w:p>
    <w:p w14:paraId="7562C4AC" w14:textId="0D50743C" w:rsidR="006F4646" w:rsidRPr="004C1871" w:rsidRDefault="006F4646" w:rsidP="00DB3C58">
      <w:pPr>
        <w:pStyle w:val="Heading2"/>
        <w:spacing w:before="0"/>
        <w:ind w:left="1440" w:hanging="1440"/>
        <w:jc w:val="both"/>
      </w:pPr>
      <w:r w:rsidRPr="000D4BB0">
        <w:lastRenderedPageBreak/>
        <w:t>Sequencing</w:t>
      </w:r>
    </w:p>
    <w:p w14:paraId="5BF6D29A" w14:textId="0F586DCB" w:rsidR="006F4646" w:rsidRPr="00C84C32" w:rsidRDefault="00DB3C58" w:rsidP="00E65E7D">
      <w:pPr>
        <w:spacing w:after="0" w:line="480" w:lineRule="auto"/>
        <w:ind w:firstLine="720"/>
        <w:jc w:val="both"/>
        <w:rPr>
          <w:rFonts w:ascii="Calibri" w:eastAsia="Times New Roman" w:hAnsi="Calibri" w:cs="Calibri"/>
          <w:color w:val="000000"/>
          <w:sz w:val="22"/>
        </w:rPr>
      </w:pPr>
      <w:r>
        <w:t xml:space="preserve">A total of </w:t>
      </w:r>
      <w:r w:rsidR="006F4646">
        <w:t>1,510</w:t>
      </w:r>
      <w:r w:rsidR="006F4646" w:rsidRPr="002A74FF">
        <w:t xml:space="preserve"> DNA samples, including</w:t>
      </w:r>
      <w:r w:rsidR="006F4646">
        <w:t xml:space="preserve"> 547 biological</w:t>
      </w:r>
      <w:r w:rsidR="006F4646" w:rsidRPr="002A74FF">
        <w:t xml:space="preserve"> replicates, were </w:t>
      </w:r>
      <w:r w:rsidR="006F4646">
        <w:t xml:space="preserve">sequenced by </w:t>
      </w:r>
      <w:r w:rsidR="006F4646" w:rsidRPr="002A74FF">
        <w:t>the Earth Microbiome Project</w:t>
      </w:r>
      <w:r w:rsidR="006F4646">
        <w:t xml:space="preserve"> according to their standard protocols</w:t>
      </w:r>
      <w:r w:rsidR="00C84C32">
        <w:t xml:space="preserve"> in 2010, using the original V4 primers </w:t>
      </w:r>
      <w:r w:rsidR="00C84C32" w:rsidRPr="00C84C32">
        <w:rPr>
          <w:rFonts w:cs="Times New Roman"/>
          <w:szCs w:val="24"/>
        </w:rPr>
        <w:t>(</w:t>
      </w:r>
      <w:r w:rsidR="00C84C32" w:rsidRPr="00C84C32">
        <w:rPr>
          <w:rFonts w:eastAsia="Times New Roman" w:cs="Times New Roman"/>
          <w:color w:val="000000"/>
          <w:szCs w:val="24"/>
        </w:rPr>
        <w:t>FWD:GTGCCAGCMGCCGCGGTAA;</w:t>
      </w:r>
      <w:ins w:id="448" w:author="Alex" w:date="2017-05-25T16:29:00Z">
        <w:r w:rsidR="00C169C5">
          <w:rPr>
            <w:rFonts w:eastAsia="Times New Roman" w:cs="Times New Roman"/>
            <w:color w:val="000000"/>
            <w:szCs w:val="24"/>
          </w:rPr>
          <w:t xml:space="preserve"> </w:t>
        </w:r>
      </w:ins>
      <w:r w:rsidR="00C84C32" w:rsidRPr="00C84C32">
        <w:rPr>
          <w:rFonts w:eastAsia="Times New Roman" w:cs="Times New Roman"/>
          <w:color w:val="000000"/>
          <w:szCs w:val="24"/>
        </w:rPr>
        <w:t>REV:GGACTACHVGGGTWTCTAAT</w:t>
      </w:r>
      <w:r w:rsidR="00C84C32" w:rsidRPr="00C84C32">
        <w:rPr>
          <w:rFonts w:cs="Times New Roman"/>
          <w:szCs w:val="24"/>
        </w:rPr>
        <w:t>)</w:t>
      </w:r>
      <w:r w:rsidR="006F4646" w:rsidRPr="00C84C32">
        <w:rPr>
          <w:rFonts w:cs="Times New Roman"/>
          <w:szCs w:val="24"/>
        </w:rPr>
        <w:t xml:space="preserve"> </w:t>
      </w:r>
      <w:r w:rsidR="006F4646">
        <w:fldChar w:fldCharType="begin" w:fldLock="1"/>
      </w:r>
      <w:r w:rsidR="009276DF">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"(45)", "plainTextFormattedCitation" : "(45)", "previouslyFormattedCitation" : "(45)" }, "properties" : { "noteIndex" : 0 }, "schema" : "https://github.com/citation-style-language/schema/raw/master/csl-citation.json" }</w:instrText>
      </w:r>
      <w:r w:rsidR="006F4646">
        <w:fldChar w:fldCharType="separate"/>
      </w:r>
      <w:r w:rsidR="009276DF" w:rsidRPr="009276DF">
        <w:rPr>
          <w:noProof/>
        </w:rPr>
        <w:t>(45)</w:t>
      </w:r>
      <w:r w:rsidR="006F4646">
        <w:fldChar w:fldCharType="end"/>
      </w:r>
      <w:r w:rsidR="006F4646" w:rsidRPr="002A74FF">
        <w:t xml:space="preserve">. </w:t>
      </w:r>
      <w:r w:rsidR="006F4646">
        <w:t>Briefly, t</w:t>
      </w:r>
      <w:r w:rsidR="006F4646" w:rsidRPr="002A74FF">
        <w:t>he V4 region was amplified a</w:t>
      </w:r>
      <w:r w:rsidR="006F4646">
        <w:t xml:space="preserve">nd sequenced using Illumina </w:t>
      </w:r>
      <w:proofErr w:type="spellStart"/>
      <w:r w:rsidR="006F4646">
        <w:t>HiSeq</w:t>
      </w:r>
      <w:proofErr w:type="spellEnd"/>
      <w:r w:rsidR="006F4646">
        <w:t>, resulting in 77,517,398 total sequences with an average length of 150 base pairs</w:t>
      </w:r>
      <w:r w:rsidR="006F4646" w:rsidRPr="002A74FF">
        <w:t xml:space="preserve">. To reduce the number of erroneous sequences, QIIME’s </w:t>
      </w:r>
      <w:r w:rsidR="006F4646">
        <w:t>“</w:t>
      </w:r>
      <w:r w:rsidR="006F4646" w:rsidRPr="002A74FF">
        <w:t>deblurring</w:t>
      </w:r>
      <w:r w:rsidR="006F4646">
        <w:t>”</w:t>
      </w:r>
      <w:r w:rsidR="006F4646" w:rsidRPr="002A74FF">
        <w:t xml:space="preserve"> algorithm for reducing sequence error in Illumina data was </w:t>
      </w:r>
      <w:r w:rsidR="006F4646">
        <w:t>applied</w:t>
      </w:r>
      <w:r w:rsidR="00F74681">
        <w:t xml:space="preserve"> </w:t>
      </w:r>
      <w:r w:rsidR="00F74681">
        <w:fldChar w:fldCharType="begin" w:fldLock="1"/>
      </w:r>
      <w:r w:rsidR="002F3FD4">
        <w:instrText>ADDIN CSL_CITATION { "citationItems" : [ { "id" : "ITEM-1", "itemData" : { "author" : [ { "dropping-particle" : "", "family" : "Amir", "given" : "A", "non-dropping-particle" : "", "parse-names" : false, "suffix" : "" }, { "dropping-particle" : "", "family" : "McDonald", "given" : "D", "non-dropping-particle" : "", "parse-names" : false, "suffix" : "" }, { "dropping-particle" : "", "family" : "Navas-Molina", "given" : "JA", "non-dropping-particle" : "", "parse-names" : false, "suffix" : "" }, { "dropping-particle" : "", "family" : "Kopylova", "given" : "E", "non-dropping-particle" : "", "parse-names" : false, "suffix" : "" }, { "dropping-particle" : "", "family" : "Morton", "given" : "JT", "non-dropping-particle" : "", "parse-names" : false, "suffix" : "" }, { "dropping-particle" : "", "family" : "Xu", "given" : "ZZ", "non-dropping-particle" : "", "parse-names" : false, "suffix" : "" }, { "dropping-particle" : "", "family" : "Kightley", "given" : "EP", "non-dropping-particle" : "", "parse-names" : false, "suffix" : "" }, { "dropping-particle" : "", "family" : "Thompson", "given" : "LR", "non-dropping-particle" : "", "parse-names" : false, "suffix" : "" }, { "dropping-particle" : "", "family" : "Hyde", "given" : "ER", "non-dropping-particle" : "", "parse-names" : false, "suffix" : "" }, { "dropping-particle" : "", "family" : "Gonzalez", "given" : "A", "non-dropping-particle" : "", "parse-names" : false, "suffix" : "" }, { "dropping-particle" : "", "family" : "Knight", "given" : "R", "non-dropping-particle" : "", "parse-names" : false, "suffix" : "" } ], "container-title" : "mSystems", "id" : "ITEM-1", "issue" : "2", "issued" : { "date-parts" : [ [ "2017" ] ] }, "page" : "1-7", "title" : "Deblur rapidly resolves single-nucleotide community sequence patterns", "type" : "article-journal", "volume" : "2" }, "uris" : [ "http://www.mendeley.com/documents/?uuid=c3f0f461-27a4-4d5c-964a-2c6b0ef0d591" ] } ], "mendeley" : { "formattedCitation" : "(46)", "plainTextFormattedCitation" : "(46)", "previouslyFormattedCitation" : "(46)" }, "properties" : { "noteIndex" : 0 }, "schema" : "https://github.com/citation-style-language/schema/raw/master/csl-citation.json" }</w:instrText>
      </w:r>
      <w:r w:rsidR="00F74681">
        <w:fldChar w:fldCharType="separate"/>
      </w:r>
      <w:r w:rsidR="009276DF" w:rsidRPr="009276DF">
        <w:rPr>
          <w:noProof/>
        </w:rPr>
        <w:t>(46)</w:t>
      </w:r>
      <w:r w:rsidR="00F74681">
        <w:fldChar w:fldCharType="end"/>
      </w:r>
      <w:r w:rsidR="00F74681">
        <w:t xml:space="preserve">. </w:t>
      </w:r>
      <w:r w:rsidR="006F4646">
        <w:t xml:space="preserve">Based on the sequencing error profile, this algorithm removes reads that are likely to be sequencing errors if those reads are both low in abundance and highly </w:t>
      </w:r>
      <w:proofErr w:type="gramStart"/>
      <w:r w:rsidR="006F4646">
        <w:t>similar to</w:t>
      </w:r>
      <w:proofErr w:type="gramEnd"/>
      <w:r w:rsidR="006F4646">
        <w:t xml:space="preserve"> a high abundance read. Reads occurring less than 25 times in the entire dataset were removed after deblurring, leaving 9,856 unique sequences. These sequences are considered operational taxonomic units (OTUs).</w:t>
      </w:r>
    </w:p>
    <w:p w14:paraId="26FA3769" w14:textId="1AD8CAF1" w:rsidR="006F4646" w:rsidRDefault="006F4646" w:rsidP="00E65E7D">
      <w:pPr>
        <w:pStyle w:val="ManuscriptText"/>
      </w:pPr>
      <w:r>
        <w:t xml:space="preserve">570 </w:t>
      </w:r>
      <w:r w:rsidRPr="002A74FF">
        <w:t xml:space="preserve">sequences </w:t>
      </w:r>
      <w:r>
        <w:t xml:space="preserve">with long </w:t>
      </w:r>
      <w:proofErr w:type="spellStart"/>
      <w:r>
        <w:t>homopolymer</w:t>
      </w:r>
      <w:proofErr w:type="spellEnd"/>
      <w:r>
        <w:t xml:space="preserve"> runs</w:t>
      </w:r>
      <w:r w:rsidRPr="002A74FF">
        <w:t xml:space="preserve">, ambiguous base calls, </w:t>
      </w:r>
      <w:r>
        <w:t>or</w:t>
      </w:r>
      <w:r w:rsidRPr="002A74FF">
        <w:t xml:space="preserve"> incorrect</w:t>
      </w:r>
      <w:r>
        <w:t xml:space="preserve"> sequence lengths</w:t>
      </w:r>
      <w:r w:rsidRPr="002A74FF">
        <w:t xml:space="preserve"> were found and removed via </w:t>
      </w:r>
      <w:proofErr w:type="spellStart"/>
      <w:r w:rsidRPr="002A74FF">
        <w:t>mothur</w:t>
      </w:r>
      <w:proofErr w:type="spellEnd"/>
      <w:r>
        <w:t xml:space="preserve"> v1.34.3 </w:t>
      </w:r>
      <w:r>
        <w:fldChar w:fldCharType="begin" w:fldLock="1"/>
      </w:r>
      <w:r w:rsidR="009276DF">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"(47)", "plainTextFormattedCitation" : "(47)", "previouslyFormattedCitation" : "(47)" }, "properties" : { "noteIndex" : 0 }, "schema" : "https://github.com/citation-style-language/schema/raw/master/csl-citation.json" }</w:instrText>
      </w:r>
      <w:r>
        <w:fldChar w:fldCharType="separate"/>
      </w:r>
      <w:r w:rsidR="009276DF" w:rsidRPr="009276DF">
        <w:rPr>
          <w:noProof/>
        </w:rPr>
        <w:t>(47)</w:t>
      </w:r>
      <w:r>
        <w:fldChar w:fldCharType="end"/>
      </w:r>
      <w:r>
        <w:t>. Thirty-three chimeras and 340 chloroplast sequences</w:t>
      </w:r>
      <w:r w:rsidRPr="002A74FF">
        <w:t xml:space="preserve"> </w:t>
      </w:r>
      <w:r>
        <w:t xml:space="preserve">(based on pre-clustering and classification with the </w:t>
      </w:r>
      <w:proofErr w:type="spellStart"/>
      <w:r>
        <w:t>Greengenes</w:t>
      </w:r>
      <w:proofErr w:type="spellEnd"/>
      <w:r>
        <w:t xml:space="preserve"> 16S </w:t>
      </w:r>
      <w:proofErr w:type="spellStart"/>
      <w:ins w:id="449" w:author="Alex" w:date="2017-05-10T11:32:00Z">
        <w:r w:rsidR="00361803">
          <w:t>rRNA</w:t>
        </w:r>
        <w:proofErr w:type="spellEnd"/>
        <w:r w:rsidR="00361803">
          <w:t xml:space="preserve"> gene </w:t>
        </w:r>
      </w:ins>
      <w:r>
        <w:t xml:space="preserve">database, May 2013) </w:t>
      </w:r>
      <w:r>
        <w:fldChar w:fldCharType="begin" w:fldLock="1"/>
      </w:r>
      <w:r w:rsidR="009276DF">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"(48)", "plainTextFormattedCitation" : "(48)", "previouslyFormattedCitation" : "(48)" }, "properties" : { "noteIndex" : 0 }, "schema" : "https://github.com/citation-style-language/schema/raw/master/csl-citation.json" }</w:instrText>
      </w:r>
      <w:r>
        <w:fldChar w:fldCharType="separate"/>
      </w:r>
      <w:r w:rsidR="009276DF" w:rsidRPr="009276DF">
        <w:rPr>
          <w:noProof/>
        </w:rPr>
        <w:t>(48)</w:t>
      </w:r>
      <w:r>
        <w:fldChar w:fldCharType="end"/>
      </w:r>
      <w:r>
        <w:t xml:space="preserve"> were removed</w:t>
      </w:r>
      <w:r w:rsidRPr="002A74FF">
        <w:t xml:space="preserve">. </w:t>
      </w:r>
      <w:r>
        <w:t xml:space="preserve">Samples were rarefied to 2,500 reads; samples with less than 2,500 reads were omitted, resulting in 1,387 remaining samples. </w:t>
      </w:r>
      <w:r w:rsidRPr="00E42826">
        <w:t>The rarefaction cutoff used was determined based on the results of simulation; 2,500 reads was chosen to maximize the number of samples retained, while maintaining sufficient quality for downstream analysis of diversity metrics.</w:t>
      </w:r>
    </w:p>
    <w:p w14:paraId="344FABE4" w14:textId="30F8A2A0" w:rsidR="006F4646" w:rsidRPr="002A74FF" w:rsidRDefault="006F4646" w:rsidP="00E65E7D">
      <w:pPr>
        <w:pStyle w:val="ManuscriptText"/>
      </w:pPr>
      <w:r>
        <w:t>R</w:t>
      </w:r>
      <w:r w:rsidRPr="002A74FF">
        <w:t>ep</w:t>
      </w:r>
      <w:r>
        <w:t>resentative sequences for each OTU were classified in either</w:t>
      </w:r>
      <w:r w:rsidRPr="002A74FF">
        <w:t xml:space="preserve"> our</w:t>
      </w:r>
      <w:r>
        <w:t xml:space="preserve"> curated</w:t>
      </w:r>
      <w:r w:rsidRPr="002A74FF">
        <w:t xml:space="preserve"> freshwater database </w:t>
      </w:r>
      <w:r>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fldChar w:fldCharType="separate"/>
      </w:r>
      <w:r w:rsidR="00BB49C5" w:rsidRPr="00BB49C5">
        <w:rPr>
          <w:noProof/>
        </w:rPr>
        <w:t>(19)</w:t>
      </w:r>
      <w:r>
        <w:fldChar w:fldCharType="end"/>
      </w:r>
      <w:r>
        <w:t xml:space="preserve"> or the </w:t>
      </w:r>
      <w:proofErr w:type="spellStart"/>
      <w:r>
        <w:t>Greengenes</w:t>
      </w:r>
      <w:proofErr w:type="spellEnd"/>
      <w:r>
        <w:t xml:space="preserve"> database based on the output of NCBI-BLAST (blast+ 2.2.3.1) </w:t>
      </w:r>
      <w:r w:rsidRPr="00F25490">
        <w:fldChar w:fldCharType="begin" w:fldLock="1"/>
      </w:r>
      <w:r w:rsidR="009276DF">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"(49)", "plainTextFormattedCitation" : "(49)", "previouslyFormattedCitation" : "(49)" }, "properties" : { "noteIndex" : 0 }, "schema" : "https://github.com/citation-style-language/schema/raw/master/csl-citation.json" }</w:instrText>
      </w:r>
      <w:r w:rsidRPr="00F25490">
        <w:fldChar w:fldCharType="separate"/>
      </w:r>
      <w:r w:rsidR="009276DF" w:rsidRPr="009276DF">
        <w:rPr>
          <w:noProof/>
        </w:rPr>
        <w:t>(49)</w:t>
      </w:r>
      <w:r w:rsidRPr="00F25490">
        <w:fldChar w:fldCharType="end"/>
      </w:r>
      <w:r w:rsidRPr="002A74FF">
        <w:t>.</w:t>
      </w:r>
      <w:r>
        <w:t xml:space="preserve"> Representative sequences from each OTU were randomly chosen. The program </w:t>
      </w:r>
      <w:proofErr w:type="spellStart"/>
      <w:r>
        <w:t>blastn</w:t>
      </w:r>
      <w:proofErr w:type="spellEnd"/>
      <w:r>
        <w:t xml:space="preserve"> was used to compare representative sequences to full-length sequences in the freshwater database. </w:t>
      </w:r>
      <w:r>
        <w:lastRenderedPageBreak/>
        <w:t xml:space="preserve">OTUs matching the freshwater database with a percent identity greater than 98% were classified in that database, and remaining sequences were classified in the </w:t>
      </w:r>
      <w:proofErr w:type="spellStart"/>
      <w:r>
        <w:t>Greengenes</w:t>
      </w:r>
      <w:proofErr w:type="spellEnd"/>
      <w:r>
        <w:t xml:space="preserve"> database. Both classification steps were performed in </w:t>
      </w:r>
      <w:proofErr w:type="spellStart"/>
      <w:r>
        <w:t>mothur</w:t>
      </w:r>
      <w:proofErr w:type="spellEnd"/>
      <w:r>
        <w:t xml:space="preserve"> using the Wang method </w:t>
      </w:r>
      <w:r>
        <w:fldChar w:fldCharType="begin" w:fldLock="1"/>
      </w:r>
      <w:r w:rsidR="002F3FD4">
        <w:instrText>ADDIN CSL_CITATION { "citationItems" : [ { "id" : "ITEM-1", "itemData" : { "DOI" : "10.1128/AEM.00062-07", "ISSN" : "0099-2240", "author" : [ { "dropping-particle" : "", "family" : "Wang", "given" : "Q.", "non-dropping-particle" : "", "parse-names" : false, "suffix" : "" }, { "dropping-particle" : "", "family" : "Garrity", "given" : "G. M.", "non-dropping-particle" : "", "parse-names" : false, "suffix" : "" }, { "dropping-particle" : "", "family" : "Tiedje", "given" : "J. M.", "non-dropping-particle" : "", "parse-names" : false, "suffix" : "" }, { "dropping-particle" : "", "family" : "Cole", "given" : "J. R.", "non-dropping-particle" : "", "parse-names" : false, "suffix" : "" } ], "container-title" : "Applied and Environmental Microbiology", "id" : "ITEM-1", "issue" : "16", "issued" : { "date-parts" : [ [ "2007" ] ] }, "page" : "5261-5267", "title" : "Naive Bayesian classifier for rapid assignment of rRNA sequences into the new bacterial taxonomy", "type" : "article-journal", "volume" : "73" }, "uris" : [ "http://www.mendeley.com/documents/?uuid=d7575550-e2cb-45cc-88d1-e1692a2269da" ] } ], "mendeley" : { "formattedCitation" : "(50)", "plainTextFormattedCitation" : "(50)", "previouslyFormattedCitation" : "(50)" }, "properties" : { "noteIndex" : 0 }, "schema" : "https://github.com/citation-style-language/schema/raw/master/csl-citation.json" }</w:instrText>
      </w:r>
      <w:r>
        <w:fldChar w:fldCharType="separate"/>
      </w:r>
      <w:r w:rsidR="009276DF" w:rsidRPr="009276DF">
        <w:rPr>
          <w:noProof/>
        </w:rPr>
        <w:t>(50)</w:t>
      </w:r>
      <w:r>
        <w:fldChar w:fldCharType="end"/>
      </w:r>
      <w:r>
        <w:t>, and classifications with less than 70% confidence were not included.</w:t>
      </w:r>
      <w:r w:rsidRPr="002A74FF">
        <w:t xml:space="preserve"> A detailed workflow for quality control and classification of our sequences is available </w:t>
      </w:r>
      <w:r>
        <w:t>at (</w:t>
      </w:r>
      <w:hyperlink r:id="rId9" w:tgtFrame="_blank" w:history="1">
        <w:r>
          <w:rPr>
            <w:rStyle w:val="Hyperlink"/>
            <w:rFonts w:eastAsiaTheme="majorEastAsia"/>
          </w:rPr>
          <w:t>https://github.com/McMahonLab/16STaxAss</w:t>
        </w:r>
      </w:hyperlink>
      <w:r>
        <w:t xml:space="preserve"> ) (manuscript in prep).</w:t>
      </w:r>
    </w:p>
    <w:p w14:paraId="761164E5" w14:textId="22ACDD1E" w:rsidR="006F4646" w:rsidRPr="000D4BB0" w:rsidRDefault="006F4646" w:rsidP="00DB3C58">
      <w:pPr>
        <w:pStyle w:val="Heading2"/>
        <w:spacing w:before="0"/>
        <w:jc w:val="both"/>
      </w:pPr>
      <w:r w:rsidRPr="000D4BB0">
        <w:t>Statistics</w:t>
      </w:r>
    </w:p>
    <w:p w14:paraId="1458A03A" w14:textId="5168BACC" w:rsidR="006F4646" w:rsidRPr="00B12E1C" w:rsidRDefault="006F4646" w:rsidP="00E65E7D">
      <w:pPr>
        <w:pStyle w:val="ManuscriptText"/>
      </w:pPr>
      <w:r>
        <w:t xml:space="preserve">Statistical </w:t>
      </w:r>
      <w:r w:rsidRPr="002A3F82">
        <w:t xml:space="preserve">analysis </w:t>
      </w:r>
      <w:r>
        <w:t xml:space="preserve">was performed </w:t>
      </w:r>
      <w:r w:rsidRPr="002A3F82">
        <w:t xml:space="preserve">in R </w:t>
      </w:r>
      <w:r>
        <w:t>v</w:t>
      </w:r>
      <w:r w:rsidR="00BB49C5">
        <w:t>3.3.2 (R Development Core Team, 2008</w:t>
      </w:r>
      <w:r>
        <w:t>. R: A language and environment for statistical computing.)</w:t>
      </w:r>
      <w:r w:rsidRPr="002A3F82">
        <w:t>.</w:t>
      </w:r>
      <w:r>
        <w:t xml:space="preserve"> </w:t>
      </w:r>
      <w:r w:rsidR="00E01846">
        <w:t xml:space="preserve">Significant differences in richness between lakes was tested </w:t>
      </w:r>
      <w:r w:rsidR="00455A78">
        <w:t xml:space="preserve">using a pairwise Wilcoxon sum rank </w:t>
      </w:r>
      <w:r w:rsidR="00E01846">
        <w:t xml:space="preserve">test </w:t>
      </w:r>
      <w:r w:rsidR="00455A78">
        <w:t xml:space="preserve">with a Bonferroni adjustment </w:t>
      </w:r>
      <w:r w:rsidR="00E01846">
        <w:t>in</w:t>
      </w:r>
      <w:r w:rsidR="00455A78">
        <w:t xml:space="preserve"> the R package “</w:t>
      </w:r>
      <w:proofErr w:type="spellStart"/>
      <w:r w:rsidR="00455A78">
        <w:t>exactRankTests</w:t>
      </w:r>
      <w:proofErr w:type="spellEnd"/>
      <w:r w:rsidR="00455A78">
        <w:t xml:space="preserve">” (T. </w:t>
      </w:r>
      <w:proofErr w:type="spellStart"/>
      <w:r w:rsidR="00455A78">
        <w:t>Hothorn</w:t>
      </w:r>
      <w:proofErr w:type="spellEnd"/>
      <w:r w:rsidR="00455A78">
        <w:t xml:space="preserve"> and K. </w:t>
      </w:r>
      <w:proofErr w:type="spellStart"/>
      <w:r w:rsidR="00455A78">
        <w:t>Hornik</w:t>
      </w:r>
      <w:proofErr w:type="spellEnd"/>
      <w:r w:rsidR="00455A78">
        <w:t xml:space="preserve">, 2015. </w:t>
      </w:r>
      <w:proofErr w:type="spellStart"/>
      <w:r w:rsidR="00455A78">
        <w:t>exactRankTests</w:t>
      </w:r>
      <w:proofErr w:type="spellEnd"/>
      <w:r w:rsidR="00455A78">
        <w:t>: Exact Distributions for Rank and Permutation Tests).</w:t>
      </w:r>
      <w:r w:rsidR="00E01846">
        <w:t xml:space="preserve"> </w:t>
      </w:r>
      <w:r w:rsidRPr="009C2E4C">
        <w:t>Similarity between samples was compared using</w:t>
      </w:r>
      <w:ins w:id="450" w:author="Alex" w:date="2017-05-03T11:12:00Z">
        <w:r w:rsidR="008E504A">
          <w:t xml:space="preserve"> weighted</w:t>
        </w:r>
      </w:ins>
      <w:r w:rsidRPr="009C2E4C">
        <w:t xml:space="preserve"> </w:t>
      </w:r>
      <w:proofErr w:type="spellStart"/>
      <w:r w:rsidRPr="009C2E4C">
        <w:t>UniFrac</w:t>
      </w:r>
      <w:proofErr w:type="spellEnd"/>
      <w:r w:rsidRPr="009C2E4C">
        <w:t xml:space="preserve"> distance</w:t>
      </w:r>
      <w:del w:id="451" w:author="Alex" w:date="2017-05-03T11:12:00Z">
        <w:r w:rsidRPr="009C2E4C" w:rsidDel="008E504A">
          <w:delText>s</w:delText>
        </w:r>
      </w:del>
      <w:r w:rsidRPr="009C2E4C">
        <w:t xml:space="preserve">, </w:t>
      </w:r>
      <w:del w:id="452" w:author="Alex" w:date="2017-05-03T11:12:00Z">
        <w:r w:rsidRPr="009C2E4C" w:rsidDel="008E504A">
          <w:delText>as</w:delText>
        </w:r>
      </w:del>
      <w:r w:rsidRPr="009C2E4C">
        <w:t xml:space="preserve"> implement</w:t>
      </w:r>
      <w:ins w:id="453" w:author="Alex" w:date="2017-05-03T11:12:00Z">
        <w:r w:rsidR="008E504A">
          <w:t>ed</w:t>
        </w:r>
      </w:ins>
      <w:r w:rsidRPr="009C2E4C">
        <w:t xml:space="preserve"> in “</w:t>
      </w:r>
      <w:proofErr w:type="spellStart"/>
      <w:r w:rsidRPr="009C2E4C">
        <w:t>phyloseq</w:t>
      </w:r>
      <w:proofErr w:type="spellEnd"/>
      <w:r w:rsidRPr="009C2E4C">
        <w:t>”</w:t>
      </w:r>
      <w:r>
        <w:t xml:space="preserve"> </w:t>
      </w:r>
      <w:r>
        <w:fldChar w:fldCharType="begin" w:fldLock="1"/>
      </w:r>
      <w:r w:rsidR="002F3FD4">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"(51)", "plainTextFormattedCitation" : "(51)", "previouslyFormattedCitation" : "(51)" }, "properties" : { "noteIndex" : 0 }, "schema" : "https://github.com/citation-style-language/schema/raw/master/csl-citation.json" }</w:instrText>
      </w:r>
      <w:r>
        <w:fldChar w:fldCharType="separate"/>
      </w:r>
      <w:r w:rsidR="009276DF" w:rsidRPr="009276DF">
        <w:rPr>
          <w:noProof/>
        </w:rPr>
        <w:t>(51)</w:t>
      </w:r>
      <w:r>
        <w:fldChar w:fldCharType="end"/>
      </w:r>
      <w:r>
        <w:t xml:space="preserve"> (P.J. </w:t>
      </w:r>
      <w:proofErr w:type="spellStart"/>
      <w:r w:rsidR="00BB49C5">
        <w:t>McMurdie</w:t>
      </w:r>
      <w:proofErr w:type="spellEnd"/>
      <w:r w:rsidR="00BB49C5">
        <w:t xml:space="preserve"> and S. Holmes, 2013</w:t>
      </w:r>
      <w:r>
        <w:t xml:space="preserve">. </w:t>
      </w:r>
      <w:proofErr w:type="spellStart"/>
      <w:r>
        <w:t>phyloseq</w:t>
      </w:r>
      <w:proofErr w:type="spellEnd"/>
      <w:r>
        <w:t xml:space="preserve">: An R Package for reproducible interactive analysis and graphic of microbiome census data). </w:t>
      </w:r>
      <w:moveToRangeStart w:id="454" w:author="Alex" w:date="2017-05-03T11:13:00Z" w:name="move481573316"/>
      <w:moveTo w:id="455" w:author="Alex" w:date="2017-05-03T11:13:00Z">
        <w:r w:rsidR="008E504A" w:rsidRPr="009C2E4C">
          <w:t xml:space="preserve">Weighted </w:t>
        </w:r>
        <w:proofErr w:type="spellStart"/>
        <w:r w:rsidR="008E504A" w:rsidRPr="009C2E4C">
          <w:t>UniFrac</w:t>
        </w:r>
        <w:proofErr w:type="spellEnd"/>
        <w:r w:rsidR="008E504A" w:rsidRPr="009C2E4C">
          <w:t xml:space="preserve"> distance</w:t>
        </w:r>
        <w:del w:id="456" w:author="Alex" w:date="2017-05-03T11:13:00Z">
          <w:r w:rsidR="008E504A" w:rsidRPr="009C2E4C" w:rsidDel="008E504A">
            <w:delText>s</w:delText>
          </w:r>
        </w:del>
        <w:r w:rsidR="008E504A" w:rsidRPr="009C2E4C">
          <w:t xml:space="preserve"> w</w:t>
        </w:r>
      </w:moveTo>
      <w:ins w:id="457" w:author="Alex" w:date="2017-05-03T11:13:00Z">
        <w:r w:rsidR="008E504A">
          <w:t>as</w:t>
        </w:r>
      </w:ins>
      <w:moveTo w:id="458" w:author="Alex" w:date="2017-05-03T11:13:00Z">
        <w:del w:id="459" w:author="Alex" w:date="2017-05-03T11:13:00Z">
          <w:r w:rsidR="008E504A" w:rsidRPr="009C2E4C" w:rsidDel="008E504A">
            <w:delText>ere</w:delText>
          </w:r>
        </w:del>
        <w:r w:rsidR="008E504A" w:rsidRPr="009C2E4C">
          <w:t xml:space="preserve"> chosen </w:t>
        </w:r>
        <w:del w:id="460" w:author="Alex" w:date="2017-05-03T11:13:00Z">
          <w:r w:rsidR="008E504A" w:rsidRPr="009C2E4C" w:rsidDel="008E504A">
            <w:delText xml:space="preserve">for principle coordinates analysis, performed by betadisper() in “vegan”, </w:delText>
          </w:r>
        </w:del>
        <w:r w:rsidR="008E504A" w:rsidRPr="009C2E4C">
          <w:t>because it explained the greatest amount of variation in the first two axes</w:t>
        </w:r>
      </w:moveTo>
      <w:ins w:id="461" w:author="Alex" w:date="2017-05-03T11:13:00Z">
        <w:r w:rsidR="008E504A">
          <w:t xml:space="preserve"> of a </w:t>
        </w:r>
      </w:ins>
      <w:ins w:id="462" w:author="Alex" w:date="2017-05-03T11:14:00Z">
        <w:r w:rsidR="008E504A">
          <w:t xml:space="preserve">principle coordinates analysis, performed in “vegan” (J. </w:t>
        </w:r>
        <w:proofErr w:type="spellStart"/>
        <w:r w:rsidR="008E504A">
          <w:t>Oksanen</w:t>
        </w:r>
        <w:proofErr w:type="spellEnd"/>
        <w:r w:rsidR="008E504A">
          <w:t>, 2016. vegan: Community Ecology Package)</w:t>
        </w:r>
        <w:r w:rsidR="008E504A" w:rsidRPr="009C2E4C">
          <w:t>.</w:t>
        </w:r>
      </w:ins>
      <w:moveTo w:id="463" w:author="Alex" w:date="2017-05-03T11:13:00Z">
        <w:del w:id="464" w:author="Alex" w:date="2017-05-03T11:14:00Z">
          <w:r w:rsidR="008E504A" w:rsidRPr="009C2E4C" w:rsidDel="008E504A">
            <w:delText>.</w:delText>
          </w:r>
        </w:del>
      </w:moveTo>
      <w:moveToRangeEnd w:id="454"/>
      <w:ins w:id="465" w:author="Alex" w:date="2017-05-03T11:15:00Z">
        <w:r w:rsidR="007F450C">
          <w:t xml:space="preserve"> Other metrics tested included unweighted </w:t>
        </w:r>
        <w:proofErr w:type="spellStart"/>
        <w:r w:rsidR="007F450C">
          <w:t>UniFrac</w:t>
        </w:r>
        <w:proofErr w:type="spellEnd"/>
        <w:r w:rsidR="007F450C">
          <w:t xml:space="preserve"> distance, Bray-Curtis Dissimilarity, and </w:t>
        </w:r>
        <w:proofErr w:type="spellStart"/>
        <w:r w:rsidR="007F450C">
          <w:t>Jaccard</w:t>
        </w:r>
        <w:proofErr w:type="spellEnd"/>
        <w:r w:rsidR="007F450C">
          <w:t xml:space="preserve"> Similarity; the output of all metrics were correlated. </w:t>
        </w:r>
      </w:ins>
      <w:del w:id="466" w:author="Alex" w:date="2017-05-03T11:15:00Z">
        <w:r w:rsidRPr="009C2E4C" w:rsidDel="007F450C">
          <w:delText>Weighted and unweighted Unifrac distance</w:delText>
        </w:r>
        <w:r w:rsidR="00383CFF" w:rsidDel="007F450C">
          <w:delText xml:space="preserve"> </w:delText>
        </w:r>
        <w:r w:rsidR="00383CFF" w:rsidDel="007F450C">
          <w:fldChar w:fldCharType="begin" w:fldLock="1"/>
        </w:r>
        <w:r w:rsidR="00606066" w:rsidDel="007F450C">
          <w:del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delInstrText>
        </w:r>
        <w:r w:rsidR="00383CFF" w:rsidDel="007F450C">
          <w:fldChar w:fldCharType="separate"/>
        </w:r>
        <w:r w:rsidR="00F74681" w:rsidRPr="00F74681" w:rsidDel="007F450C">
          <w:rPr>
            <w:noProof/>
          </w:rPr>
          <w:delText>(48)</w:delText>
        </w:r>
        <w:r w:rsidR="00383CFF" w:rsidDel="007F450C">
          <w:fldChar w:fldCharType="end"/>
        </w:r>
        <w:r w:rsidRPr="009C2E4C" w:rsidDel="007F450C">
          <w:delText xml:space="preserve"> was compared with Bray-Curtis Dissimilarity and Jaccard Similarit</w:delText>
        </w:r>
        <w:r w:rsidDel="007F450C">
          <w:delText>y, implem</w:delText>
        </w:r>
        <w:r w:rsidR="00BB49C5" w:rsidDel="007F450C">
          <w:delText>ented in “vegan”</w:delText>
        </w:r>
      </w:del>
      <w:del w:id="467" w:author="Alex" w:date="2017-05-03T11:14:00Z">
        <w:r w:rsidR="00BB49C5" w:rsidDel="008E504A">
          <w:delText xml:space="preserve"> (J. Oksanen, 2016</w:delText>
        </w:r>
        <w:r w:rsidDel="008E504A">
          <w:delText>. vegan: Community Ecology Package)</w:delText>
        </w:r>
        <w:r w:rsidRPr="009C2E4C" w:rsidDel="008E504A">
          <w:delText>.</w:delText>
        </w:r>
      </w:del>
      <w:moveFromRangeStart w:id="468" w:author="Alex" w:date="2017-05-03T11:13:00Z" w:name="move481573316"/>
      <w:moveFrom w:id="469" w:author="Alex" w:date="2017-05-03T11:13:00Z">
        <w:r w:rsidRPr="009C2E4C" w:rsidDel="008E504A">
          <w:t xml:space="preserve"> Weighted UniFrac distances were chosen for principle coordinates analysis, performed by betadisper() in “vegan”, because it explained the greatest amount of variation in the first two axes.</w:t>
        </w:r>
      </w:moveFrom>
      <w:moveFromRangeEnd w:id="468"/>
      <w:r w:rsidRPr="009C2E4C">
        <w:t xml:space="preserve"> </w:t>
      </w:r>
      <w:del w:id="470" w:author="Katherine McMahon" w:date="2017-06-02T14:18:00Z">
        <w:r w:rsidRPr="009C2E4C" w:rsidDel="001B5724">
          <w:delText xml:space="preserve"> </w:delText>
        </w:r>
      </w:del>
      <w:r w:rsidRPr="009C2E4C">
        <w:t xml:space="preserve">Significant clustering by year in </w:t>
      </w:r>
      <w:proofErr w:type="spellStart"/>
      <w:r w:rsidRPr="009C2E4C">
        <w:t>PCoA</w:t>
      </w:r>
      <w:proofErr w:type="spellEnd"/>
      <w:r w:rsidR="00E01846">
        <w:t xml:space="preserve"> and in dispersion between lakes</w:t>
      </w:r>
      <w:r w:rsidRPr="009C2E4C">
        <w:t xml:space="preserve"> was tested using </w:t>
      </w:r>
      <w:r w:rsidRPr="009C2E4C">
        <w:lastRenderedPageBreak/>
        <w:t>PERM</w:t>
      </w:r>
      <w:ins w:id="471" w:author="Alex" w:date="2017-05-26T09:37:00Z">
        <w:r w:rsidR="00110108">
          <w:t>ANOVA</w:t>
        </w:r>
      </w:ins>
      <w:del w:id="472" w:author="Alex" w:date="2017-05-26T09:37:00Z">
        <w:r w:rsidRPr="009C2E4C" w:rsidDel="00110108">
          <w:delText>A</w:delText>
        </w:r>
        <w:r w:rsidR="00383CFF" w:rsidDel="00110108">
          <w:delText>DISP</w:delText>
        </w:r>
      </w:del>
      <w:r w:rsidRPr="009C2E4C">
        <w:t xml:space="preserve"> with the function </w:t>
      </w:r>
      <w:proofErr w:type="spellStart"/>
      <w:proofErr w:type="gramStart"/>
      <w:r w:rsidRPr="009C2E4C">
        <w:t>adonis</w:t>
      </w:r>
      <w:proofErr w:type="spellEnd"/>
      <w:r w:rsidRPr="009C2E4C">
        <w:t>(</w:t>
      </w:r>
      <w:proofErr w:type="gramEnd"/>
      <w:r w:rsidRPr="009C2E4C">
        <w:t xml:space="preserve">) in “vegan.” </w:t>
      </w:r>
      <w:moveToRangeStart w:id="473" w:author="Alex" w:date="2017-05-01T13:33:00Z" w:name="move481408941"/>
      <w:moveTo w:id="474" w:author="Alex" w:date="2017-05-01T13:33:00Z">
        <w:r w:rsidR="00EE6217">
          <w:t>Trimming of rare taxa did not impact the clustering observed in ordinations, such as those present in Figure 2, even when taxa observed less than 1000 times were removed.</w:t>
        </w:r>
      </w:moveTo>
      <w:moveToRangeEnd w:id="473"/>
    </w:p>
    <w:p w14:paraId="27078E70" w14:textId="2A82CE60" w:rsidR="006F4646" w:rsidRDefault="006F4646" w:rsidP="00E65E7D">
      <w:pPr>
        <w:pStyle w:val="ManuscriptText"/>
      </w:pPr>
      <w:r>
        <w:t>Indicator species analysis was performed using “</w:t>
      </w:r>
      <w:proofErr w:type="spellStart"/>
      <w:r>
        <w:t>indicspecies</w:t>
      </w:r>
      <w:proofErr w:type="spellEnd"/>
      <w:r>
        <w:t xml:space="preserve">” </w:t>
      </w:r>
      <w:r>
        <w:fldChar w:fldCharType="begin" w:fldLock="1"/>
      </w:r>
      <w:r w:rsidR="009276DF">
        <w:instrText>ADDIN CSL_CITATION { "citationItems" : [ { "id" : "ITEM-1", "itemData" : { "DOI" : "10.1890/08-1823.1", "ISBN" : "0012-9658", "ISSN" : "0012-9658", "PMID" : "20120823", "abstract" : "Ecologists often face the task of studying the association between single species and one or several groups of sites representing habitat types, community types, or other categories. Besides characterizing the ecological preference of the species, the strength of the association usually presents a lot of interest for conservation biology, landscape mapping and management, and natural reserve design, among other applications. The indices most frequently employed to assess these relationships are the phi coefficient of association and the indicator value index (IndVal). We compare these two approaches by putting them into a broader framework of related measures, which includes several new indices. We present permutation tests to assess the statistical significance of species-site group associations and bootstrap methods for obtaining confidence intervals. Correlation measures, such as the phi coefficient, are more context-dependent than indicator values but allow focusing on the preference of the species. In contrast, the two components of an indicator value index directly assess the value of the species as a bioindicator because they can be interpreted as its positive predictive value and sensitivity. Ecologists should select the most appropriate index of association strength according to their objective and then compute confidence intervals to determine the precision of the estimate.", "author" : [ { "dropping-particle" : "", "family" : "C\u00e1ceres", "given" : "Miquel", "non-dropping-particle" : "De", "parse-names" : false, "suffix" : "" }, { "dropping-particle" : "", "family" : "Legendre", "given" : "Pierre", "non-dropping-particle" : "", "parse-names" : false, "suffix" : "" } ], "container-title" : "Ecology", "id" : "ITEM-1", "issue" : "12", "issued" : { "date-parts" : [ [ "2009" ] ] }, "page" : "3566\u20133574", "title" : "Associations between species and groups of sites: indices and statistical inference", "type" : "article-journal", "volume" : "90" }, "uris" : [ "http://www.mendeley.com/documents/?uuid=d1d4ef4d-7bc7-4b24-b78d-6010d613decb" ] } ], "mendeley" : { "formattedCitation" : "(52)", "plainTextFormattedCitation" : "(52)", "previouslyFormattedCitation" : "(52)" }, "properties" : { "noteIndex" : 0 }, "schema" : "https://github.com/citation-style-language/schema/raw/master/csl-citation.json" }</w:instrText>
      </w:r>
      <w:r>
        <w:fldChar w:fldCharType="separate"/>
      </w:r>
      <w:r w:rsidR="009276DF" w:rsidRPr="009276DF">
        <w:rPr>
          <w:noProof/>
        </w:rPr>
        <w:t>(52)</w:t>
      </w:r>
      <w:r>
        <w:fldChar w:fldCharType="end"/>
      </w:r>
      <w:r>
        <w:t xml:space="preserve">. Only taxa with read abundances </w:t>
      </w:r>
      <w:r w:rsidR="00383CFF">
        <w:t>of at least 500 reads in</w:t>
      </w:r>
      <w:r>
        <w:t xml:space="preserve"> the entire dataset were used for this analysis. The group-normalized coefficient of correlation was chosen for this analysis because it measures both positive and negative habitat preferences and accounts for differences in the number of samples from each site. All taxonomic levels were included in this analysis to determine which level of resolution was the best indicator for each taxonomic group. </w:t>
      </w:r>
    </w:p>
    <w:p w14:paraId="3CABA269" w14:textId="77777777" w:rsidR="00B360EE" w:rsidRDefault="006F4646" w:rsidP="00F74681">
      <w:pPr>
        <w:pStyle w:val="ManuscriptText"/>
      </w:pPr>
      <w:r>
        <w:t xml:space="preserve">Plots were generated </w:t>
      </w:r>
      <w:r w:rsidR="00BB49C5">
        <w:t>using “ggplot2” (H. Wickham, 2009</w:t>
      </w:r>
      <w:r>
        <w:t>. ggplot2: Elegant Graphics for Data Analysis)</w:t>
      </w:r>
      <w:r w:rsidR="00383CFF">
        <w:t xml:space="preserve"> and “</w:t>
      </w:r>
      <w:proofErr w:type="spellStart"/>
      <w:r w:rsidR="00383CFF">
        <w:t>cowplot</w:t>
      </w:r>
      <w:proofErr w:type="spellEnd"/>
      <w:r w:rsidR="00383CFF">
        <w:t>” (</w:t>
      </w:r>
      <w:r w:rsidR="00BB49C5">
        <w:t>C. Wilke, 2016</w:t>
      </w:r>
      <w:r>
        <w:t>.</w:t>
      </w:r>
      <w:r w:rsidR="00383CFF">
        <w:t xml:space="preserve"> </w:t>
      </w:r>
      <w:proofErr w:type="spellStart"/>
      <w:r w:rsidR="00383CFF">
        <w:t>cowplot</w:t>
      </w:r>
      <w:proofErr w:type="spellEnd"/>
      <w:r w:rsidR="00383CFF">
        <w:t>: Streamlined Plot Themes and Plot Annotations for ‘ggplot2’).</w:t>
      </w:r>
      <w:r>
        <w:t xml:space="preserve"> “reshape2” was used f</w:t>
      </w:r>
      <w:r w:rsidR="00BB49C5">
        <w:t>or data formatting (H. Wickham, 2007</w:t>
      </w:r>
      <w:r>
        <w:t xml:space="preserve">. Reshaping Data with the reshape Package). </w:t>
      </w:r>
    </w:p>
    <w:p w14:paraId="0038753E" w14:textId="64438CB9" w:rsidR="00B360EE" w:rsidRDefault="00B360EE" w:rsidP="00B360EE">
      <w:pPr>
        <w:pStyle w:val="Heading2"/>
      </w:pPr>
      <w:r>
        <w:t>Data Availability</w:t>
      </w:r>
    </w:p>
    <w:p w14:paraId="0D92A563" w14:textId="240F6815" w:rsidR="00D7519D" w:rsidRDefault="006F4646" w:rsidP="00F74681">
      <w:pPr>
        <w:pStyle w:val="ManuscriptText"/>
        <w:rPr>
          <w:ins w:id="475" w:author="Alex" w:date="2017-05-01T14:43:00Z"/>
        </w:rPr>
      </w:pPr>
      <w:r>
        <w:t>Data and code from this study can be downloaded from</w:t>
      </w:r>
      <w:r w:rsidRPr="002A74FF">
        <w:t xml:space="preserve"> the R package “</w:t>
      </w:r>
      <w:proofErr w:type="spellStart"/>
      <w:r>
        <w:t>OTUtable</w:t>
      </w:r>
      <w:proofErr w:type="spellEnd"/>
      <w:r w:rsidR="00B360EE">
        <w:t>” available through the Comprehensive R Archive Network (</w:t>
      </w:r>
      <w:r w:rsidR="00B360EE" w:rsidRPr="00B360EE">
        <w:t>cran.r-project.org</w:t>
      </w:r>
      <w:r w:rsidR="00B360EE">
        <w:t xml:space="preserve">), which can be accessed via the R command line using </w:t>
      </w:r>
      <w:proofErr w:type="spellStart"/>
      <w:proofErr w:type="gramStart"/>
      <w:r w:rsidR="00B360EE">
        <w:t>install.packages</w:t>
      </w:r>
      <w:proofErr w:type="spellEnd"/>
      <w:proofErr w:type="gramEnd"/>
      <w:r w:rsidR="00B360EE">
        <w:t>(“</w:t>
      </w:r>
      <w:proofErr w:type="spellStart"/>
      <w:r w:rsidR="00B360EE">
        <w:t>OTUtable</w:t>
      </w:r>
      <w:proofErr w:type="spellEnd"/>
      <w:r w:rsidR="00B360EE">
        <w:t>”),</w:t>
      </w:r>
      <w:r>
        <w:t xml:space="preserve"> and</w:t>
      </w:r>
      <w:r w:rsidR="00B360EE">
        <w:t xml:space="preserve"> from</w:t>
      </w:r>
      <w:r>
        <w:t xml:space="preserve"> the McMahon Lab GitHub repository “</w:t>
      </w:r>
      <w:proofErr w:type="spellStart"/>
      <w:r>
        <w:t>North_Temper</w:t>
      </w:r>
      <w:r w:rsidR="00B360EE">
        <w:t>ate_Lakes-Microbial_Observatory</w:t>
      </w:r>
      <w:proofErr w:type="spellEnd"/>
      <w:r>
        <w:t>”</w:t>
      </w:r>
      <w:r w:rsidR="00B360EE">
        <w:t xml:space="preserve"> (</w:t>
      </w:r>
      <w:r w:rsidR="00B360EE" w:rsidRPr="00B360EE">
        <w:t>github.com/McMahonLab/North_Temperate_Lakes-Microbial_Observatory</w:t>
      </w:r>
      <w:r w:rsidR="00B360EE">
        <w:t>).</w:t>
      </w:r>
      <w:ins w:id="476" w:author="Katherine McMahon" w:date="2017-06-02T14:19:00Z">
        <w:r w:rsidR="00650A45">
          <w:t xml:space="preserve"> </w:t>
        </w:r>
      </w:ins>
      <w:del w:id="477" w:author="Alex" w:date="2017-05-25T16:34:00Z">
        <w:r w:rsidR="00D7519D" w:rsidRPr="00C169C5" w:rsidDel="00C169C5">
          <w:rPr>
            <w:rPrChange w:id="478" w:author="Alex" w:date="2017-05-25T16:34:00Z">
              <w:rPr>
                <w:rStyle w:val="Hyperlink"/>
              </w:rPr>
            </w:rPrChange>
          </w:rPr>
          <w:delText>http://metagenomics.anl.gov/linkin.cgi?project=mgp127</w:delText>
        </w:r>
      </w:del>
      <w:ins w:id="479" w:author="Alex" w:date="2017-05-25T16:35:00Z">
        <w:del w:id="480" w:author="Katherine McMahon" w:date="2017-06-02T14:19:00Z">
          <w:r w:rsidR="00C169C5" w:rsidDel="00650A45">
            <w:delText xml:space="preserve"> </w:delText>
          </w:r>
        </w:del>
        <w:r w:rsidR="00C169C5">
          <w:t xml:space="preserve">Raw sequence data is available through QIITA </w:t>
        </w:r>
      </w:ins>
      <w:ins w:id="481" w:author="Alex" w:date="2017-05-25T16:37:00Z">
        <w:r w:rsidR="00F64528">
          <w:t>(</w:t>
        </w:r>
      </w:ins>
      <w:ins w:id="482" w:author="Alex" w:date="2017-05-25T16:39:00Z">
        <w:r w:rsidR="00F64528">
          <w:fldChar w:fldCharType="begin"/>
        </w:r>
        <w:r w:rsidR="00F64528">
          <w:instrText xml:space="preserve"> HYPERLINK "http://qiita.microbio.me" </w:instrText>
        </w:r>
        <w:r w:rsidR="00F64528">
          <w:fldChar w:fldCharType="separate"/>
        </w:r>
        <w:r w:rsidR="00F64528">
          <w:rPr>
            <w:rStyle w:val="Hyperlink"/>
            <w:rFonts w:eastAsiaTheme="majorEastAsia"/>
          </w:rPr>
          <w:t>http://qiita.microbio.me</w:t>
        </w:r>
        <w:r w:rsidR="00F64528">
          <w:fldChar w:fldCharType="end"/>
        </w:r>
      </w:ins>
      <w:ins w:id="483" w:author="Alex" w:date="2017-05-25T16:37:00Z">
        <w:r w:rsidR="00F64528">
          <w:t xml:space="preserve">) </w:t>
        </w:r>
      </w:ins>
      <w:ins w:id="484" w:author="Alex" w:date="2017-05-25T16:35:00Z">
        <w:r w:rsidR="00C169C5">
          <w:t>and the European Bioinformatics Institute</w:t>
        </w:r>
      </w:ins>
      <w:ins w:id="485" w:author="Alex" w:date="2017-05-25T16:37:00Z">
        <w:r w:rsidR="00F64528">
          <w:t xml:space="preserve"> (</w:t>
        </w:r>
      </w:ins>
      <w:ins w:id="486" w:author="Alex" w:date="2017-05-25T16:40:00Z">
        <w:r w:rsidR="00F64528" w:rsidRPr="00F64528">
          <w:t>http://www.ebi.ac.uk/</w:t>
        </w:r>
      </w:ins>
      <w:ins w:id="487" w:author="Alex" w:date="2017-05-25T16:37:00Z">
        <w:r w:rsidR="00F64528">
          <w:t>)</w:t>
        </w:r>
      </w:ins>
      <w:ins w:id="488" w:author="Alex" w:date="2017-05-25T16:36:00Z">
        <w:r w:rsidR="00F64528">
          <w:t xml:space="preserve"> at accession number </w:t>
        </w:r>
      </w:ins>
      <w:ins w:id="489" w:author="Alex" w:date="2017-05-25T16:37:00Z">
        <w:r w:rsidR="00F64528">
          <w:t>ERP016854.</w:t>
        </w:r>
      </w:ins>
    </w:p>
    <w:p w14:paraId="646B74DB" w14:textId="3F648016" w:rsidR="00E65E7D" w:rsidDel="002F3FD4" w:rsidRDefault="00E65E7D" w:rsidP="00F74681">
      <w:pPr>
        <w:pStyle w:val="ManuscriptText"/>
        <w:rPr>
          <w:del w:id="490" w:author="Alex" w:date="2017-06-03T09:28:00Z"/>
        </w:rPr>
      </w:pPr>
    </w:p>
    <w:p w14:paraId="36013E89" w14:textId="77777777" w:rsidR="00B360EE" w:rsidRDefault="00B360EE">
      <w:pPr>
        <w:pStyle w:val="ManuscriptText"/>
        <w:ind w:firstLine="0"/>
        <w:pPrChange w:id="491" w:author="Alex" w:date="2017-06-03T09:28:00Z">
          <w:pPr>
            <w:pStyle w:val="ManuscriptText"/>
          </w:pPr>
        </w:pPrChange>
      </w:pPr>
    </w:p>
    <w:p w14:paraId="3BDB0EE5" w14:textId="56D27F53" w:rsidR="006F4646" w:rsidRDefault="00B103AB" w:rsidP="00DB3C58">
      <w:pPr>
        <w:pStyle w:val="Heading1"/>
        <w:spacing w:before="0" w:after="240"/>
        <w:jc w:val="both"/>
      </w:pPr>
      <w:r>
        <w:t>Acknowledgments</w:t>
      </w:r>
    </w:p>
    <w:p w14:paraId="52944B73" w14:textId="027626C4" w:rsidR="00E65E7D" w:rsidRDefault="00320ABC" w:rsidP="00F74681">
      <w:pPr>
        <w:pStyle w:val="ManuscriptText"/>
      </w:pPr>
      <w:r>
        <w:t xml:space="preserve">This study was made possible through generous support by the Earth Microbiome Project, which is funded in part through awards by the </w:t>
      </w:r>
      <w:r w:rsidR="00F27423">
        <w:t xml:space="preserve">W.M. </w:t>
      </w:r>
      <w:r>
        <w:t>Keck and Templeton Foundations. AL is</w:t>
      </w:r>
      <w:r w:rsidRPr="00C6005F">
        <w:t xml:space="preserve"> supported by the National Science Foundation Graduate Research Fellowship Program under Grant No. (</w:t>
      </w:r>
      <w:r>
        <w:t>DGE-1256259</w:t>
      </w:r>
      <w:r w:rsidRPr="00C6005F">
        <w:t>).</w:t>
      </w:r>
      <w:r>
        <w:t xml:space="preserve"> </w:t>
      </w:r>
      <w:r w:rsidRPr="00BF2469">
        <w:t>KDM acknowledges funding from the United States National Science Foundation Microbial Observatories program (MCB-0702395), the Long Term Ecological Research</w:t>
      </w:r>
      <w:r>
        <w:t xml:space="preserve"> program (NTL-LTER </w:t>
      </w:r>
      <w:r w:rsidR="00DB3C58" w:rsidRPr="00626A9E">
        <w:t>DEB-1440297</w:t>
      </w:r>
      <w:r>
        <w:t>) and an INSPIRE award (DEB-</w:t>
      </w:r>
      <w:r w:rsidRPr="00BF2469">
        <w:t>1344254</w:t>
      </w:r>
      <w:r>
        <w:t>).</w:t>
      </w:r>
      <w:r w:rsidR="00F27423">
        <w:t xml:space="preserve"> This work was supported in part by the U.S. Dept. of Energy under Contract DE-AC02-06CH11357.</w:t>
      </w:r>
    </w:p>
    <w:p w14:paraId="296BF780" w14:textId="7B8FBC84" w:rsidR="00B103AB" w:rsidRPr="00C6005F" w:rsidRDefault="00B103AB" w:rsidP="00F74681">
      <w:pPr>
        <w:spacing w:line="480" w:lineRule="auto"/>
        <w:ind w:firstLine="720"/>
        <w:jc w:val="both"/>
        <w:rPr>
          <w:rFonts w:eastAsia="Times New Roman" w:cs="Times New Roman"/>
          <w:szCs w:val="24"/>
        </w:rPr>
      </w:pPr>
      <w:r w:rsidRPr="00BF2469">
        <w:rPr>
          <w:rFonts w:cs="Times New Roman"/>
          <w:szCs w:val="24"/>
        </w:rPr>
        <w:t>We thank the North Temperate Lak</w:t>
      </w:r>
      <w:r>
        <w:rPr>
          <w:rFonts w:cs="Times New Roman"/>
          <w:szCs w:val="24"/>
        </w:rPr>
        <w:t xml:space="preserve">es Microbial Observatory 2005, </w:t>
      </w:r>
      <w:r w:rsidRPr="00BF2469">
        <w:rPr>
          <w:rFonts w:cs="Times New Roman"/>
          <w:szCs w:val="24"/>
        </w:rPr>
        <w:t xml:space="preserve">2007, 2008, and 2009 field crews, UW-Trout Lake Station, the UW Center for Limnology, and the Global Lakes Ecological Observatory Network for field and logistical support. </w:t>
      </w:r>
      <w:r>
        <w:rPr>
          <w:rFonts w:cs="Times New Roman"/>
          <w:szCs w:val="24"/>
        </w:rPr>
        <w:t xml:space="preserve">Special thanks to Sara Paver and Sara Yeo for coordinating field crews in 2009. We thank Greg </w:t>
      </w:r>
      <w:proofErr w:type="spellStart"/>
      <w:r>
        <w:rPr>
          <w:rFonts w:cs="Times New Roman"/>
          <w:szCs w:val="24"/>
        </w:rPr>
        <w:t>Caporaso</w:t>
      </w:r>
      <w:proofErr w:type="spellEnd"/>
      <w:r>
        <w:rPr>
          <w:rFonts w:cs="Times New Roman"/>
          <w:szCs w:val="24"/>
        </w:rPr>
        <w:t xml:space="preserve"> for contributions during early stages of data analysis and </w:t>
      </w:r>
      <w:r w:rsidR="00606066">
        <w:rPr>
          <w:rFonts w:cs="Times New Roman"/>
          <w:szCs w:val="24"/>
        </w:rPr>
        <w:t>Amnon Amir</w:t>
      </w:r>
      <w:r>
        <w:rPr>
          <w:rFonts w:cs="Times New Roman"/>
          <w:szCs w:val="24"/>
        </w:rPr>
        <w:t xml:space="preserve"> for early access to the deblurring algorithm. We thank McMahon Lab members Robin </w:t>
      </w:r>
      <w:proofErr w:type="spellStart"/>
      <w:r>
        <w:rPr>
          <w:rFonts w:cs="Times New Roman"/>
          <w:szCs w:val="24"/>
        </w:rPr>
        <w:t>Rohwer</w:t>
      </w:r>
      <w:proofErr w:type="spellEnd"/>
      <w:r>
        <w:rPr>
          <w:rFonts w:cs="Times New Roman"/>
          <w:szCs w:val="24"/>
        </w:rPr>
        <w:t xml:space="preserve"> and Joshua Hamilton for early access to a workflow used to assign taxonomies to OTUs using a custom 16S </w:t>
      </w:r>
      <w:proofErr w:type="spellStart"/>
      <w:ins w:id="492" w:author="Alex" w:date="2017-05-10T11:32:00Z">
        <w:r w:rsidR="00361803">
          <w:rPr>
            <w:rFonts w:cs="Times New Roman"/>
            <w:szCs w:val="24"/>
          </w:rPr>
          <w:t>rRNA</w:t>
        </w:r>
        <w:proofErr w:type="spellEnd"/>
        <w:r w:rsidR="00361803">
          <w:rPr>
            <w:rFonts w:cs="Times New Roman"/>
            <w:szCs w:val="24"/>
          </w:rPr>
          <w:t xml:space="preserve"> gene </w:t>
        </w:r>
      </w:ins>
      <w:ins w:id="493" w:author="Alex" w:date="2017-05-25T16:38:00Z">
        <w:r w:rsidR="00F64528">
          <w:rPr>
            <w:rFonts w:cs="Times New Roman"/>
            <w:szCs w:val="24"/>
          </w:rPr>
          <w:t xml:space="preserve">amplicon </w:t>
        </w:r>
      </w:ins>
      <w:r>
        <w:rPr>
          <w:rFonts w:cs="Times New Roman"/>
          <w:szCs w:val="24"/>
        </w:rPr>
        <w:t xml:space="preserve">training set. We acknowledge efforts by many McMahon Lab undergrads and technicians related to sample collection and DNA extraction, particularly Georgia Wolfe. </w:t>
      </w:r>
      <w:ins w:id="494" w:author="Katherine McMahon" w:date="2017-06-02T14:19:00Z">
        <w:r w:rsidR="00AC13C1">
          <w:rPr>
            <w:rFonts w:cs="Times New Roman"/>
            <w:szCs w:val="24"/>
          </w:rPr>
          <w:t xml:space="preserve">Finally, we personally thank the individual program directors and leadership at the National Science Foundation for their commitment to continued support of long term ecological </w:t>
        </w:r>
      </w:ins>
      <w:ins w:id="495" w:author="Katherine McMahon" w:date="2017-06-02T14:20:00Z">
        <w:r w:rsidR="00AC13C1">
          <w:rPr>
            <w:rFonts w:cs="Times New Roman"/>
            <w:szCs w:val="24"/>
          </w:rPr>
          <w:t>research</w:t>
        </w:r>
      </w:ins>
      <w:ins w:id="496" w:author="Katherine McMahon" w:date="2017-06-02T14:19:00Z">
        <w:r w:rsidR="00AC13C1">
          <w:rPr>
            <w:rFonts w:cs="Times New Roman"/>
            <w:szCs w:val="24"/>
          </w:rPr>
          <w:t>.</w:t>
        </w:r>
      </w:ins>
    </w:p>
    <w:p w14:paraId="07F3F978" w14:textId="70866E3A" w:rsidR="001A4EFF" w:rsidRPr="00BE4030" w:rsidRDefault="00E65E7D" w:rsidP="000B07C1">
      <w:pPr>
        <w:pStyle w:val="Heading1"/>
        <w:spacing w:after="240"/>
      </w:pPr>
      <w:r>
        <w:t>References</w:t>
      </w:r>
    </w:p>
    <w:p w14:paraId="6E4284CA" w14:textId="4F7B1FDE" w:rsidR="002F3FD4" w:rsidRPr="002F3FD4" w:rsidRDefault="001046F9" w:rsidP="002F3FD4">
      <w:pPr>
        <w:widowControl w:val="0"/>
        <w:autoSpaceDE w:val="0"/>
        <w:autoSpaceDN w:val="0"/>
        <w:adjustRightInd w:val="0"/>
        <w:spacing w:after="0" w:line="48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2F3FD4" w:rsidRPr="002F3FD4">
        <w:rPr>
          <w:rFonts w:cs="Times New Roman"/>
          <w:noProof/>
          <w:szCs w:val="24"/>
        </w:rPr>
        <w:t xml:space="preserve">1. </w:t>
      </w:r>
      <w:r w:rsidR="002F3FD4" w:rsidRPr="002F3FD4">
        <w:rPr>
          <w:rFonts w:cs="Times New Roman"/>
          <w:noProof/>
          <w:szCs w:val="24"/>
        </w:rPr>
        <w:tab/>
      </w:r>
      <w:r w:rsidR="002F3FD4" w:rsidRPr="002F3FD4">
        <w:rPr>
          <w:rFonts w:cs="Times New Roman"/>
          <w:b/>
          <w:bCs/>
          <w:noProof/>
          <w:szCs w:val="24"/>
        </w:rPr>
        <w:t>Shade A</w:t>
      </w:r>
      <w:r w:rsidR="002F3FD4" w:rsidRPr="002F3FD4">
        <w:rPr>
          <w:rFonts w:cs="Times New Roman"/>
          <w:noProof/>
          <w:szCs w:val="24"/>
        </w:rPr>
        <w:t xml:space="preserve">, </w:t>
      </w:r>
      <w:r w:rsidR="002F3FD4" w:rsidRPr="002F3FD4">
        <w:rPr>
          <w:rFonts w:cs="Times New Roman"/>
          <w:b/>
          <w:bCs/>
          <w:noProof/>
          <w:szCs w:val="24"/>
        </w:rPr>
        <w:t>Caporaso JG</w:t>
      </w:r>
      <w:r w:rsidR="002F3FD4" w:rsidRPr="002F3FD4">
        <w:rPr>
          <w:rFonts w:cs="Times New Roman"/>
          <w:noProof/>
          <w:szCs w:val="24"/>
        </w:rPr>
        <w:t xml:space="preserve">, </w:t>
      </w:r>
      <w:r w:rsidR="002F3FD4" w:rsidRPr="002F3FD4">
        <w:rPr>
          <w:rFonts w:cs="Times New Roman"/>
          <w:b/>
          <w:bCs/>
          <w:noProof/>
          <w:szCs w:val="24"/>
        </w:rPr>
        <w:t>Handelsman J</w:t>
      </w:r>
      <w:r w:rsidR="002F3FD4" w:rsidRPr="002F3FD4">
        <w:rPr>
          <w:rFonts w:cs="Times New Roman"/>
          <w:noProof/>
          <w:szCs w:val="24"/>
        </w:rPr>
        <w:t xml:space="preserve">, </w:t>
      </w:r>
      <w:r w:rsidR="002F3FD4" w:rsidRPr="002F3FD4">
        <w:rPr>
          <w:rFonts w:cs="Times New Roman"/>
          <w:b/>
          <w:bCs/>
          <w:noProof/>
          <w:szCs w:val="24"/>
        </w:rPr>
        <w:t>Knight R</w:t>
      </w:r>
      <w:r w:rsidR="002F3FD4" w:rsidRPr="002F3FD4">
        <w:rPr>
          <w:rFonts w:cs="Times New Roman"/>
          <w:noProof/>
          <w:szCs w:val="24"/>
        </w:rPr>
        <w:t xml:space="preserve">, </w:t>
      </w:r>
      <w:r w:rsidR="002F3FD4" w:rsidRPr="002F3FD4">
        <w:rPr>
          <w:rFonts w:cs="Times New Roman"/>
          <w:b/>
          <w:bCs/>
          <w:noProof/>
          <w:szCs w:val="24"/>
        </w:rPr>
        <w:t>Fierer N</w:t>
      </w:r>
      <w:r w:rsidR="002F3FD4" w:rsidRPr="002F3FD4">
        <w:rPr>
          <w:rFonts w:cs="Times New Roman"/>
          <w:noProof/>
          <w:szCs w:val="24"/>
        </w:rPr>
        <w:t xml:space="preserve">. 2013. A meta-analysis of changes in bacterial and archaeal communities with time. ISME J </w:t>
      </w:r>
      <w:r w:rsidR="002F3FD4" w:rsidRPr="002F3FD4">
        <w:rPr>
          <w:rFonts w:cs="Times New Roman"/>
          <w:b/>
          <w:bCs/>
          <w:noProof/>
          <w:szCs w:val="24"/>
        </w:rPr>
        <w:t>7</w:t>
      </w:r>
      <w:r w:rsidR="002F3FD4" w:rsidRPr="002F3FD4">
        <w:rPr>
          <w:rFonts w:cs="Times New Roman"/>
          <w:noProof/>
          <w:szCs w:val="24"/>
        </w:rPr>
        <w:t>:1493–506.</w:t>
      </w:r>
    </w:p>
    <w:p w14:paraId="08ED2E59"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lastRenderedPageBreak/>
        <w:t xml:space="preserve">2. </w:t>
      </w:r>
      <w:r w:rsidRPr="002F3FD4">
        <w:rPr>
          <w:rFonts w:cs="Times New Roman"/>
          <w:noProof/>
          <w:szCs w:val="24"/>
        </w:rPr>
        <w:tab/>
      </w:r>
      <w:r w:rsidRPr="002F3FD4">
        <w:rPr>
          <w:rFonts w:cs="Times New Roman"/>
          <w:b/>
          <w:bCs/>
          <w:noProof/>
          <w:szCs w:val="24"/>
        </w:rPr>
        <w:t>Faust K</w:t>
      </w:r>
      <w:r w:rsidRPr="002F3FD4">
        <w:rPr>
          <w:rFonts w:cs="Times New Roman"/>
          <w:noProof/>
          <w:szCs w:val="24"/>
        </w:rPr>
        <w:t xml:space="preserve">, </w:t>
      </w:r>
      <w:r w:rsidRPr="002F3FD4">
        <w:rPr>
          <w:rFonts w:cs="Times New Roman"/>
          <w:b/>
          <w:bCs/>
          <w:noProof/>
          <w:szCs w:val="24"/>
        </w:rPr>
        <w:t>Lahti L</w:t>
      </w:r>
      <w:r w:rsidRPr="002F3FD4">
        <w:rPr>
          <w:rFonts w:cs="Times New Roman"/>
          <w:noProof/>
          <w:szCs w:val="24"/>
        </w:rPr>
        <w:t xml:space="preserve">, </w:t>
      </w:r>
      <w:r w:rsidRPr="002F3FD4">
        <w:rPr>
          <w:rFonts w:cs="Times New Roman"/>
          <w:b/>
          <w:bCs/>
          <w:noProof/>
          <w:szCs w:val="24"/>
        </w:rPr>
        <w:t>Gonze D</w:t>
      </w:r>
      <w:r w:rsidRPr="002F3FD4">
        <w:rPr>
          <w:rFonts w:cs="Times New Roman"/>
          <w:noProof/>
          <w:szCs w:val="24"/>
        </w:rPr>
        <w:t xml:space="preserve">, </w:t>
      </w:r>
      <w:r w:rsidRPr="002F3FD4">
        <w:rPr>
          <w:rFonts w:cs="Times New Roman"/>
          <w:b/>
          <w:bCs/>
          <w:noProof/>
          <w:szCs w:val="24"/>
        </w:rPr>
        <w:t>de Vos WM</w:t>
      </w:r>
      <w:r w:rsidRPr="002F3FD4">
        <w:rPr>
          <w:rFonts w:cs="Times New Roman"/>
          <w:noProof/>
          <w:szCs w:val="24"/>
        </w:rPr>
        <w:t xml:space="preserve">, </w:t>
      </w:r>
      <w:r w:rsidRPr="002F3FD4">
        <w:rPr>
          <w:rFonts w:cs="Times New Roman"/>
          <w:b/>
          <w:bCs/>
          <w:noProof/>
          <w:szCs w:val="24"/>
        </w:rPr>
        <w:t>Raes J</w:t>
      </w:r>
      <w:r w:rsidRPr="002F3FD4">
        <w:rPr>
          <w:rFonts w:cs="Times New Roman"/>
          <w:noProof/>
          <w:szCs w:val="24"/>
        </w:rPr>
        <w:t xml:space="preserve">. 2015. Metagenomics meets time series analysis: unraveling microbial community dynamics. Curr Opin Microbiol </w:t>
      </w:r>
      <w:r w:rsidRPr="002F3FD4">
        <w:rPr>
          <w:rFonts w:cs="Times New Roman"/>
          <w:b/>
          <w:bCs/>
          <w:noProof/>
          <w:szCs w:val="24"/>
        </w:rPr>
        <w:t>25</w:t>
      </w:r>
      <w:r w:rsidRPr="002F3FD4">
        <w:rPr>
          <w:rFonts w:cs="Times New Roman"/>
          <w:noProof/>
          <w:szCs w:val="24"/>
        </w:rPr>
        <w:t>:56–66.</w:t>
      </w:r>
    </w:p>
    <w:p w14:paraId="0E17D4A4"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 </w:t>
      </w:r>
      <w:r w:rsidRPr="002F3FD4">
        <w:rPr>
          <w:rFonts w:cs="Times New Roman"/>
          <w:noProof/>
          <w:szCs w:val="24"/>
        </w:rPr>
        <w:tab/>
      </w:r>
      <w:r w:rsidRPr="002F3FD4">
        <w:rPr>
          <w:rFonts w:cs="Times New Roman"/>
          <w:b/>
          <w:bCs/>
          <w:noProof/>
          <w:szCs w:val="24"/>
        </w:rPr>
        <w:t>Jones SE</w:t>
      </w:r>
      <w:r w:rsidRPr="002F3FD4">
        <w:rPr>
          <w:rFonts w:cs="Times New Roman"/>
          <w:noProof/>
          <w:szCs w:val="24"/>
        </w:rPr>
        <w:t xml:space="preserve">, </w:t>
      </w:r>
      <w:r w:rsidRPr="002F3FD4">
        <w:rPr>
          <w:rFonts w:cs="Times New Roman"/>
          <w:b/>
          <w:bCs/>
          <w:noProof/>
          <w:szCs w:val="24"/>
        </w:rPr>
        <w:t>Cadkin TA</w:t>
      </w:r>
      <w:r w:rsidRPr="002F3FD4">
        <w:rPr>
          <w:rFonts w:cs="Times New Roman"/>
          <w:noProof/>
          <w:szCs w:val="24"/>
        </w:rPr>
        <w:t xml:space="preserve">, </w:t>
      </w:r>
      <w:r w:rsidRPr="002F3FD4">
        <w:rPr>
          <w:rFonts w:cs="Times New Roman"/>
          <w:b/>
          <w:bCs/>
          <w:noProof/>
          <w:szCs w:val="24"/>
        </w:rPr>
        <w:t>Newton RJ</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2012. Spatial and temporal scales of aquatic bacterial beta diversity. Front Microbiol </w:t>
      </w:r>
      <w:r w:rsidRPr="002F3FD4">
        <w:rPr>
          <w:rFonts w:cs="Times New Roman"/>
          <w:b/>
          <w:bCs/>
          <w:noProof/>
          <w:szCs w:val="24"/>
        </w:rPr>
        <w:t>3</w:t>
      </w:r>
      <w:r w:rsidRPr="002F3FD4">
        <w:rPr>
          <w:rFonts w:cs="Times New Roman"/>
          <w:noProof/>
          <w:szCs w:val="24"/>
        </w:rPr>
        <w:t>:1–10.</w:t>
      </w:r>
    </w:p>
    <w:p w14:paraId="434555EB"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 </w:t>
      </w:r>
      <w:r w:rsidRPr="002F3FD4">
        <w:rPr>
          <w:rFonts w:cs="Times New Roman"/>
          <w:noProof/>
          <w:szCs w:val="24"/>
        </w:rPr>
        <w:tab/>
      </w:r>
      <w:r w:rsidRPr="002F3FD4">
        <w:rPr>
          <w:rFonts w:cs="Times New Roman"/>
          <w:b/>
          <w:bCs/>
          <w:noProof/>
          <w:szCs w:val="24"/>
        </w:rPr>
        <w:t>Mitsch WJ</w:t>
      </w:r>
      <w:r w:rsidRPr="002F3FD4">
        <w:rPr>
          <w:rFonts w:cs="Times New Roman"/>
          <w:noProof/>
          <w:szCs w:val="24"/>
        </w:rPr>
        <w:t xml:space="preserve">, </w:t>
      </w:r>
      <w:r w:rsidRPr="002F3FD4">
        <w:rPr>
          <w:rFonts w:cs="Times New Roman"/>
          <w:b/>
          <w:bCs/>
          <w:noProof/>
          <w:szCs w:val="24"/>
        </w:rPr>
        <w:t>Bernal B</w:t>
      </w:r>
      <w:r w:rsidRPr="002F3FD4">
        <w:rPr>
          <w:rFonts w:cs="Times New Roman"/>
          <w:noProof/>
          <w:szCs w:val="24"/>
        </w:rPr>
        <w:t xml:space="preserve">, </w:t>
      </w:r>
      <w:r w:rsidRPr="002F3FD4">
        <w:rPr>
          <w:rFonts w:cs="Times New Roman"/>
          <w:b/>
          <w:bCs/>
          <w:noProof/>
          <w:szCs w:val="24"/>
        </w:rPr>
        <w:t>Nahlik AM</w:t>
      </w:r>
      <w:r w:rsidRPr="002F3FD4">
        <w:rPr>
          <w:rFonts w:cs="Times New Roman"/>
          <w:noProof/>
          <w:szCs w:val="24"/>
        </w:rPr>
        <w:t xml:space="preserve">, </w:t>
      </w:r>
      <w:r w:rsidRPr="002F3FD4">
        <w:rPr>
          <w:rFonts w:cs="Times New Roman"/>
          <w:b/>
          <w:bCs/>
          <w:noProof/>
          <w:szCs w:val="24"/>
        </w:rPr>
        <w:t>Mander Ü</w:t>
      </w:r>
      <w:r w:rsidRPr="002F3FD4">
        <w:rPr>
          <w:rFonts w:cs="Times New Roman"/>
          <w:noProof/>
          <w:szCs w:val="24"/>
        </w:rPr>
        <w:t xml:space="preserve">, </w:t>
      </w:r>
      <w:r w:rsidRPr="002F3FD4">
        <w:rPr>
          <w:rFonts w:cs="Times New Roman"/>
          <w:b/>
          <w:bCs/>
          <w:noProof/>
          <w:szCs w:val="24"/>
        </w:rPr>
        <w:t>Zhang L</w:t>
      </w:r>
      <w:r w:rsidRPr="002F3FD4">
        <w:rPr>
          <w:rFonts w:cs="Times New Roman"/>
          <w:noProof/>
          <w:szCs w:val="24"/>
        </w:rPr>
        <w:t xml:space="preserve">, </w:t>
      </w:r>
      <w:r w:rsidRPr="002F3FD4">
        <w:rPr>
          <w:rFonts w:cs="Times New Roman"/>
          <w:b/>
          <w:bCs/>
          <w:noProof/>
          <w:szCs w:val="24"/>
        </w:rPr>
        <w:t>Anderson CJ</w:t>
      </w:r>
      <w:r w:rsidRPr="002F3FD4">
        <w:rPr>
          <w:rFonts w:cs="Times New Roman"/>
          <w:noProof/>
          <w:szCs w:val="24"/>
        </w:rPr>
        <w:t xml:space="preserve">, </w:t>
      </w:r>
      <w:r w:rsidRPr="002F3FD4">
        <w:rPr>
          <w:rFonts w:cs="Times New Roman"/>
          <w:b/>
          <w:bCs/>
          <w:noProof/>
          <w:szCs w:val="24"/>
        </w:rPr>
        <w:t>Jørgensen SE</w:t>
      </w:r>
      <w:r w:rsidRPr="002F3FD4">
        <w:rPr>
          <w:rFonts w:cs="Times New Roman"/>
          <w:noProof/>
          <w:szCs w:val="24"/>
        </w:rPr>
        <w:t xml:space="preserve">, </w:t>
      </w:r>
      <w:r w:rsidRPr="002F3FD4">
        <w:rPr>
          <w:rFonts w:cs="Times New Roman"/>
          <w:b/>
          <w:bCs/>
          <w:noProof/>
          <w:szCs w:val="24"/>
        </w:rPr>
        <w:t>Brix H</w:t>
      </w:r>
      <w:r w:rsidRPr="002F3FD4">
        <w:rPr>
          <w:rFonts w:cs="Times New Roman"/>
          <w:noProof/>
          <w:szCs w:val="24"/>
        </w:rPr>
        <w:t xml:space="preserve">. 2013. Wetlands, carbon, and climate change. Landsc Ecol </w:t>
      </w:r>
      <w:r w:rsidRPr="002F3FD4">
        <w:rPr>
          <w:rFonts w:cs="Times New Roman"/>
          <w:b/>
          <w:bCs/>
          <w:noProof/>
          <w:szCs w:val="24"/>
        </w:rPr>
        <w:t>28</w:t>
      </w:r>
      <w:r w:rsidRPr="002F3FD4">
        <w:rPr>
          <w:rFonts w:cs="Times New Roman"/>
          <w:noProof/>
          <w:szCs w:val="24"/>
        </w:rPr>
        <w:t>:583–597.</w:t>
      </w:r>
    </w:p>
    <w:p w14:paraId="55FDF701"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5. </w:t>
      </w:r>
      <w:r w:rsidRPr="002F3FD4">
        <w:rPr>
          <w:rFonts w:cs="Times New Roman"/>
          <w:noProof/>
          <w:szCs w:val="24"/>
        </w:rPr>
        <w:tab/>
      </w:r>
      <w:r w:rsidRPr="002F3FD4">
        <w:rPr>
          <w:rFonts w:cs="Times New Roman"/>
          <w:b/>
          <w:bCs/>
          <w:noProof/>
          <w:szCs w:val="24"/>
        </w:rPr>
        <w:t>McMahon KW</w:t>
      </w:r>
      <w:r w:rsidRPr="002F3FD4">
        <w:rPr>
          <w:rFonts w:cs="Times New Roman"/>
          <w:noProof/>
          <w:szCs w:val="24"/>
        </w:rPr>
        <w:t xml:space="preserve">, </w:t>
      </w:r>
      <w:r w:rsidRPr="002F3FD4">
        <w:rPr>
          <w:rFonts w:cs="Times New Roman"/>
          <w:b/>
          <w:bCs/>
          <w:noProof/>
          <w:szCs w:val="24"/>
        </w:rPr>
        <w:t>McCarthy MD</w:t>
      </w:r>
      <w:r w:rsidRPr="002F3FD4">
        <w:rPr>
          <w:rFonts w:cs="Times New Roman"/>
          <w:noProof/>
          <w:szCs w:val="24"/>
        </w:rPr>
        <w:t xml:space="preserve">, </w:t>
      </w:r>
      <w:r w:rsidRPr="002F3FD4">
        <w:rPr>
          <w:rFonts w:cs="Times New Roman"/>
          <w:b/>
          <w:bCs/>
          <w:noProof/>
          <w:szCs w:val="24"/>
        </w:rPr>
        <w:t>Sherwood OA</w:t>
      </w:r>
      <w:r w:rsidRPr="002F3FD4">
        <w:rPr>
          <w:rFonts w:cs="Times New Roman"/>
          <w:noProof/>
          <w:szCs w:val="24"/>
        </w:rPr>
        <w:t xml:space="preserve">, </w:t>
      </w:r>
      <w:r w:rsidRPr="002F3FD4">
        <w:rPr>
          <w:rFonts w:cs="Times New Roman"/>
          <w:b/>
          <w:bCs/>
          <w:noProof/>
          <w:szCs w:val="24"/>
        </w:rPr>
        <w:t>Larsen T</w:t>
      </w:r>
      <w:r w:rsidRPr="002F3FD4">
        <w:rPr>
          <w:rFonts w:cs="Times New Roman"/>
          <w:noProof/>
          <w:szCs w:val="24"/>
        </w:rPr>
        <w:t xml:space="preserve">, </w:t>
      </w:r>
      <w:r w:rsidRPr="002F3FD4">
        <w:rPr>
          <w:rFonts w:cs="Times New Roman"/>
          <w:b/>
          <w:bCs/>
          <w:noProof/>
          <w:szCs w:val="24"/>
        </w:rPr>
        <w:t>Guilderson TP</w:t>
      </w:r>
      <w:r w:rsidRPr="002F3FD4">
        <w:rPr>
          <w:rFonts w:cs="Times New Roman"/>
          <w:noProof/>
          <w:szCs w:val="24"/>
        </w:rPr>
        <w:t xml:space="preserve">. 2015. Millennial-scale plankton regime shifts in the subtropical North Pacific Ocean. Science (80- ) </w:t>
      </w:r>
      <w:r w:rsidRPr="002F3FD4">
        <w:rPr>
          <w:rFonts w:cs="Times New Roman"/>
          <w:b/>
          <w:bCs/>
          <w:noProof/>
          <w:szCs w:val="24"/>
        </w:rPr>
        <w:t>350</w:t>
      </w:r>
      <w:r w:rsidRPr="002F3FD4">
        <w:rPr>
          <w:rFonts w:cs="Times New Roman"/>
          <w:noProof/>
          <w:szCs w:val="24"/>
        </w:rPr>
        <w:t>:1530–1533.</w:t>
      </w:r>
    </w:p>
    <w:p w14:paraId="0AF9CB04"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6. </w:t>
      </w:r>
      <w:r w:rsidRPr="002F3FD4">
        <w:rPr>
          <w:rFonts w:cs="Times New Roman"/>
          <w:noProof/>
          <w:szCs w:val="24"/>
        </w:rPr>
        <w:tab/>
      </w:r>
      <w:r w:rsidRPr="002F3FD4">
        <w:rPr>
          <w:rFonts w:cs="Times New Roman"/>
          <w:b/>
          <w:bCs/>
          <w:noProof/>
          <w:szCs w:val="24"/>
        </w:rPr>
        <w:t>Hewson I</w:t>
      </w:r>
      <w:r w:rsidRPr="002F3FD4">
        <w:rPr>
          <w:rFonts w:cs="Times New Roman"/>
          <w:noProof/>
          <w:szCs w:val="24"/>
        </w:rPr>
        <w:t xml:space="preserve">, </w:t>
      </w:r>
      <w:r w:rsidRPr="002F3FD4">
        <w:rPr>
          <w:rFonts w:cs="Times New Roman"/>
          <w:b/>
          <w:bCs/>
          <w:noProof/>
          <w:szCs w:val="24"/>
        </w:rPr>
        <w:t>Steele JA</w:t>
      </w:r>
      <w:r w:rsidRPr="002F3FD4">
        <w:rPr>
          <w:rFonts w:cs="Times New Roman"/>
          <w:noProof/>
          <w:szCs w:val="24"/>
        </w:rPr>
        <w:t xml:space="preserve">, </w:t>
      </w:r>
      <w:r w:rsidRPr="002F3FD4">
        <w:rPr>
          <w:rFonts w:cs="Times New Roman"/>
          <w:b/>
          <w:bCs/>
          <w:noProof/>
          <w:szCs w:val="24"/>
        </w:rPr>
        <w:t>Capone DG</w:t>
      </w:r>
      <w:r w:rsidRPr="002F3FD4">
        <w:rPr>
          <w:rFonts w:cs="Times New Roman"/>
          <w:noProof/>
          <w:szCs w:val="24"/>
        </w:rPr>
        <w:t xml:space="preserve">, </w:t>
      </w:r>
      <w:r w:rsidRPr="002F3FD4">
        <w:rPr>
          <w:rFonts w:cs="Times New Roman"/>
          <w:b/>
          <w:bCs/>
          <w:noProof/>
          <w:szCs w:val="24"/>
        </w:rPr>
        <w:t>Fuhrman JA</w:t>
      </w:r>
      <w:r w:rsidRPr="002F3FD4">
        <w:rPr>
          <w:rFonts w:cs="Times New Roman"/>
          <w:noProof/>
          <w:szCs w:val="24"/>
        </w:rPr>
        <w:t xml:space="preserve">. 2006. Remarkable heterogeneity in meso- and bathypelagic bacterioplankton assemblage composition. Limnol Oceanogr </w:t>
      </w:r>
      <w:r w:rsidRPr="002F3FD4">
        <w:rPr>
          <w:rFonts w:cs="Times New Roman"/>
          <w:b/>
          <w:bCs/>
          <w:noProof/>
          <w:szCs w:val="24"/>
        </w:rPr>
        <w:t>51</w:t>
      </w:r>
      <w:r w:rsidRPr="002F3FD4">
        <w:rPr>
          <w:rFonts w:cs="Times New Roman"/>
          <w:noProof/>
          <w:szCs w:val="24"/>
        </w:rPr>
        <w:t>:1274–1283.</w:t>
      </w:r>
    </w:p>
    <w:p w14:paraId="2BEE1047"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7. </w:t>
      </w:r>
      <w:r w:rsidRPr="002F3FD4">
        <w:rPr>
          <w:rFonts w:cs="Times New Roman"/>
          <w:noProof/>
          <w:szCs w:val="24"/>
        </w:rPr>
        <w:tab/>
      </w:r>
      <w:r w:rsidRPr="002F3FD4">
        <w:rPr>
          <w:rFonts w:cs="Times New Roman"/>
          <w:b/>
          <w:bCs/>
          <w:noProof/>
          <w:szCs w:val="24"/>
        </w:rPr>
        <w:t>Gifford SM</w:t>
      </w:r>
      <w:r w:rsidRPr="002F3FD4">
        <w:rPr>
          <w:rFonts w:cs="Times New Roman"/>
          <w:noProof/>
          <w:szCs w:val="24"/>
        </w:rPr>
        <w:t xml:space="preserve">, </w:t>
      </w:r>
      <w:r w:rsidRPr="002F3FD4">
        <w:rPr>
          <w:rFonts w:cs="Times New Roman"/>
          <w:b/>
          <w:bCs/>
          <w:noProof/>
          <w:szCs w:val="24"/>
        </w:rPr>
        <w:t>Sharma S</w:t>
      </w:r>
      <w:r w:rsidRPr="002F3FD4">
        <w:rPr>
          <w:rFonts w:cs="Times New Roman"/>
          <w:noProof/>
          <w:szCs w:val="24"/>
        </w:rPr>
        <w:t xml:space="preserve">, </w:t>
      </w:r>
      <w:r w:rsidRPr="002F3FD4">
        <w:rPr>
          <w:rFonts w:cs="Times New Roman"/>
          <w:b/>
          <w:bCs/>
          <w:noProof/>
          <w:szCs w:val="24"/>
        </w:rPr>
        <w:t>Moran MA</w:t>
      </w:r>
      <w:r w:rsidRPr="002F3FD4">
        <w:rPr>
          <w:rFonts w:cs="Times New Roman"/>
          <w:noProof/>
          <w:szCs w:val="24"/>
        </w:rPr>
        <w:t xml:space="preserve">. 2014. Linking activity and function to ecosystem dynamics in a coastal bacterioplankton community. Front Microbiol </w:t>
      </w:r>
      <w:r w:rsidRPr="002F3FD4">
        <w:rPr>
          <w:rFonts w:cs="Times New Roman"/>
          <w:b/>
          <w:bCs/>
          <w:noProof/>
          <w:szCs w:val="24"/>
        </w:rPr>
        <w:t>5</w:t>
      </w:r>
      <w:r w:rsidRPr="002F3FD4">
        <w:rPr>
          <w:rFonts w:cs="Times New Roman"/>
          <w:noProof/>
          <w:szCs w:val="24"/>
        </w:rPr>
        <w:t>:1–12.</w:t>
      </w:r>
    </w:p>
    <w:p w14:paraId="66F333A1"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8. </w:t>
      </w:r>
      <w:r w:rsidRPr="002F3FD4">
        <w:rPr>
          <w:rFonts w:cs="Times New Roman"/>
          <w:noProof/>
          <w:szCs w:val="24"/>
        </w:rPr>
        <w:tab/>
      </w:r>
      <w:r w:rsidRPr="002F3FD4">
        <w:rPr>
          <w:rFonts w:cs="Times New Roman"/>
          <w:b/>
          <w:bCs/>
          <w:noProof/>
          <w:szCs w:val="24"/>
        </w:rPr>
        <w:t>Bendall ML</w:t>
      </w:r>
      <w:r w:rsidRPr="002F3FD4">
        <w:rPr>
          <w:rFonts w:cs="Times New Roman"/>
          <w:noProof/>
          <w:szCs w:val="24"/>
        </w:rPr>
        <w:t xml:space="preserve">, </w:t>
      </w:r>
      <w:r w:rsidRPr="002F3FD4">
        <w:rPr>
          <w:rFonts w:cs="Times New Roman"/>
          <w:b/>
          <w:bCs/>
          <w:noProof/>
          <w:szCs w:val="24"/>
        </w:rPr>
        <w:t>Stevens SLR</w:t>
      </w:r>
      <w:r w:rsidRPr="002F3FD4">
        <w:rPr>
          <w:rFonts w:cs="Times New Roman"/>
          <w:noProof/>
          <w:szCs w:val="24"/>
        </w:rPr>
        <w:t xml:space="preserve">, </w:t>
      </w:r>
      <w:r w:rsidRPr="002F3FD4">
        <w:rPr>
          <w:rFonts w:cs="Times New Roman"/>
          <w:b/>
          <w:bCs/>
          <w:noProof/>
          <w:szCs w:val="24"/>
        </w:rPr>
        <w:t>Chan L</w:t>
      </w:r>
      <w:r w:rsidRPr="002F3FD4">
        <w:rPr>
          <w:rFonts w:cs="Times New Roman"/>
          <w:noProof/>
          <w:szCs w:val="24"/>
        </w:rPr>
        <w:t xml:space="preserve">, </w:t>
      </w:r>
      <w:r w:rsidRPr="002F3FD4">
        <w:rPr>
          <w:rFonts w:cs="Times New Roman"/>
          <w:b/>
          <w:bCs/>
          <w:noProof/>
          <w:szCs w:val="24"/>
        </w:rPr>
        <w:t>Malfatti S</w:t>
      </w:r>
      <w:r w:rsidRPr="002F3FD4">
        <w:rPr>
          <w:rFonts w:cs="Times New Roman"/>
          <w:noProof/>
          <w:szCs w:val="24"/>
        </w:rPr>
        <w:t xml:space="preserve">, </w:t>
      </w:r>
      <w:r w:rsidRPr="002F3FD4">
        <w:rPr>
          <w:rFonts w:cs="Times New Roman"/>
          <w:b/>
          <w:bCs/>
          <w:noProof/>
          <w:szCs w:val="24"/>
        </w:rPr>
        <w:t>Schwientek P</w:t>
      </w:r>
      <w:r w:rsidRPr="002F3FD4">
        <w:rPr>
          <w:rFonts w:cs="Times New Roman"/>
          <w:noProof/>
          <w:szCs w:val="24"/>
        </w:rPr>
        <w:t xml:space="preserve">, </w:t>
      </w:r>
      <w:r w:rsidRPr="002F3FD4">
        <w:rPr>
          <w:rFonts w:cs="Times New Roman"/>
          <w:b/>
          <w:bCs/>
          <w:noProof/>
          <w:szCs w:val="24"/>
        </w:rPr>
        <w:t>Tremblay J</w:t>
      </w:r>
      <w:r w:rsidRPr="002F3FD4">
        <w:rPr>
          <w:rFonts w:cs="Times New Roman"/>
          <w:noProof/>
          <w:szCs w:val="24"/>
        </w:rPr>
        <w:t xml:space="preserve">, </w:t>
      </w:r>
      <w:r w:rsidRPr="002F3FD4">
        <w:rPr>
          <w:rFonts w:cs="Times New Roman"/>
          <w:b/>
          <w:bCs/>
          <w:noProof/>
          <w:szCs w:val="24"/>
        </w:rPr>
        <w:t>Schackwitz W</w:t>
      </w:r>
      <w:r w:rsidRPr="002F3FD4">
        <w:rPr>
          <w:rFonts w:cs="Times New Roman"/>
          <w:noProof/>
          <w:szCs w:val="24"/>
        </w:rPr>
        <w:t xml:space="preserve">, </w:t>
      </w:r>
      <w:r w:rsidRPr="002F3FD4">
        <w:rPr>
          <w:rFonts w:cs="Times New Roman"/>
          <w:b/>
          <w:bCs/>
          <w:noProof/>
          <w:szCs w:val="24"/>
        </w:rPr>
        <w:t>Martin J</w:t>
      </w:r>
      <w:r w:rsidRPr="002F3FD4">
        <w:rPr>
          <w:rFonts w:cs="Times New Roman"/>
          <w:noProof/>
          <w:szCs w:val="24"/>
        </w:rPr>
        <w:t xml:space="preserve">, </w:t>
      </w:r>
      <w:r w:rsidRPr="002F3FD4">
        <w:rPr>
          <w:rFonts w:cs="Times New Roman"/>
          <w:b/>
          <w:bCs/>
          <w:noProof/>
          <w:szCs w:val="24"/>
        </w:rPr>
        <w:t>Pati A</w:t>
      </w:r>
      <w:r w:rsidRPr="002F3FD4">
        <w:rPr>
          <w:rFonts w:cs="Times New Roman"/>
          <w:noProof/>
          <w:szCs w:val="24"/>
        </w:rPr>
        <w:t xml:space="preserve">, </w:t>
      </w:r>
      <w:r w:rsidRPr="002F3FD4">
        <w:rPr>
          <w:rFonts w:cs="Times New Roman"/>
          <w:b/>
          <w:bCs/>
          <w:noProof/>
          <w:szCs w:val="24"/>
        </w:rPr>
        <w:t>Bushnell B</w:t>
      </w:r>
      <w:r w:rsidRPr="002F3FD4">
        <w:rPr>
          <w:rFonts w:cs="Times New Roman"/>
          <w:noProof/>
          <w:szCs w:val="24"/>
        </w:rPr>
        <w:t xml:space="preserve">, </w:t>
      </w:r>
      <w:r w:rsidRPr="002F3FD4">
        <w:rPr>
          <w:rFonts w:cs="Times New Roman"/>
          <w:b/>
          <w:bCs/>
          <w:noProof/>
          <w:szCs w:val="24"/>
        </w:rPr>
        <w:t>Froula J</w:t>
      </w:r>
      <w:r w:rsidRPr="002F3FD4">
        <w:rPr>
          <w:rFonts w:cs="Times New Roman"/>
          <w:noProof/>
          <w:szCs w:val="24"/>
        </w:rPr>
        <w:t xml:space="preserve">, </w:t>
      </w:r>
      <w:r w:rsidRPr="002F3FD4">
        <w:rPr>
          <w:rFonts w:cs="Times New Roman"/>
          <w:b/>
          <w:bCs/>
          <w:noProof/>
          <w:szCs w:val="24"/>
        </w:rPr>
        <w:t>Kang D</w:t>
      </w:r>
      <w:r w:rsidRPr="002F3FD4">
        <w:rPr>
          <w:rFonts w:cs="Times New Roman"/>
          <w:noProof/>
          <w:szCs w:val="24"/>
        </w:rPr>
        <w:t xml:space="preserve">, </w:t>
      </w:r>
      <w:r w:rsidRPr="002F3FD4">
        <w:rPr>
          <w:rFonts w:cs="Times New Roman"/>
          <w:b/>
          <w:bCs/>
          <w:noProof/>
          <w:szCs w:val="24"/>
        </w:rPr>
        <w:t>Tringe SG</w:t>
      </w:r>
      <w:r w:rsidRPr="002F3FD4">
        <w:rPr>
          <w:rFonts w:cs="Times New Roman"/>
          <w:noProof/>
          <w:szCs w:val="24"/>
        </w:rPr>
        <w:t xml:space="preserve">, </w:t>
      </w:r>
      <w:r w:rsidRPr="002F3FD4">
        <w:rPr>
          <w:rFonts w:cs="Times New Roman"/>
          <w:b/>
          <w:bCs/>
          <w:noProof/>
          <w:szCs w:val="24"/>
        </w:rPr>
        <w:t>Bertilsson S</w:t>
      </w:r>
      <w:r w:rsidRPr="002F3FD4">
        <w:rPr>
          <w:rFonts w:cs="Times New Roman"/>
          <w:noProof/>
          <w:szCs w:val="24"/>
        </w:rPr>
        <w:t xml:space="preserve">, </w:t>
      </w:r>
      <w:r w:rsidRPr="002F3FD4">
        <w:rPr>
          <w:rFonts w:cs="Times New Roman"/>
          <w:b/>
          <w:bCs/>
          <w:noProof/>
          <w:szCs w:val="24"/>
        </w:rPr>
        <w:t>Moran MA</w:t>
      </w:r>
      <w:r w:rsidRPr="002F3FD4">
        <w:rPr>
          <w:rFonts w:cs="Times New Roman"/>
          <w:noProof/>
          <w:szCs w:val="24"/>
        </w:rPr>
        <w:t xml:space="preserve">, </w:t>
      </w:r>
      <w:r w:rsidRPr="002F3FD4">
        <w:rPr>
          <w:rFonts w:cs="Times New Roman"/>
          <w:b/>
          <w:bCs/>
          <w:noProof/>
          <w:szCs w:val="24"/>
        </w:rPr>
        <w:t>Shade A</w:t>
      </w:r>
      <w:r w:rsidRPr="002F3FD4">
        <w:rPr>
          <w:rFonts w:cs="Times New Roman"/>
          <w:noProof/>
          <w:szCs w:val="24"/>
        </w:rPr>
        <w:t xml:space="preserve">, </w:t>
      </w:r>
      <w:r w:rsidRPr="002F3FD4">
        <w:rPr>
          <w:rFonts w:cs="Times New Roman"/>
          <w:b/>
          <w:bCs/>
          <w:noProof/>
          <w:szCs w:val="24"/>
        </w:rPr>
        <w:t>Newton RJ</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w:t>
      </w:r>
      <w:r w:rsidRPr="002F3FD4">
        <w:rPr>
          <w:rFonts w:cs="Times New Roman"/>
          <w:b/>
          <w:bCs/>
          <w:noProof/>
          <w:szCs w:val="24"/>
        </w:rPr>
        <w:t>Malmstrom RR</w:t>
      </w:r>
      <w:r w:rsidRPr="002F3FD4">
        <w:rPr>
          <w:rFonts w:cs="Times New Roman"/>
          <w:noProof/>
          <w:szCs w:val="24"/>
        </w:rPr>
        <w:t xml:space="preserve">. 2016. Genome-wide selective sweeps and gene-specific sweeps in natural bacterial populations. ISME J </w:t>
      </w:r>
      <w:r w:rsidRPr="002F3FD4">
        <w:rPr>
          <w:rFonts w:cs="Times New Roman"/>
          <w:b/>
          <w:bCs/>
          <w:noProof/>
          <w:szCs w:val="24"/>
        </w:rPr>
        <w:t>10</w:t>
      </w:r>
      <w:r w:rsidRPr="002F3FD4">
        <w:rPr>
          <w:rFonts w:cs="Times New Roman"/>
          <w:noProof/>
          <w:szCs w:val="24"/>
        </w:rPr>
        <w:t>:1589–1601.</w:t>
      </w:r>
    </w:p>
    <w:p w14:paraId="1B109E67"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9. </w:t>
      </w:r>
      <w:r w:rsidRPr="002F3FD4">
        <w:rPr>
          <w:rFonts w:cs="Times New Roman"/>
          <w:noProof/>
          <w:szCs w:val="24"/>
        </w:rPr>
        <w:tab/>
      </w:r>
      <w:r w:rsidRPr="002F3FD4">
        <w:rPr>
          <w:rFonts w:cs="Times New Roman"/>
          <w:b/>
          <w:bCs/>
          <w:noProof/>
          <w:szCs w:val="24"/>
        </w:rPr>
        <w:t>Taipale S</w:t>
      </w:r>
      <w:r w:rsidRPr="002F3FD4">
        <w:rPr>
          <w:rFonts w:cs="Times New Roman"/>
          <w:noProof/>
          <w:szCs w:val="24"/>
        </w:rPr>
        <w:t xml:space="preserve">, </w:t>
      </w:r>
      <w:r w:rsidRPr="002F3FD4">
        <w:rPr>
          <w:rFonts w:cs="Times New Roman"/>
          <w:b/>
          <w:bCs/>
          <w:noProof/>
          <w:szCs w:val="24"/>
        </w:rPr>
        <w:t>Jones R</w:t>
      </w:r>
      <w:r w:rsidRPr="002F3FD4">
        <w:rPr>
          <w:rFonts w:cs="Times New Roman"/>
          <w:noProof/>
          <w:szCs w:val="24"/>
        </w:rPr>
        <w:t xml:space="preserve">, </w:t>
      </w:r>
      <w:r w:rsidRPr="002F3FD4">
        <w:rPr>
          <w:rFonts w:cs="Times New Roman"/>
          <w:b/>
          <w:bCs/>
          <w:noProof/>
          <w:szCs w:val="24"/>
        </w:rPr>
        <w:t>Tiirola M</w:t>
      </w:r>
      <w:r w:rsidRPr="002F3FD4">
        <w:rPr>
          <w:rFonts w:cs="Times New Roman"/>
          <w:noProof/>
          <w:szCs w:val="24"/>
        </w:rPr>
        <w:t xml:space="preserve">. 2009. Vertical diversity of bacteria in an oxygen-stratified humic lake, evaluated using DNA and phospholipid analyses. Aquat Microb Ecol </w:t>
      </w:r>
      <w:r w:rsidRPr="002F3FD4">
        <w:rPr>
          <w:rFonts w:cs="Times New Roman"/>
          <w:b/>
          <w:bCs/>
          <w:noProof/>
          <w:szCs w:val="24"/>
        </w:rPr>
        <w:t>55</w:t>
      </w:r>
      <w:r w:rsidRPr="002F3FD4">
        <w:rPr>
          <w:rFonts w:cs="Times New Roman"/>
          <w:noProof/>
          <w:szCs w:val="24"/>
        </w:rPr>
        <w:t>:1–16.</w:t>
      </w:r>
    </w:p>
    <w:p w14:paraId="67999302"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10. </w:t>
      </w:r>
      <w:r w:rsidRPr="002F3FD4">
        <w:rPr>
          <w:rFonts w:cs="Times New Roman"/>
          <w:noProof/>
          <w:szCs w:val="24"/>
        </w:rPr>
        <w:tab/>
      </w:r>
      <w:r w:rsidRPr="002F3FD4">
        <w:rPr>
          <w:rFonts w:cs="Times New Roman"/>
          <w:b/>
          <w:bCs/>
          <w:noProof/>
          <w:szCs w:val="24"/>
        </w:rPr>
        <w:t>Garcia SL</w:t>
      </w:r>
      <w:r w:rsidRPr="002F3FD4">
        <w:rPr>
          <w:rFonts w:cs="Times New Roman"/>
          <w:noProof/>
          <w:szCs w:val="24"/>
        </w:rPr>
        <w:t xml:space="preserve">, </w:t>
      </w:r>
      <w:r w:rsidRPr="002F3FD4">
        <w:rPr>
          <w:rFonts w:cs="Times New Roman"/>
          <w:b/>
          <w:bCs/>
          <w:noProof/>
          <w:szCs w:val="24"/>
        </w:rPr>
        <w:t>Salka I</w:t>
      </w:r>
      <w:r w:rsidRPr="002F3FD4">
        <w:rPr>
          <w:rFonts w:cs="Times New Roman"/>
          <w:noProof/>
          <w:szCs w:val="24"/>
        </w:rPr>
        <w:t xml:space="preserve">, </w:t>
      </w:r>
      <w:r w:rsidRPr="002F3FD4">
        <w:rPr>
          <w:rFonts w:cs="Times New Roman"/>
          <w:b/>
          <w:bCs/>
          <w:noProof/>
          <w:szCs w:val="24"/>
        </w:rPr>
        <w:t>Grossart HP</w:t>
      </w:r>
      <w:r w:rsidRPr="002F3FD4">
        <w:rPr>
          <w:rFonts w:cs="Times New Roman"/>
          <w:noProof/>
          <w:szCs w:val="24"/>
        </w:rPr>
        <w:t xml:space="preserve">, </w:t>
      </w:r>
      <w:r w:rsidRPr="002F3FD4">
        <w:rPr>
          <w:rFonts w:cs="Times New Roman"/>
          <w:b/>
          <w:bCs/>
          <w:noProof/>
          <w:szCs w:val="24"/>
        </w:rPr>
        <w:t>Warnecke F</w:t>
      </w:r>
      <w:r w:rsidRPr="002F3FD4">
        <w:rPr>
          <w:rFonts w:cs="Times New Roman"/>
          <w:noProof/>
          <w:szCs w:val="24"/>
        </w:rPr>
        <w:t xml:space="preserve">. 2013. Depth-discrete profiles of </w:t>
      </w:r>
      <w:r w:rsidRPr="002F3FD4">
        <w:rPr>
          <w:rFonts w:cs="Times New Roman"/>
          <w:noProof/>
          <w:szCs w:val="24"/>
        </w:rPr>
        <w:lastRenderedPageBreak/>
        <w:t xml:space="preserve">bacterial communities reveal pronounced spatio-temporal dynamics related to lake stratification. Environ Microbiol Rep </w:t>
      </w:r>
      <w:r w:rsidRPr="002F3FD4">
        <w:rPr>
          <w:rFonts w:cs="Times New Roman"/>
          <w:b/>
          <w:bCs/>
          <w:noProof/>
          <w:szCs w:val="24"/>
        </w:rPr>
        <w:t>5</w:t>
      </w:r>
      <w:r w:rsidRPr="002F3FD4">
        <w:rPr>
          <w:rFonts w:cs="Times New Roman"/>
          <w:noProof/>
          <w:szCs w:val="24"/>
        </w:rPr>
        <w:t>:549–555.</w:t>
      </w:r>
    </w:p>
    <w:p w14:paraId="09A99968"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11. </w:t>
      </w:r>
      <w:r w:rsidRPr="002F3FD4">
        <w:rPr>
          <w:rFonts w:cs="Times New Roman"/>
          <w:noProof/>
          <w:szCs w:val="24"/>
        </w:rPr>
        <w:tab/>
      </w:r>
      <w:r w:rsidRPr="002F3FD4">
        <w:rPr>
          <w:rFonts w:cs="Times New Roman"/>
          <w:b/>
          <w:bCs/>
          <w:noProof/>
          <w:szCs w:val="24"/>
        </w:rPr>
        <w:t>Shade A</w:t>
      </w:r>
      <w:r w:rsidRPr="002F3FD4">
        <w:rPr>
          <w:rFonts w:cs="Times New Roman"/>
          <w:noProof/>
          <w:szCs w:val="24"/>
        </w:rPr>
        <w:t xml:space="preserve">, </w:t>
      </w:r>
      <w:r w:rsidRPr="002F3FD4">
        <w:rPr>
          <w:rFonts w:cs="Times New Roman"/>
          <w:b/>
          <w:bCs/>
          <w:noProof/>
          <w:szCs w:val="24"/>
        </w:rPr>
        <w:t>Read JS</w:t>
      </w:r>
      <w:r w:rsidRPr="002F3FD4">
        <w:rPr>
          <w:rFonts w:cs="Times New Roman"/>
          <w:noProof/>
          <w:szCs w:val="24"/>
        </w:rPr>
        <w:t xml:space="preserve">, </w:t>
      </w:r>
      <w:r w:rsidRPr="002F3FD4">
        <w:rPr>
          <w:rFonts w:cs="Times New Roman"/>
          <w:b/>
          <w:bCs/>
          <w:noProof/>
          <w:szCs w:val="24"/>
        </w:rPr>
        <w:t>Youngblut ND</w:t>
      </w:r>
      <w:r w:rsidRPr="002F3FD4">
        <w:rPr>
          <w:rFonts w:cs="Times New Roman"/>
          <w:noProof/>
          <w:szCs w:val="24"/>
        </w:rPr>
        <w:t xml:space="preserve">, </w:t>
      </w:r>
      <w:r w:rsidRPr="002F3FD4">
        <w:rPr>
          <w:rFonts w:cs="Times New Roman"/>
          <w:b/>
          <w:bCs/>
          <w:noProof/>
          <w:szCs w:val="24"/>
        </w:rPr>
        <w:t>Fierer N</w:t>
      </w:r>
      <w:r w:rsidRPr="002F3FD4">
        <w:rPr>
          <w:rFonts w:cs="Times New Roman"/>
          <w:noProof/>
          <w:szCs w:val="24"/>
        </w:rPr>
        <w:t xml:space="preserve">, </w:t>
      </w:r>
      <w:r w:rsidRPr="002F3FD4">
        <w:rPr>
          <w:rFonts w:cs="Times New Roman"/>
          <w:b/>
          <w:bCs/>
          <w:noProof/>
          <w:szCs w:val="24"/>
        </w:rPr>
        <w:t>Knight R</w:t>
      </w:r>
      <w:r w:rsidRPr="002F3FD4">
        <w:rPr>
          <w:rFonts w:cs="Times New Roman"/>
          <w:noProof/>
          <w:szCs w:val="24"/>
        </w:rPr>
        <w:t xml:space="preserve">, </w:t>
      </w:r>
      <w:r w:rsidRPr="002F3FD4">
        <w:rPr>
          <w:rFonts w:cs="Times New Roman"/>
          <w:b/>
          <w:bCs/>
          <w:noProof/>
          <w:szCs w:val="24"/>
        </w:rPr>
        <w:t>Kratz TK</w:t>
      </w:r>
      <w:r w:rsidRPr="002F3FD4">
        <w:rPr>
          <w:rFonts w:cs="Times New Roman"/>
          <w:noProof/>
          <w:szCs w:val="24"/>
        </w:rPr>
        <w:t xml:space="preserve">, </w:t>
      </w:r>
      <w:r w:rsidRPr="002F3FD4">
        <w:rPr>
          <w:rFonts w:cs="Times New Roman"/>
          <w:b/>
          <w:bCs/>
          <w:noProof/>
          <w:szCs w:val="24"/>
        </w:rPr>
        <w:t>Lottig NR</w:t>
      </w:r>
      <w:r w:rsidRPr="002F3FD4">
        <w:rPr>
          <w:rFonts w:cs="Times New Roman"/>
          <w:noProof/>
          <w:szCs w:val="24"/>
        </w:rPr>
        <w:t xml:space="preserve">, </w:t>
      </w:r>
      <w:r w:rsidRPr="002F3FD4">
        <w:rPr>
          <w:rFonts w:cs="Times New Roman"/>
          <w:b/>
          <w:bCs/>
          <w:noProof/>
          <w:szCs w:val="24"/>
        </w:rPr>
        <w:t>Roden EE</w:t>
      </w:r>
      <w:r w:rsidRPr="002F3FD4">
        <w:rPr>
          <w:rFonts w:cs="Times New Roman"/>
          <w:noProof/>
          <w:szCs w:val="24"/>
        </w:rPr>
        <w:t xml:space="preserve">, </w:t>
      </w:r>
      <w:r w:rsidRPr="002F3FD4">
        <w:rPr>
          <w:rFonts w:cs="Times New Roman"/>
          <w:b/>
          <w:bCs/>
          <w:noProof/>
          <w:szCs w:val="24"/>
        </w:rPr>
        <w:t>Stanley EH</w:t>
      </w:r>
      <w:r w:rsidRPr="002F3FD4">
        <w:rPr>
          <w:rFonts w:cs="Times New Roman"/>
          <w:noProof/>
          <w:szCs w:val="24"/>
        </w:rPr>
        <w:t xml:space="preserve">, </w:t>
      </w:r>
      <w:r w:rsidRPr="002F3FD4">
        <w:rPr>
          <w:rFonts w:cs="Times New Roman"/>
          <w:b/>
          <w:bCs/>
          <w:noProof/>
          <w:szCs w:val="24"/>
        </w:rPr>
        <w:t>Stombaugh J</w:t>
      </w:r>
      <w:r w:rsidRPr="002F3FD4">
        <w:rPr>
          <w:rFonts w:cs="Times New Roman"/>
          <w:noProof/>
          <w:szCs w:val="24"/>
        </w:rPr>
        <w:t xml:space="preserve">, </w:t>
      </w:r>
      <w:r w:rsidRPr="002F3FD4">
        <w:rPr>
          <w:rFonts w:cs="Times New Roman"/>
          <w:b/>
          <w:bCs/>
          <w:noProof/>
          <w:szCs w:val="24"/>
        </w:rPr>
        <w:t>Whitaker RJ</w:t>
      </w:r>
      <w:r w:rsidRPr="002F3FD4">
        <w:rPr>
          <w:rFonts w:cs="Times New Roman"/>
          <w:noProof/>
          <w:szCs w:val="24"/>
        </w:rPr>
        <w:t xml:space="preserve">, </w:t>
      </w:r>
      <w:r w:rsidRPr="002F3FD4">
        <w:rPr>
          <w:rFonts w:cs="Times New Roman"/>
          <w:b/>
          <w:bCs/>
          <w:noProof/>
          <w:szCs w:val="24"/>
        </w:rPr>
        <w:t>Wu CH</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2012. Lake microbial communities are resilient after a whole-ecosystem disturbance. ISME J </w:t>
      </w:r>
      <w:r w:rsidRPr="002F3FD4">
        <w:rPr>
          <w:rFonts w:cs="Times New Roman"/>
          <w:b/>
          <w:bCs/>
          <w:noProof/>
          <w:szCs w:val="24"/>
        </w:rPr>
        <w:t>6</w:t>
      </w:r>
      <w:r w:rsidRPr="002F3FD4">
        <w:rPr>
          <w:rFonts w:cs="Times New Roman"/>
          <w:noProof/>
          <w:szCs w:val="24"/>
        </w:rPr>
        <w:t>:2153–2167.</w:t>
      </w:r>
    </w:p>
    <w:p w14:paraId="4A6EF0EA"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12. </w:t>
      </w:r>
      <w:r w:rsidRPr="002F3FD4">
        <w:rPr>
          <w:rFonts w:cs="Times New Roman"/>
          <w:noProof/>
          <w:szCs w:val="24"/>
        </w:rPr>
        <w:tab/>
      </w:r>
      <w:r w:rsidRPr="002F3FD4">
        <w:rPr>
          <w:rFonts w:cs="Times New Roman"/>
          <w:b/>
          <w:bCs/>
          <w:noProof/>
          <w:szCs w:val="24"/>
        </w:rPr>
        <w:t>Hahn MW</w:t>
      </w:r>
      <w:r w:rsidRPr="002F3FD4">
        <w:rPr>
          <w:rFonts w:cs="Times New Roman"/>
          <w:noProof/>
          <w:szCs w:val="24"/>
        </w:rPr>
        <w:t xml:space="preserve">, </w:t>
      </w:r>
      <w:r w:rsidRPr="002F3FD4">
        <w:rPr>
          <w:rFonts w:cs="Times New Roman"/>
          <w:b/>
          <w:bCs/>
          <w:noProof/>
          <w:szCs w:val="24"/>
        </w:rPr>
        <w:t>Scheuerl T</w:t>
      </w:r>
      <w:r w:rsidRPr="002F3FD4">
        <w:rPr>
          <w:rFonts w:cs="Times New Roman"/>
          <w:noProof/>
          <w:szCs w:val="24"/>
        </w:rPr>
        <w:t xml:space="preserve">, </w:t>
      </w:r>
      <w:r w:rsidRPr="002F3FD4">
        <w:rPr>
          <w:rFonts w:cs="Times New Roman"/>
          <w:b/>
          <w:bCs/>
          <w:noProof/>
          <w:szCs w:val="24"/>
        </w:rPr>
        <w:t>Jezberová J</w:t>
      </w:r>
      <w:r w:rsidRPr="002F3FD4">
        <w:rPr>
          <w:rFonts w:cs="Times New Roman"/>
          <w:noProof/>
          <w:szCs w:val="24"/>
        </w:rPr>
        <w:t xml:space="preserve">, </w:t>
      </w:r>
      <w:r w:rsidRPr="002F3FD4">
        <w:rPr>
          <w:rFonts w:cs="Times New Roman"/>
          <w:b/>
          <w:bCs/>
          <w:noProof/>
          <w:szCs w:val="24"/>
        </w:rPr>
        <w:t>Koll U</w:t>
      </w:r>
      <w:r w:rsidRPr="002F3FD4">
        <w:rPr>
          <w:rFonts w:cs="Times New Roman"/>
          <w:noProof/>
          <w:szCs w:val="24"/>
        </w:rPr>
        <w:t xml:space="preserve">, </w:t>
      </w:r>
      <w:r w:rsidRPr="002F3FD4">
        <w:rPr>
          <w:rFonts w:cs="Times New Roman"/>
          <w:b/>
          <w:bCs/>
          <w:noProof/>
          <w:szCs w:val="24"/>
        </w:rPr>
        <w:t>Jezbera J</w:t>
      </w:r>
      <w:r w:rsidRPr="002F3FD4">
        <w:rPr>
          <w:rFonts w:cs="Times New Roman"/>
          <w:noProof/>
          <w:szCs w:val="24"/>
        </w:rPr>
        <w:t xml:space="preserve">, </w:t>
      </w:r>
      <w:r w:rsidRPr="002F3FD4">
        <w:rPr>
          <w:rFonts w:cs="Times New Roman"/>
          <w:b/>
          <w:bCs/>
          <w:noProof/>
          <w:szCs w:val="24"/>
        </w:rPr>
        <w:t>Šimek K</w:t>
      </w:r>
      <w:r w:rsidRPr="002F3FD4">
        <w:rPr>
          <w:rFonts w:cs="Times New Roman"/>
          <w:noProof/>
          <w:szCs w:val="24"/>
        </w:rPr>
        <w:t xml:space="preserve">, </w:t>
      </w:r>
      <w:r w:rsidRPr="002F3FD4">
        <w:rPr>
          <w:rFonts w:cs="Times New Roman"/>
          <w:b/>
          <w:bCs/>
          <w:noProof/>
          <w:szCs w:val="24"/>
        </w:rPr>
        <w:t>Vannini C</w:t>
      </w:r>
      <w:r w:rsidRPr="002F3FD4">
        <w:rPr>
          <w:rFonts w:cs="Times New Roman"/>
          <w:noProof/>
          <w:szCs w:val="24"/>
        </w:rPr>
        <w:t xml:space="preserve">, </w:t>
      </w:r>
      <w:r w:rsidRPr="002F3FD4">
        <w:rPr>
          <w:rFonts w:cs="Times New Roman"/>
          <w:b/>
          <w:bCs/>
          <w:noProof/>
          <w:szCs w:val="24"/>
        </w:rPr>
        <w:t>Petroni G</w:t>
      </w:r>
      <w:r w:rsidRPr="002F3FD4">
        <w:rPr>
          <w:rFonts w:cs="Times New Roman"/>
          <w:noProof/>
          <w:szCs w:val="24"/>
        </w:rPr>
        <w:t xml:space="preserve">, </w:t>
      </w:r>
      <w:r w:rsidRPr="002F3FD4">
        <w:rPr>
          <w:rFonts w:cs="Times New Roman"/>
          <w:b/>
          <w:bCs/>
          <w:noProof/>
          <w:szCs w:val="24"/>
        </w:rPr>
        <w:t>Wu QL</w:t>
      </w:r>
      <w:r w:rsidRPr="002F3FD4">
        <w:rPr>
          <w:rFonts w:cs="Times New Roman"/>
          <w:noProof/>
          <w:szCs w:val="24"/>
        </w:rPr>
        <w:t xml:space="preserve">. 2012. The passive yet successful way of planktonic life: Genomic and experimental analysis of the ecology of a free-living polynucleobacter population. PLoS One </w:t>
      </w:r>
      <w:r w:rsidRPr="002F3FD4">
        <w:rPr>
          <w:rFonts w:cs="Times New Roman"/>
          <w:b/>
          <w:bCs/>
          <w:noProof/>
          <w:szCs w:val="24"/>
        </w:rPr>
        <w:t>7</w:t>
      </w:r>
      <w:r w:rsidRPr="002F3FD4">
        <w:rPr>
          <w:rFonts w:cs="Times New Roman"/>
          <w:noProof/>
          <w:szCs w:val="24"/>
        </w:rPr>
        <w:t>:1–17.</w:t>
      </w:r>
    </w:p>
    <w:p w14:paraId="1D1D1B73"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13. </w:t>
      </w:r>
      <w:r w:rsidRPr="002F3FD4">
        <w:rPr>
          <w:rFonts w:cs="Times New Roman"/>
          <w:noProof/>
          <w:szCs w:val="24"/>
        </w:rPr>
        <w:tab/>
      </w:r>
      <w:r w:rsidRPr="002F3FD4">
        <w:rPr>
          <w:rFonts w:cs="Times New Roman"/>
          <w:b/>
          <w:bCs/>
          <w:noProof/>
          <w:szCs w:val="24"/>
        </w:rPr>
        <w:t>Garcia SL</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w:t>
      </w:r>
      <w:r w:rsidRPr="002F3FD4">
        <w:rPr>
          <w:rFonts w:cs="Times New Roman"/>
          <w:b/>
          <w:bCs/>
          <w:noProof/>
          <w:szCs w:val="24"/>
        </w:rPr>
        <w:t>Grossart HP</w:t>
      </w:r>
      <w:r w:rsidRPr="002F3FD4">
        <w:rPr>
          <w:rFonts w:cs="Times New Roman"/>
          <w:noProof/>
          <w:szCs w:val="24"/>
        </w:rPr>
        <w:t xml:space="preserve">, </w:t>
      </w:r>
      <w:r w:rsidRPr="002F3FD4">
        <w:rPr>
          <w:rFonts w:cs="Times New Roman"/>
          <w:b/>
          <w:bCs/>
          <w:noProof/>
          <w:szCs w:val="24"/>
        </w:rPr>
        <w:t>Warnecke F</w:t>
      </w:r>
      <w:r w:rsidRPr="002F3FD4">
        <w:rPr>
          <w:rFonts w:cs="Times New Roman"/>
          <w:noProof/>
          <w:szCs w:val="24"/>
        </w:rPr>
        <w:t>. 2013. Successful enrichment of the ubiquitous freshwater acI Actinobacteria. Environ Microbiol Rep 1–7.</w:t>
      </w:r>
    </w:p>
    <w:p w14:paraId="00B2C779"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14. </w:t>
      </w:r>
      <w:r w:rsidRPr="002F3FD4">
        <w:rPr>
          <w:rFonts w:cs="Times New Roman"/>
          <w:noProof/>
          <w:szCs w:val="24"/>
        </w:rPr>
        <w:tab/>
      </w:r>
      <w:r w:rsidRPr="002F3FD4">
        <w:rPr>
          <w:rFonts w:cs="Times New Roman"/>
          <w:b/>
          <w:bCs/>
          <w:noProof/>
          <w:szCs w:val="24"/>
        </w:rPr>
        <w:t>Peura S</w:t>
      </w:r>
      <w:r w:rsidRPr="002F3FD4">
        <w:rPr>
          <w:rFonts w:cs="Times New Roman"/>
          <w:noProof/>
          <w:szCs w:val="24"/>
        </w:rPr>
        <w:t xml:space="preserve">, </w:t>
      </w:r>
      <w:r w:rsidRPr="002F3FD4">
        <w:rPr>
          <w:rFonts w:cs="Times New Roman"/>
          <w:b/>
          <w:bCs/>
          <w:noProof/>
          <w:szCs w:val="24"/>
        </w:rPr>
        <w:t>Eiler A</w:t>
      </w:r>
      <w:r w:rsidRPr="002F3FD4">
        <w:rPr>
          <w:rFonts w:cs="Times New Roman"/>
          <w:noProof/>
          <w:szCs w:val="24"/>
        </w:rPr>
        <w:t xml:space="preserve">, </w:t>
      </w:r>
      <w:r w:rsidRPr="002F3FD4">
        <w:rPr>
          <w:rFonts w:cs="Times New Roman"/>
          <w:b/>
          <w:bCs/>
          <w:noProof/>
          <w:szCs w:val="24"/>
        </w:rPr>
        <w:t>Bertilsson S</w:t>
      </w:r>
      <w:r w:rsidRPr="002F3FD4">
        <w:rPr>
          <w:rFonts w:cs="Times New Roman"/>
          <w:noProof/>
          <w:szCs w:val="24"/>
        </w:rPr>
        <w:t xml:space="preserve">, </w:t>
      </w:r>
      <w:r w:rsidRPr="002F3FD4">
        <w:rPr>
          <w:rFonts w:cs="Times New Roman"/>
          <w:b/>
          <w:bCs/>
          <w:noProof/>
          <w:szCs w:val="24"/>
        </w:rPr>
        <w:t>Nyka H</w:t>
      </w:r>
      <w:r w:rsidRPr="002F3FD4">
        <w:rPr>
          <w:rFonts w:cs="Times New Roman"/>
          <w:noProof/>
          <w:szCs w:val="24"/>
        </w:rPr>
        <w:t xml:space="preserve">, </w:t>
      </w:r>
      <w:r w:rsidRPr="002F3FD4">
        <w:rPr>
          <w:rFonts w:cs="Times New Roman"/>
          <w:b/>
          <w:bCs/>
          <w:noProof/>
          <w:szCs w:val="24"/>
        </w:rPr>
        <w:t>Tiirola M</w:t>
      </w:r>
      <w:r w:rsidRPr="002F3FD4">
        <w:rPr>
          <w:rFonts w:cs="Times New Roman"/>
          <w:noProof/>
          <w:szCs w:val="24"/>
        </w:rPr>
        <w:t xml:space="preserve">, </w:t>
      </w:r>
      <w:r w:rsidRPr="002F3FD4">
        <w:rPr>
          <w:rFonts w:cs="Times New Roman"/>
          <w:b/>
          <w:bCs/>
          <w:noProof/>
          <w:szCs w:val="24"/>
        </w:rPr>
        <w:t>Jones RI</w:t>
      </w:r>
      <w:r w:rsidRPr="002F3FD4">
        <w:rPr>
          <w:rFonts w:cs="Times New Roman"/>
          <w:noProof/>
          <w:szCs w:val="24"/>
        </w:rPr>
        <w:t xml:space="preserve">. 2012. Distinct and diverse anaerobic bacterial communities in boreal lakes dominated by candidate division OD1. ISME J </w:t>
      </w:r>
      <w:r w:rsidRPr="002F3FD4">
        <w:rPr>
          <w:rFonts w:cs="Times New Roman"/>
          <w:b/>
          <w:bCs/>
          <w:noProof/>
          <w:szCs w:val="24"/>
        </w:rPr>
        <w:t>6</w:t>
      </w:r>
      <w:r w:rsidRPr="002F3FD4">
        <w:rPr>
          <w:rFonts w:cs="Times New Roman"/>
          <w:noProof/>
          <w:szCs w:val="24"/>
        </w:rPr>
        <w:t>:1640–1652.</w:t>
      </w:r>
    </w:p>
    <w:p w14:paraId="659B2560"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15. </w:t>
      </w:r>
      <w:r w:rsidRPr="002F3FD4">
        <w:rPr>
          <w:rFonts w:cs="Times New Roman"/>
          <w:noProof/>
          <w:szCs w:val="24"/>
        </w:rPr>
        <w:tab/>
      </w:r>
      <w:r w:rsidRPr="002F3FD4">
        <w:rPr>
          <w:rFonts w:cs="Times New Roman"/>
          <w:b/>
          <w:bCs/>
          <w:noProof/>
          <w:szCs w:val="24"/>
        </w:rPr>
        <w:t>Eiler A</w:t>
      </w:r>
      <w:r w:rsidRPr="002F3FD4">
        <w:rPr>
          <w:rFonts w:cs="Times New Roman"/>
          <w:noProof/>
          <w:szCs w:val="24"/>
        </w:rPr>
        <w:t xml:space="preserve">, </w:t>
      </w:r>
      <w:r w:rsidRPr="002F3FD4">
        <w:rPr>
          <w:rFonts w:cs="Times New Roman"/>
          <w:b/>
          <w:bCs/>
          <w:noProof/>
          <w:szCs w:val="24"/>
        </w:rPr>
        <w:t>Heinrich F</w:t>
      </w:r>
      <w:r w:rsidRPr="002F3FD4">
        <w:rPr>
          <w:rFonts w:cs="Times New Roman"/>
          <w:noProof/>
          <w:szCs w:val="24"/>
        </w:rPr>
        <w:t xml:space="preserve">, </w:t>
      </w:r>
      <w:r w:rsidRPr="002F3FD4">
        <w:rPr>
          <w:rFonts w:cs="Times New Roman"/>
          <w:b/>
          <w:bCs/>
          <w:noProof/>
          <w:szCs w:val="24"/>
        </w:rPr>
        <w:t>Bertilsson S</w:t>
      </w:r>
      <w:r w:rsidRPr="002F3FD4">
        <w:rPr>
          <w:rFonts w:cs="Times New Roman"/>
          <w:noProof/>
          <w:szCs w:val="24"/>
        </w:rPr>
        <w:t xml:space="preserve">. 2012. Coherent dynamics and association networks among lake bacterioplankton taxa. ISME J </w:t>
      </w:r>
      <w:r w:rsidRPr="002F3FD4">
        <w:rPr>
          <w:rFonts w:cs="Times New Roman"/>
          <w:b/>
          <w:bCs/>
          <w:noProof/>
          <w:szCs w:val="24"/>
        </w:rPr>
        <w:t>6</w:t>
      </w:r>
      <w:r w:rsidRPr="002F3FD4">
        <w:rPr>
          <w:rFonts w:cs="Times New Roman"/>
          <w:noProof/>
          <w:szCs w:val="24"/>
        </w:rPr>
        <w:t>:330–42.</w:t>
      </w:r>
    </w:p>
    <w:p w14:paraId="0BF5CB77"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16. </w:t>
      </w:r>
      <w:r w:rsidRPr="002F3FD4">
        <w:rPr>
          <w:rFonts w:cs="Times New Roman"/>
          <w:noProof/>
          <w:szCs w:val="24"/>
        </w:rPr>
        <w:tab/>
      </w:r>
      <w:r w:rsidRPr="002F3FD4">
        <w:rPr>
          <w:rFonts w:cs="Times New Roman"/>
          <w:b/>
          <w:bCs/>
          <w:noProof/>
          <w:szCs w:val="24"/>
        </w:rPr>
        <w:t>Graham JM</w:t>
      </w:r>
      <w:r w:rsidRPr="002F3FD4">
        <w:rPr>
          <w:rFonts w:cs="Times New Roman"/>
          <w:noProof/>
          <w:szCs w:val="24"/>
        </w:rPr>
        <w:t xml:space="preserve">, </w:t>
      </w:r>
      <w:r w:rsidRPr="002F3FD4">
        <w:rPr>
          <w:rFonts w:cs="Times New Roman"/>
          <w:b/>
          <w:bCs/>
          <w:noProof/>
          <w:szCs w:val="24"/>
        </w:rPr>
        <w:t>Kent AD</w:t>
      </w:r>
      <w:r w:rsidRPr="002F3FD4">
        <w:rPr>
          <w:rFonts w:cs="Times New Roman"/>
          <w:noProof/>
          <w:szCs w:val="24"/>
        </w:rPr>
        <w:t xml:space="preserve">, </w:t>
      </w:r>
      <w:r w:rsidRPr="002F3FD4">
        <w:rPr>
          <w:rFonts w:cs="Times New Roman"/>
          <w:b/>
          <w:bCs/>
          <w:noProof/>
          <w:szCs w:val="24"/>
        </w:rPr>
        <w:t>Lauster GH</w:t>
      </w:r>
      <w:r w:rsidRPr="002F3FD4">
        <w:rPr>
          <w:rFonts w:cs="Times New Roman"/>
          <w:noProof/>
          <w:szCs w:val="24"/>
        </w:rPr>
        <w:t xml:space="preserve">, </w:t>
      </w:r>
      <w:r w:rsidRPr="002F3FD4">
        <w:rPr>
          <w:rFonts w:cs="Times New Roman"/>
          <w:b/>
          <w:bCs/>
          <w:noProof/>
          <w:szCs w:val="24"/>
        </w:rPr>
        <w:t>Yannarell AC</w:t>
      </w:r>
      <w:r w:rsidRPr="002F3FD4">
        <w:rPr>
          <w:rFonts w:cs="Times New Roman"/>
          <w:noProof/>
          <w:szCs w:val="24"/>
        </w:rPr>
        <w:t xml:space="preserve">, </w:t>
      </w:r>
      <w:r w:rsidRPr="002F3FD4">
        <w:rPr>
          <w:rFonts w:cs="Times New Roman"/>
          <w:b/>
          <w:bCs/>
          <w:noProof/>
          <w:szCs w:val="24"/>
        </w:rPr>
        <w:t>Graham LE</w:t>
      </w:r>
      <w:r w:rsidRPr="002F3FD4">
        <w:rPr>
          <w:rFonts w:cs="Times New Roman"/>
          <w:noProof/>
          <w:szCs w:val="24"/>
        </w:rPr>
        <w:t xml:space="preserve">, </w:t>
      </w:r>
      <w:r w:rsidRPr="002F3FD4">
        <w:rPr>
          <w:rFonts w:cs="Times New Roman"/>
          <w:b/>
          <w:bCs/>
          <w:noProof/>
          <w:szCs w:val="24"/>
        </w:rPr>
        <w:t>Triplett EW</w:t>
      </w:r>
      <w:r w:rsidRPr="002F3FD4">
        <w:rPr>
          <w:rFonts w:cs="Times New Roman"/>
          <w:noProof/>
          <w:szCs w:val="24"/>
        </w:rPr>
        <w:t xml:space="preserve">. 2004. Seasonal dynamics of phytoplankton and planktonic protozoan communities in a northern temperate humic lake: Diversity in a dinoflagellate dominated system. Microb Ecol </w:t>
      </w:r>
      <w:r w:rsidRPr="002F3FD4">
        <w:rPr>
          <w:rFonts w:cs="Times New Roman"/>
          <w:b/>
          <w:bCs/>
          <w:noProof/>
          <w:szCs w:val="24"/>
        </w:rPr>
        <w:t>48</w:t>
      </w:r>
      <w:r w:rsidRPr="002F3FD4">
        <w:rPr>
          <w:rFonts w:cs="Times New Roman"/>
          <w:noProof/>
          <w:szCs w:val="24"/>
        </w:rPr>
        <w:t>:528–540.</w:t>
      </w:r>
    </w:p>
    <w:p w14:paraId="6F8B4F45"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17. </w:t>
      </w:r>
      <w:r w:rsidRPr="002F3FD4">
        <w:rPr>
          <w:rFonts w:cs="Times New Roman"/>
          <w:noProof/>
          <w:szCs w:val="24"/>
        </w:rPr>
        <w:tab/>
      </w:r>
      <w:r w:rsidRPr="002F3FD4">
        <w:rPr>
          <w:rFonts w:cs="Times New Roman"/>
          <w:b/>
          <w:bCs/>
          <w:noProof/>
          <w:szCs w:val="24"/>
        </w:rPr>
        <w:t>Mariadassou M</w:t>
      </w:r>
      <w:r w:rsidRPr="002F3FD4">
        <w:rPr>
          <w:rFonts w:cs="Times New Roman"/>
          <w:noProof/>
          <w:szCs w:val="24"/>
        </w:rPr>
        <w:t xml:space="preserve">, </w:t>
      </w:r>
      <w:r w:rsidRPr="002F3FD4">
        <w:rPr>
          <w:rFonts w:cs="Times New Roman"/>
          <w:b/>
          <w:bCs/>
          <w:noProof/>
          <w:szCs w:val="24"/>
        </w:rPr>
        <w:t>Pichon S</w:t>
      </w:r>
      <w:r w:rsidRPr="002F3FD4">
        <w:rPr>
          <w:rFonts w:cs="Times New Roman"/>
          <w:noProof/>
          <w:szCs w:val="24"/>
        </w:rPr>
        <w:t xml:space="preserve">, </w:t>
      </w:r>
      <w:r w:rsidRPr="002F3FD4">
        <w:rPr>
          <w:rFonts w:cs="Times New Roman"/>
          <w:b/>
          <w:bCs/>
          <w:noProof/>
          <w:szCs w:val="24"/>
        </w:rPr>
        <w:t>Ebert D</w:t>
      </w:r>
      <w:r w:rsidRPr="002F3FD4">
        <w:rPr>
          <w:rFonts w:cs="Times New Roman"/>
          <w:noProof/>
          <w:szCs w:val="24"/>
        </w:rPr>
        <w:t xml:space="preserve">. 2015. Microbial ecosystems are dominated by specialist taxa. Ecol Lett </w:t>
      </w:r>
      <w:r w:rsidRPr="002F3FD4">
        <w:rPr>
          <w:rFonts w:cs="Times New Roman"/>
          <w:b/>
          <w:bCs/>
          <w:noProof/>
          <w:szCs w:val="24"/>
        </w:rPr>
        <w:t>18</w:t>
      </w:r>
      <w:r w:rsidRPr="002F3FD4">
        <w:rPr>
          <w:rFonts w:cs="Times New Roman"/>
          <w:noProof/>
          <w:szCs w:val="24"/>
        </w:rPr>
        <w:t>:974–982.</w:t>
      </w:r>
    </w:p>
    <w:p w14:paraId="4E6D0F5D"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lastRenderedPageBreak/>
        <w:t xml:space="preserve">18. </w:t>
      </w:r>
      <w:r w:rsidRPr="002F3FD4">
        <w:rPr>
          <w:rFonts w:cs="Times New Roman"/>
          <w:noProof/>
          <w:szCs w:val="24"/>
        </w:rPr>
        <w:tab/>
      </w:r>
      <w:r w:rsidRPr="002F3FD4">
        <w:rPr>
          <w:rFonts w:cs="Times New Roman"/>
          <w:b/>
          <w:bCs/>
          <w:noProof/>
          <w:szCs w:val="24"/>
        </w:rPr>
        <w:t>Newton RJ</w:t>
      </w:r>
      <w:r w:rsidRPr="002F3FD4">
        <w:rPr>
          <w:rFonts w:cs="Times New Roman"/>
          <w:noProof/>
          <w:szCs w:val="24"/>
        </w:rPr>
        <w:t xml:space="preserve">, </w:t>
      </w:r>
      <w:r w:rsidRPr="002F3FD4">
        <w:rPr>
          <w:rFonts w:cs="Times New Roman"/>
          <w:b/>
          <w:bCs/>
          <w:noProof/>
          <w:szCs w:val="24"/>
        </w:rPr>
        <w:t>Shade A</w:t>
      </w:r>
      <w:r w:rsidRPr="002F3FD4">
        <w:rPr>
          <w:rFonts w:cs="Times New Roman"/>
          <w:noProof/>
          <w:szCs w:val="24"/>
        </w:rPr>
        <w:t xml:space="preserve">. 2016. Lifestyles of rarity : understanding heterotrophic strategies to inform the ecology of the microbial rare biosphere. Aquat Microb Ecol </w:t>
      </w:r>
      <w:r w:rsidRPr="002F3FD4">
        <w:rPr>
          <w:rFonts w:cs="Times New Roman"/>
          <w:b/>
          <w:bCs/>
          <w:noProof/>
          <w:szCs w:val="24"/>
        </w:rPr>
        <w:t>78</w:t>
      </w:r>
      <w:r w:rsidRPr="002F3FD4">
        <w:rPr>
          <w:rFonts w:cs="Times New Roman"/>
          <w:noProof/>
          <w:szCs w:val="24"/>
        </w:rPr>
        <w:t>:51–63.</w:t>
      </w:r>
    </w:p>
    <w:p w14:paraId="48F34205"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19. </w:t>
      </w:r>
      <w:r w:rsidRPr="002F3FD4">
        <w:rPr>
          <w:rFonts w:cs="Times New Roman"/>
          <w:noProof/>
          <w:szCs w:val="24"/>
        </w:rPr>
        <w:tab/>
      </w:r>
      <w:r w:rsidRPr="002F3FD4">
        <w:rPr>
          <w:rFonts w:cs="Times New Roman"/>
          <w:b/>
          <w:bCs/>
          <w:noProof/>
          <w:szCs w:val="24"/>
        </w:rPr>
        <w:t>Newton RJ</w:t>
      </w:r>
      <w:r w:rsidRPr="002F3FD4">
        <w:rPr>
          <w:rFonts w:cs="Times New Roman"/>
          <w:noProof/>
          <w:szCs w:val="24"/>
        </w:rPr>
        <w:t xml:space="preserve">, </w:t>
      </w:r>
      <w:r w:rsidRPr="002F3FD4">
        <w:rPr>
          <w:rFonts w:cs="Times New Roman"/>
          <w:b/>
          <w:bCs/>
          <w:noProof/>
          <w:szCs w:val="24"/>
        </w:rPr>
        <w:t>Jones SE</w:t>
      </w:r>
      <w:r w:rsidRPr="002F3FD4">
        <w:rPr>
          <w:rFonts w:cs="Times New Roman"/>
          <w:noProof/>
          <w:szCs w:val="24"/>
        </w:rPr>
        <w:t xml:space="preserve">, </w:t>
      </w:r>
      <w:r w:rsidRPr="002F3FD4">
        <w:rPr>
          <w:rFonts w:cs="Times New Roman"/>
          <w:b/>
          <w:bCs/>
          <w:noProof/>
          <w:szCs w:val="24"/>
        </w:rPr>
        <w:t>Eiler A</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w:t>
      </w:r>
      <w:r w:rsidRPr="002F3FD4">
        <w:rPr>
          <w:rFonts w:cs="Times New Roman"/>
          <w:b/>
          <w:bCs/>
          <w:noProof/>
          <w:szCs w:val="24"/>
        </w:rPr>
        <w:t>Bertilsson S</w:t>
      </w:r>
      <w:r w:rsidRPr="002F3FD4">
        <w:rPr>
          <w:rFonts w:cs="Times New Roman"/>
          <w:noProof/>
          <w:szCs w:val="24"/>
        </w:rPr>
        <w:t xml:space="preserve">. 2011. A guide to the natural history of freshwater lake bacteria. Microbiol Mol Biol Rev </w:t>
      </w:r>
      <w:r w:rsidRPr="002F3FD4">
        <w:rPr>
          <w:rFonts w:cs="Times New Roman"/>
          <w:b/>
          <w:bCs/>
          <w:noProof/>
          <w:szCs w:val="24"/>
        </w:rPr>
        <w:t>75</w:t>
      </w:r>
      <w:r w:rsidRPr="002F3FD4">
        <w:rPr>
          <w:rFonts w:cs="Times New Roman"/>
          <w:noProof/>
          <w:szCs w:val="24"/>
        </w:rPr>
        <w:t>:14–49.</w:t>
      </w:r>
    </w:p>
    <w:p w14:paraId="37388E7C"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20. </w:t>
      </w:r>
      <w:r w:rsidRPr="002F3FD4">
        <w:rPr>
          <w:rFonts w:cs="Times New Roman"/>
          <w:noProof/>
          <w:szCs w:val="24"/>
        </w:rPr>
        <w:tab/>
      </w:r>
      <w:r w:rsidRPr="002F3FD4">
        <w:rPr>
          <w:rFonts w:cs="Times New Roman"/>
          <w:b/>
          <w:bCs/>
          <w:noProof/>
          <w:szCs w:val="24"/>
        </w:rPr>
        <w:t>Garcia SL</w:t>
      </w:r>
      <w:r w:rsidRPr="002F3FD4">
        <w:rPr>
          <w:rFonts w:cs="Times New Roman"/>
          <w:noProof/>
          <w:szCs w:val="24"/>
        </w:rPr>
        <w:t xml:space="preserve">, </w:t>
      </w:r>
      <w:r w:rsidRPr="002F3FD4">
        <w:rPr>
          <w:rFonts w:cs="Times New Roman"/>
          <w:b/>
          <w:bCs/>
          <w:noProof/>
          <w:szCs w:val="24"/>
        </w:rPr>
        <w:t>Buck M</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w:t>
      </w:r>
      <w:r w:rsidRPr="002F3FD4">
        <w:rPr>
          <w:rFonts w:cs="Times New Roman"/>
          <w:b/>
          <w:bCs/>
          <w:noProof/>
          <w:szCs w:val="24"/>
        </w:rPr>
        <w:t>Grossart H-P</w:t>
      </w:r>
      <w:r w:rsidRPr="002F3FD4">
        <w:rPr>
          <w:rFonts w:cs="Times New Roman"/>
          <w:noProof/>
          <w:szCs w:val="24"/>
        </w:rPr>
        <w:t xml:space="preserve">, </w:t>
      </w:r>
      <w:r w:rsidRPr="002F3FD4">
        <w:rPr>
          <w:rFonts w:cs="Times New Roman"/>
          <w:b/>
          <w:bCs/>
          <w:noProof/>
          <w:szCs w:val="24"/>
        </w:rPr>
        <w:t>Eiler A</w:t>
      </w:r>
      <w:r w:rsidRPr="002F3FD4">
        <w:rPr>
          <w:rFonts w:cs="Times New Roman"/>
          <w:noProof/>
          <w:szCs w:val="24"/>
        </w:rPr>
        <w:t xml:space="preserve">, </w:t>
      </w:r>
      <w:r w:rsidRPr="002F3FD4">
        <w:rPr>
          <w:rFonts w:cs="Times New Roman"/>
          <w:b/>
          <w:bCs/>
          <w:noProof/>
          <w:szCs w:val="24"/>
        </w:rPr>
        <w:t>Warnecke F</w:t>
      </w:r>
      <w:r w:rsidRPr="002F3FD4">
        <w:rPr>
          <w:rFonts w:cs="Times New Roman"/>
          <w:noProof/>
          <w:szCs w:val="24"/>
        </w:rPr>
        <w:t xml:space="preserve">. 2015. Auxotrophy and intra-population complementary in the “interactome” of a cultivated freshwater model community. Mol Ecol </w:t>
      </w:r>
      <w:r w:rsidRPr="002F3FD4">
        <w:rPr>
          <w:rFonts w:cs="Times New Roman"/>
          <w:b/>
          <w:bCs/>
          <w:noProof/>
          <w:szCs w:val="24"/>
        </w:rPr>
        <w:t>24</w:t>
      </w:r>
      <w:r w:rsidRPr="002F3FD4">
        <w:rPr>
          <w:rFonts w:cs="Times New Roman"/>
          <w:noProof/>
          <w:szCs w:val="24"/>
        </w:rPr>
        <w:t>:4449–4459.</w:t>
      </w:r>
    </w:p>
    <w:p w14:paraId="0FBF0EA1"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21. </w:t>
      </w:r>
      <w:r w:rsidRPr="002F3FD4">
        <w:rPr>
          <w:rFonts w:cs="Times New Roman"/>
          <w:noProof/>
          <w:szCs w:val="24"/>
        </w:rPr>
        <w:tab/>
      </w:r>
      <w:r w:rsidRPr="002F3FD4">
        <w:rPr>
          <w:rFonts w:cs="Times New Roman"/>
          <w:b/>
          <w:bCs/>
          <w:noProof/>
          <w:szCs w:val="24"/>
        </w:rPr>
        <w:t>Ghylin TW</w:t>
      </w:r>
      <w:r w:rsidRPr="002F3FD4">
        <w:rPr>
          <w:rFonts w:cs="Times New Roman"/>
          <w:noProof/>
          <w:szCs w:val="24"/>
        </w:rPr>
        <w:t xml:space="preserve">, </w:t>
      </w:r>
      <w:r w:rsidRPr="002F3FD4">
        <w:rPr>
          <w:rFonts w:cs="Times New Roman"/>
          <w:b/>
          <w:bCs/>
          <w:noProof/>
          <w:szCs w:val="24"/>
        </w:rPr>
        <w:t>Garcia SL</w:t>
      </w:r>
      <w:r w:rsidRPr="002F3FD4">
        <w:rPr>
          <w:rFonts w:cs="Times New Roman"/>
          <w:noProof/>
          <w:szCs w:val="24"/>
        </w:rPr>
        <w:t xml:space="preserve">, </w:t>
      </w:r>
      <w:r w:rsidRPr="002F3FD4">
        <w:rPr>
          <w:rFonts w:cs="Times New Roman"/>
          <w:b/>
          <w:bCs/>
          <w:noProof/>
          <w:szCs w:val="24"/>
        </w:rPr>
        <w:t>Moya F</w:t>
      </w:r>
      <w:r w:rsidRPr="002F3FD4">
        <w:rPr>
          <w:rFonts w:cs="Times New Roman"/>
          <w:noProof/>
          <w:szCs w:val="24"/>
        </w:rPr>
        <w:t xml:space="preserve">, </w:t>
      </w:r>
      <w:r w:rsidRPr="002F3FD4">
        <w:rPr>
          <w:rFonts w:cs="Times New Roman"/>
          <w:b/>
          <w:bCs/>
          <w:noProof/>
          <w:szCs w:val="24"/>
        </w:rPr>
        <w:t>Oyserman BO</w:t>
      </w:r>
      <w:r w:rsidRPr="002F3FD4">
        <w:rPr>
          <w:rFonts w:cs="Times New Roman"/>
          <w:noProof/>
          <w:szCs w:val="24"/>
        </w:rPr>
        <w:t xml:space="preserve">, </w:t>
      </w:r>
      <w:r w:rsidRPr="002F3FD4">
        <w:rPr>
          <w:rFonts w:cs="Times New Roman"/>
          <w:b/>
          <w:bCs/>
          <w:noProof/>
          <w:szCs w:val="24"/>
        </w:rPr>
        <w:t>Schwientek KT</w:t>
      </w:r>
      <w:r w:rsidRPr="002F3FD4">
        <w:rPr>
          <w:rFonts w:cs="Times New Roman"/>
          <w:noProof/>
          <w:szCs w:val="24"/>
        </w:rPr>
        <w:t xml:space="preserve">, </w:t>
      </w:r>
      <w:r w:rsidRPr="002F3FD4">
        <w:rPr>
          <w:rFonts w:cs="Times New Roman"/>
          <w:b/>
          <w:bCs/>
          <w:noProof/>
          <w:szCs w:val="24"/>
        </w:rPr>
        <w:t>Mutschler J</w:t>
      </w:r>
      <w:r w:rsidRPr="002F3FD4">
        <w:rPr>
          <w:rFonts w:cs="Times New Roman"/>
          <w:noProof/>
          <w:szCs w:val="24"/>
        </w:rPr>
        <w:t xml:space="preserve">, </w:t>
      </w:r>
      <w:r w:rsidRPr="002F3FD4">
        <w:rPr>
          <w:rFonts w:cs="Times New Roman"/>
          <w:b/>
          <w:bCs/>
          <w:noProof/>
          <w:szCs w:val="24"/>
        </w:rPr>
        <w:t>Dwulit-Smith J</w:t>
      </w:r>
      <w:r w:rsidRPr="002F3FD4">
        <w:rPr>
          <w:rFonts w:cs="Times New Roman"/>
          <w:noProof/>
          <w:szCs w:val="24"/>
        </w:rPr>
        <w:t xml:space="preserve">, </w:t>
      </w:r>
      <w:r w:rsidRPr="002F3FD4">
        <w:rPr>
          <w:rFonts w:cs="Times New Roman"/>
          <w:b/>
          <w:bCs/>
          <w:noProof/>
          <w:szCs w:val="24"/>
        </w:rPr>
        <w:t>Chan L-K</w:t>
      </w:r>
      <w:r w:rsidRPr="002F3FD4">
        <w:rPr>
          <w:rFonts w:cs="Times New Roman"/>
          <w:noProof/>
          <w:szCs w:val="24"/>
        </w:rPr>
        <w:t xml:space="preserve">, </w:t>
      </w:r>
      <w:r w:rsidRPr="002F3FD4">
        <w:rPr>
          <w:rFonts w:cs="Times New Roman"/>
          <w:b/>
          <w:bCs/>
          <w:noProof/>
          <w:szCs w:val="24"/>
        </w:rPr>
        <w:t>Martinez-Garcia M</w:t>
      </w:r>
      <w:r w:rsidRPr="002F3FD4">
        <w:rPr>
          <w:rFonts w:cs="Times New Roman"/>
          <w:noProof/>
          <w:szCs w:val="24"/>
        </w:rPr>
        <w:t xml:space="preserve">, </w:t>
      </w:r>
      <w:r w:rsidRPr="002F3FD4">
        <w:rPr>
          <w:rFonts w:cs="Times New Roman"/>
          <w:b/>
          <w:bCs/>
          <w:noProof/>
          <w:szCs w:val="24"/>
        </w:rPr>
        <w:t>Sczyrba A</w:t>
      </w:r>
      <w:r w:rsidRPr="002F3FD4">
        <w:rPr>
          <w:rFonts w:cs="Times New Roman"/>
          <w:noProof/>
          <w:szCs w:val="24"/>
        </w:rPr>
        <w:t xml:space="preserve">, </w:t>
      </w:r>
      <w:r w:rsidRPr="002F3FD4">
        <w:rPr>
          <w:rFonts w:cs="Times New Roman"/>
          <w:b/>
          <w:bCs/>
          <w:noProof/>
          <w:szCs w:val="24"/>
        </w:rPr>
        <w:t>Stepanauskas R</w:t>
      </w:r>
      <w:r w:rsidRPr="002F3FD4">
        <w:rPr>
          <w:rFonts w:cs="Times New Roman"/>
          <w:noProof/>
          <w:szCs w:val="24"/>
        </w:rPr>
        <w:t xml:space="preserve">, </w:t>
      </w:r>
      <w:r w:rsidRPr="002F3FD4">
        <w:rPr>
          <w:rFonts w:cs="Times New Roman"/>
          <w:b/>
          <w:bCs/>
          <w:noProof/>
          <w:szCs w:val="24"/>
        </w:rPr>
        <w:t>Grossart H-P</w:t>
      </w:r>
      <w:r w:rsidRPr="002F3FD4">
        <w:rPr>
          <w:rFonts w:cs="Times New Roman"/>
          <w:noProof/>
          <w:szCs w:val="24"/>
        </w:rPr>
        <w:t xml:space="preserve">, </w:t>
      </w:r>
      <w:r w:rsidRPr="002F3FD4">
        <w:rPr>
          <w:rFonts w:cs="Times New Roman"/>
          <w:b/>
          <w:bCs/>
          <w:noProof/>
          <w:szCs w:val="24"/>
        </w:rPr>
        <w:t>Woyke T</w:t>
      </w:r>
      <w:r w:rsidRPr="002F3FD4">
        <w:rPr>
          <w:rFonts w:cs="Times New Roman"/>
          <w:noProof/>
          <w:szCs w:val="24"/>
        </w:rPr>
        <w:t xml:space="preserve">, </w:t>
      </w:r>
      <w:r w:rsidRPr="002F3FD4">
        <w:rPr>
          <w:rFonts w:cs="Times New Roman"/>
          <w:b/>
          <w:bCs/>
          <w:noProof/>
          <w:szCs w:val="24"/>
        </w:rPr>
        <w:t>Warnecke F</w:t>
      </w:r>
      <w:r w:rsidRPr="002F3FD4">
        <w:rPr>
          <w:rFonts w:cs="Times New Roman"/>
          <w:noProof/>
          <w:szCs w:val="24"/>
        </w:rPr>
        <w:t xml:space="preserve">, </w:t>
      </w:r>
      <w:r w:rsidRPr="002F3FD4">
        <w:rPr>
          <w:rFonts w:cs="Times New Roman"/>
          <w:b/>
          <w:bCs/>
          <w:noProof/>
          <w:szCs w:val="24"/>
        </w:rPr>
        <w:t>Malmstrom R</w:t>
      </w:r>
      <w:r w:rsidRPr="002F3FD4">
        <w:rPr>
          <w:rFonts w:cs="Times New Roman"/>
          <w:noProof/>
          <w:szCs w:val="24"/>
        </w:rPr>
        <w:t xml:space="preserve">, </w:t>
      </w:r>
      <w:r w:rsidRPr="002F3FD4">
        <w:rPr>
          <w:rFonts w:cs="Times New Roman"/>
          <w:b/>
          <w:bCs/>
          <w:noProof/>
          <w:szCs w:val="24"/>
        </w:rPr>
        <w:t>Bertilsson S</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2014. Comparative single-cell genomics reveals potential ecological niches for the freshwater acI Actinobacteria lineage. ISME J </w:t>
      </w:r>
      <w:r w:rsidRPr="002F3FD4">
        <w:rPr>
          <w:rFonts w:cs="Times New Roman"/>
          <w:b/>
          <w:bCs/>
          <w:noProof/>
          <w:szCs w:val="24"/>
        </w:rPr>
        <w:t>8</w:t>
      </w:r>
      <w:r w:rsidRPr="002F3FD4">
        <w:rPr>
          <w:rFonts w:cs="Times New Roman"/>
          <w:noProof/>
          <w:szCs w:val="24"/>
        </w:rPr>
        <w:t>:2503–2516.</w:t>
      </w:r>
    </w:p>
    <w:p w14:paraId="2FA0F953"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22. </w:t>
      </w:r>
      <w:r w:rsidRPr="002F3FD4">
        <w:rPr>
          <w:rFonts w:cs="Times New Roman"/>
          <w:noProof/>
          <w:szCs w:val="24"/>
        </w:rPr>
        <w:tab/>
      </w:r>
      <w:r w:rsidRPr="002F3FD4">
        <w:rPr>
          <w:rFonts w:cs="Times New Roman"/>
          <w:b/>
          <w:bCs/>
          <w:noProof/>
          <w:szCs w:val="24"/>
        </w:rPr>
        <w:t>Herren CM</w:t>
      </w:r>
      <w:r w:rsidRPr="002F3FD4">
        <w:rPr>
          <w:rFonts w:cs="Times New Roman"/>
          <w:noProof/>
          <w:szCs w:val="24"/>
        </w:rPr>
        <w:t xml:space="preserve">, </w:t>
      </w:r>
      <w:r w:rsidRPr="002F3FD4">
        <w:rPr>
          <w:rFonts w:cs="Times New Roman"/>
          <w:b/>
          <w:bCs/>
          <w:noProof/>
          <w:szCs w:val="24"/>
        </w:rPr>
        <w:t>Webert KC</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2016. Environmental Disturbances Decrease the Variability of Microbial Populations within Periphyton. mSystems </w:t>
      </w:r>
      <w:r w:rsidRPr="002F3FD4">
        <w:rPr>
          <w:rFonts w:cs="Times New Roman"/>
          <w:b/>
          <w:bCs/>
          <w:noProof/>
          <w:szCs w:val="24"/>
        </w:rPr>
        <w:t>1</w:t>
      </w:r>
      <w:r w:rsidRPr="002F3FD4">
        <w:rPr>
          <w:rFonts w:cs="Times New Roman"/>
          <w:noProof/>
          <w:szCs w:val="24"/>
        </w:rPr>
        <w:t>:1–14.</w:t>
      </w:r>
    </w:p>
    <w:p w14:paraId="4D89BFE4"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23. </w:t>
      </w:r>
      <w:r w:rsidRPr="002F3FD4">
        <w:rPr>
          <w:rFonts w:cs="Times New Roman"/>
          <w:noProof/>
          <w:szCs w:val="24"/>
        </w:rPr>
        <w:tab/>
      </w:r>
      <w:r w:rsidRPr="002F3FD4">
        <w:rPr>
          <w:rFonts w:cs="Times New Roman"/>
          <w:b/>
          <w:bCs/>
          <w:noProof/>
          <w:szCs w:val="24"/>
        </w:rPr>
        <w:t>Shade AL</w:t>
      </w:r>
      <w:r w:rsidRPr="002F3FD4">
        <w:rPr>
          <w:rFonts w:cs="Times New Roman"/>
          <w:noProof/>
          <w:szCs w:val="24"/>
        </w:rPr>
        <w:t xml:space="preserve">, </w:t>
      </w:r>
      <w:r w:rsidRPr="002F3FD4">
        <w:rPr>
          <w:rFonts w:cs="Times New Roman"/>
          <w:b/>
          <w:bCs/>
          <w:noProof/>
          <w:szCs w:val="24"/>
        </w:rPr>
        <w:t>Gilbert JA</w:t>
      </w:r>
      <w:r w:rsidRPr="002F3FD4">
        <w:rPr>
          <w:rFonts w:cs="Times New Roman"/>
          <w:noProof/>
          <w:szCs w:val="24"/>
        </w:rPr>
        <w:t xml:space="preserve">. 2015. Temporal patterns of rarity provide a more complete view of microbial diversity. Trends Microbiol </w:t>
      </w:r>
      <w:r w:rsidRPr="002F3FD4">
        <w:rPr>
          <w:rFonts w:cs="Times New Roman"/>
          <w:b/>
          <w:bCs/>
          <w:noProof/>
          <w:szCs w:val="24"/>
        </w:rPr>
        <w:t>23</w:t>
      </w:r>
      <w:r w:rsidRPr="002F3FD4">
        <w:rPr>
          <w:rFonts w:cs="Times New Roman"/>
          <w:noProof/>
          <w:szCs w:val="24"/>
        </w:rPr>
        <w:t>:335–340.</w:t>
      </w:r>
    </w:p>
    <w:p w14:paraId="38936665"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24. </w:t>
      </w:r>
      <w:r w:rsidRPr="002F3FD4">
        <w:rPr>
          <w:rFonts w:cs="Times New Roman"/>
          <w:noProof/>
          <w:szCs w:val="24"/>
        </w:rPr>
        <w:tab/>
      </w:r>
      <w:r w:rsidRPr="002F3FD4">
        <w:rPr>
          <w:rFonts w:cs="Times New Roman"/>
          <w:b/>
          <w:bCs/>
          <w:noProof/>
          <w:szCs w:val="24"/>
        </w:rPr>
        <w:t>Fisher MM</w:t>
      </w:r>
      <w:r w:rsidRPr="002F3FD4">
        <w:rPr>
          <w:rFonts w:cs="Times New Roman"/>
          <w:noProof/>
          <w:szCs w:val="24"/>
        </w:rPr>
        <w:t xml:space="preserve">, </w:t>
      </w:r>
      <w:r w:rsidRPr="002F3FD4">
        <w:rPr>
          <w:rFonts w:cs="Times New Roman"/>
          <w:b/>
          <w:bCs/>
          <w:noProof/>
          <w:szCs w:val="24"/>
        </w:rPr>
        <w:t>Triplett EW</w:t>
      </w:r>
      <w:r w:rsidRPr="002F3FD4">
        <w:rPr>
          <w:rFonts w:cs="Times New Roman"/>
          <w:noProof/>
          <w:szCs w:val="24"/>
        </w:rPr>
        <w:t xml:space="preserve">. 1999. Automated approach for ribosomal intergenic spacer analysis of microbial diversity and its application to freshwater bacterial communities. Appl Environ Microbiol </w:t>
      </w:r>
      <w:r w:rsidRPr="002F3FD4">
        <w:rPr>
          <w:rFonts w:cs="Times New Roman"/>
          <w:b/>
          <w:bCs/>
          <w:noProof/>
          <w:szCs w:val="24"/>
        </w:rPr>
        <w:t>65</w:t>
      </w:r>
      <w:r w:rsidRPr="002F3FD4">
        <w:rPr>
          <w:rFonts w:cs="Times New Roman"/>
          <w:noProof/>
          <w:szCs w:val="24"/>
        </w:rPr>
        <w:t>:4630–4636.</w:t>
      </w:r>
    </w:p>
    <w:p w14:paraId="09CBFEFF"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25. </w:t>
      </w:r>
      <w:r w:rsidRPr="002F3FD4">
        <w:rPr>
          <w:rFonts w:cs="Times New Roman"/>
          <w:noProof/>
          <w:szCs w:val="24"/>
        </w:rPr>
        <w:tab/>
      </w:r>
      <w:r w:rsidRPr="002F3FD4">
        <w:rPr>
          <w:rFonts w:cs="Times New Roman"/>
          <w:b/>
          <w:bCs/>
          <w:noProof/>
          <w:szCs w:val="24"/>
        </w:rPr>
        <w:t>Shade A</w:t>
      </w:r>
      <w:r w:rsidRPr="002F3FD4">
        <w:rPr>
          <w:rFonts w:cs="Times New Roman"/>
          <w:noProof/>
          <w:szCs w:val="24"/>
        </w:rPr>
        <w:t xml:space="preserve">, </w:t>
      </w:r>
      <w:r w:rsidRPr="002F3FD4">
        <w:rPr>
          <w:rFonts w:cs="Times New Roman"/>
          <w:b/>
          <w:bCs/>
          <w:noProof/>
          <w:szCs w:val="24"/>
        </w:rPr>
        <w:t>Jones SE</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2008. The influence of habitat heterogeneity on freshwater bacterial community composition and dynamics. Environ Microbiol </w:t>
      </w:r>
      <w:r w:rsidRPr="002F3FD4">
        <w:rPr>
          <w:rFonts w:cs="Times New Roman"/>
          <w:b/>
          <w:bCs/>
          <w:noProof/>
          <w:szCs w:val="24"/>
        </w:rPr>
        <w:t>10</w:t>
      </w:r>
      <w:r w:rsidRPr="002F3FD4">
        <w:rPr>
          <w:rFonts w:cs="Times New Roman"/>
          <w:noProof/>
          <w:szCs w:val="24"/>
        </w:rPr>
        <w:t>:1057–1067.</w:t>
      </w:r>
    </w:p>
    <w:p w14:paraId="720228FE"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26. </w:t>
      </w:r>
      <w:r w:rsidRPr="002F3FD4">
        <w:rPr>
          <w:rFonts w:cs="Times New Roman"/>
          <w:noProof/>
          <w:szCs w:val="24"/>
        </w:rPr>
        <w:tab/>
      </w:r>
      <w:r w:rsidRPr="002F3FD4">
        <w:rPr>
          <w:rFonts w:cs="Times New Roman"/>
          <w:b/>
          <w:bCs/>
          <w:noProof/>
          <w:szCs w:val="24"/>
        </w:rPr>
        <w:t>Shade A</w:t>
      </w:r>
      <w:r w:rsidRPr="002F3FD4">
        <w:rPr>
          <w:rFonts w:cs="Times New Roman"/>
          <w:noProof/>
          <w:szCs w:val="24"/>
        </w:rPr>
        <w:t xml:space="preserve">, </w:t>
      </w:r>
      <w:r w:rsidRPr="002F3FD4">
        <w:rPr>
          <w:rFonts w:cs="Times New Roman"/>
          <w:b/>
          <w:bCs/>
          <w:noProof/>
          <w:szCs w:val="24"/>
        </w:rPr>
        <w:t>Read JS</w:t>
      </w:r>
      <w:r w:rsidRPr="002F3FD4">
        <w:rPr>
          <w:rFonts w:cs="Times New Roman"/>
          <w:noProof/>
          <w:szCs w:val="24"/>
        </w:rPr>
        <w:t xml:space="preserve">, </w:t>
      </w:r>
      <w:r w:rsidRPr="002F3FD4">
        <w:rPr>
          <w:rFonts w:cs="Times New Roman"/>
          <w:b/>
          <w:bCs/>
          <w:noProof/>
          <w:szCs w:val="24"/>
        </w:rPr>
        <w:t>Welkie DG</w:t>
      </w:r>
      <w:r w:rsidRPr="002F3FD4">
        <w:rPr>
          <w:rFonts w:cs="Times New Roman"/>
          <w:noProof/>
          <w:szCs w:val="24"/>
        </w:rPr>
        <w:t xml:space="preserve">, </w:t>
      </w:r>
      <w:r w:rsidRPr="002F3FD4">
        <w:rPr>
          <w:rFonts w:cs="Times New Roman"/>
          <w:b/>
          <w:bCs/>
          <w:noProof/>
          <w:szCs w:val="24"/>
        </w:rPr>
        <w:t>Kratz TK</w:t>
      </w:r>
      <w:r w:rsidRPr="002F3FD4">
        <w:rPr>
          <w:rFonts w:cs="Times New Roman"/>
          <w:noProof/>
          <w:szCs w:val="24"/>
        </w:rPr>
        <w:t xml:space="preserve">, </w:t>
      </w:r>
      <w:r w:rsidRPr="002F3FD4">
        <w:rPr>
          <w:rFonts w:cs="Times New Roman"/>
          <w:b/>
          <w:bCs/>
          <w:noProof/>
          <w:szCs w:val="24"/>
        </w:rPr>
        <w:t>Wu CH</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2011. Resistance, </w:t>
      </w:r>
      <w:r w:rsidRPr="002F3FD4">
        <w:rPr>
          <w:rFonts w:cs="Times New Roman"/>
          <w:noProof/>
          <w:szCs w:val="24"/>
        </w:rPr>
        <w:lastRenderedPageBreak/>
        <w:t xml:space="preserve">resilience and recovery: Aquatic bacterial dynamics after water column disturbance. Environ Microbiol </w:t>
      </w:r>
      <w:r w:rsidRPr="002F3FD4">
        <w:rPr>
          <w:rFonts w:cs="Times New Roman"/>
          <w:b/>
          <w:bCs/>
          <w:noProof/>
          <w:szCs w:val="24"/>
        </w:rPr>
        <w:t>13</w:t>
      </w:r>
      <w:r w:rsidRPr="002F3FD4">
        <w:rPr>
          <w:rFonts w:cs="Times New Roman"/>
          <w:noProof/>
          <w:szCs w:val="24"/>
        </w:rPr>
        <w:t>:2752–2767.</w:t>
      </w:r>
    </w:p>
    <w:p w14:paraId="57EB867E"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27. </w:t>
      </w:r>
      <w:r w:rsidRPr="002F3FD4">
        <w:rPr>
          <w:rFonts w:cs="Times New Roman"/>
          <w:noProof/>
          <w:szCs w:val="24"/>
        </w:rPr>
        <w:tab/>
      </w:r>
      <w:r w:rsidRPr="002F3FD4">
        <w:rPr>
          <w:rFonts w:cs="Times New Roman"/>
          <w:b/>
          <w:bCs/>
          <w:noProof/>
          <w:szCs w:val="24"/>
        </w:rPr>
        <w:t>Prosser JI</w:t>
      </w:r>
      <w:r w:rsidRPr="002F3FD4">
        <w:rPr>
          <w:rFonts w:cs="Times New Roman"/>
          <w:noProof/>
          <w:szCs w:val="24"/>
        </w:rPr>
        <w:t xml:space="preserve">, </w:t>
      </w:r>
      <w:r w:rsidRPr="002F3FD4">
        <w:rPr>
          <w:rFonts w:cs="Times New Roman"/>
          <w:b/>
          <w:bCs/>
          <w:noProof/>
          <w:szCs w:val="24"/>
        </w:rPr>
        <w:t>Bohannan BJM</w:t>
      </w:r>
      <w:r w:rsidRPr="002F3FD4">
        <w:rPr>
          <w:rFonts w:cs="Times New Roman"/>
          <w:noProof/>
          <w:szCs w:val="24"/>
        </w:rPr>
        <w:t xml:space="preserve">, </w:t>
      </w:r>
      <w:r w:rsidRPr="002F3FD4">
        <w:rPr>
          <w:rFonts w:cs="Times New Roman"/>
          <w:b/>
          <w:bCs/>
          <w:noProof/>
          <w:szCs w:val="24"/>
        </w:rPr>
        <w:t>Curtis TP</w:t>
      </w:r>
      <w:r w:rsidRPr="002F3FD4">
        <w:rPr>
          <w:rFonts w:cs="Times New Roman"/>
          <w:noProof/>
          <w:szCs w:val="24"/>
        </w:rPr>
        <w:t xml:space="preserve">, </w:t>
      </w:r>
      <w:r w:rsidRPr="002F3FD4">
        <w:rPr>
          <w:rFonts w:cs="Times New Roman"/>
          <w:b/>
          <w:bCs/>
          <w:noProof/>
          <w:szCs w:val="24"/>
        </w:rPr>
        <w:t>Ellis RJ</w:t>
      </w:r>
      <w:r w:rsidRPr="002F3FD4">
        <w:rPr>
          <w:rFonts w:cs="Times New Roman"/>
          <w:noProof/>
          <w:szCs w:val="24"/>
        </w:rPr>
        <w:t xml:space="preserve">, </w:t>
      </w:r>
      <w:r w:rsidRPr="002F3FD4">
        <w:rPr>
          <w:rFonts w:cs="Times New Roman"/>
          <w:b/>
          <w:bCs/>
          <w:noProof/>
          <w:szCs w:val="24"/>
        </w:rPr>
        <w:t>Firestone MK</w:t>
      </w:r>
      <w:r w:rsidRPr="002F3FD4">
        <w:rPr>
          <w:rFonts w:cs="Times New Roman"/>
          <w:noProof/>
          <w:szCs w:val="24"/>
        </w:rPr>
        <w:t xml:space="preserve">, </w:t>
      </w:r>
      <w:r w:rsidRPr="002F3FD4">
        <w:rPr>
          <w:rFonts w:cs="Times New Roman"/>
          <w:b/>
          <w:bCs/>
          <w:noProof/>
          <w:szCs w:val="24"/>
        </w:rPr>
        <w:t>Freckleton RP</w:t>
      </w:r>
      <w:r w:rsidRPr="002F3FD4">
        <w:rPr>
          <w:rFonts w:cs="Times New Roman"/>
          <w:noProof/>
          <w:szCs w:val="24"/>
        </w:rPr>
        <w:t xml:space="preserve">, </w:t>
      </w:r>
      <w:r w:rsidRPr="002F3FD4">
        <w:rPr>
          <w:rFonts w:cs="Times New Roman"/>
          <w:b/>
          <w:bCs/>
          <w:noProof/>
          <w:szCs w:val="24"/>
        </w:rPr>
        <w:t>Green JL</w:t>
      </w:r>
      <w:r w:rsidRPr="002F3FD4">
        <w:rPr>
          <w:rFonts w:cs="Times New Roman"/>
          <w:noProof/>
          <w:szCs w:val="24"/>
        </w:rPr>
        <w:t xml:space="preserve">, </w:t>
      </w:r>
      <w:r w:rsidRPr="002F3FD4">
        <w:rPr>
          <w:rFonts w:cs="Times New Roman"/>
          <w:b/>
          <w:bCs/>
          <w:noProof/>
          <w:szCs w:val="24"/>
        </w:rPr>
        <w:t>Green LE</w:t>
      </w:r>
      <w:r w:rsidRPr="002F3FD4">
        <w:rPr>
          <w:rFonts w:cs="Times New Roman"/>
          <w:noProof/>
          <w:szCs w:val="24"/>
        </w:rPr>
        <w:t xml:space="preserve">, </w:t>
      </w:r>
      <w:r w:rsidRPr="002F3FD4">
        <w:rPr>
          <w:rFonts w:cs="Times New Roman"/>
          <w:b/>
          <w:bCs/>
          <w:noProof/>
          <w:szCs w:val="24"/>
        </w:rPr>
        <w:t>Killham K</w:t>
      </w:r>
      <w:r w:rsidRPr="002F3FD4">
        <w:rPr>
          <w:rFonts w:cs="Times New Roman"/>
          <w:noProof/>
          <w:szCs w:val="24"/>
        </w:rPr>
        <w:t xml:space="preserve">, </w:t>
      </w:r>
      <w:r w:rsidRPr="002F3FD4">
        <w:rPr>
          <w:rFonts w:cs="Times New Roman"/>
          <w:b/>
          <w:bCs/>
          <w:noProof/>
          <w:szCs w:val="24"/>
        </w:rPr>
        <w:t>Lennon JJ</w:t>
      </w:r>
      <w:r w:rsidRPr="002F3FD4">
        <w:rPr>
          <w:rFonts w:cs="Times New Roman"/>
          <w:noProof/>
          <w:szCs w:val="24"/>
        </w:rPr>
        <w:t xml:space="preserve">, </w:t>
      </w:r>
      <w:r w:rsidRPr="002F3FD4">
        <w:rPr>
          <w:rFonts w:cs="Times New Roman"/>
          <w:b/>
          <w:bCs/>
          <w:noProof/>
          <w:szCs w:val="24"/>
        </w:rPr>
        <w:t>Osborn AM</w:t>
      </w:r>
      <w:r w:rsidRPr="002F3FD4">
        <w:rPr>
          <w:rFonts w:cs="Times New Roman"/>
          <w:noProof/>
          <w:szCs w:val="24"/>
        </w:rPr>
        <w:t xml:space="preserve">, </w:t>
      </w:r>
      <w:r w:rsidRPr="002F3FD4">
        <w:rPr>
          <w:rFonts w:cs="Times New Roman"/>
          <w:b/>
          <w:bCs/>
          <w:noProof/>
          <w:szCs w:val="24"/>
        </w:rPr>
        <w:t>Solan M</w:t>
      </w:r>
      <w:r w:rsidRPr="002F3FD4">
        <w:rPr>
          <w:rFonts w:cs="Times New Roman"/>
          <w:noProof/>
          <w:szCs w:val="24"/>
        </w:rPr>
        <w:t xml:space="preserve">, </w:t>
      </w:r>
      <w:r w:rsidRPr="002F3FD4">
        <w:rPr>
          <w:rFonts w:cs="Times New Roman"/>
          <w:b/>
          <w:bCs/>
          <w:noProof/>
          <w:szCs w:val="24"/>
        </w:rPr>
        <w:t>Gast CJ Van Der</w:t>
      </w:r>
      <w:r w:rsidRPr="002F3FD4">
        <w:rPr>
          <w:rFonts w:cs="Times New Roman"/>
          <w:noProof/>
          <w:szCs w:val="24"/>
        </w:rPr>
        <w:t xml:space="preserve">, </w:t>
      </w:r>
      <w:r w:rsidRPr="002F3FD4">
        <w:rPr>
          <w:rFonts w:cs="Times New Roman"/>
          <w:b/>
          <w:bCs/>
          <w:noProof/>
          <w:szCs w:val="24"/>
        </w:rPr>
        <w:t>Young JPW</w:t>
      </w:r>
      <w:r w:rsidRPr="002F3FD4">
        <w:rPr>
          <w:rFonts w:cs="Times New Roman"/>
          <w:noProof/>
          <w:szCs w:val="24"/>
        </w:rPr>
        <w:t xml:space="preserve">. 2007. The role of ecological theory in microbial ecology. Nat Rev Microbiol </w:t>
      </w:r>
      <w:r w:rsidRPr="002F3FD4">
        <w:rPr>
          <w:rFonts w:cs="Times New Roman"/>
          <w:b/>
          <w:bCs/>
          <w:noProof/>
          <w:szCs w:val="24"/>
        </w:rPr>
        <w:t>5</w:t>
      </w:r>
      <w:r w:rsidRPr="002F3FD4">
        <w:rPr>
          <w:rFonts w:cs="Times New Roman"/>
          <w:noProof/>
          <w:szCs w:val="24"/>
        </w:rPr>
        <w:t>:384–392.</w:t>
      </w:r>
    </w:p>
    <w:p w14:paraId="0193711C"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28. </w:t>
      </w:r>
      <w:r w:rsidRPr="002F3FD4">
        <w:rPr>
          <w:rFonts w:cs="Times New Roman"/>
          <w:noProof/>
          <w:szCs w:val="24"/>
        </w:rPr>
        <w:tab/>
      </w:r>
      <w:r w:rsidRPr="002F3FD4">
        <w:rPr>
          <w:rFonts w:cs="Times New Roman"/>
          <w:b/>
          <w:bCs/>
          <w:noProof/>
          <w:szCs w:val="24"/>
        </w:rPr>
        <w:t>Martiny JBH</w:t>
      </w:r>
      <w:r w:rsidRPr="002F3FD4">
        <w:rPr>
          <w:rFonts w:cs="Times New Roman"/>
          <w:noProof/>
          <w:szCs w:val="24"/>
        </w:rPr>
        <w:t xml:space="preserve">, </w:t>
      </w:r>
      <w:r w:rsidRPr="002F3FD4">
        <w:rPr>
          <w:rFonts w:cs="Times New Roman"/>
          <w:b/>
          <w:bCs/>
          <w:noProof/>
          <w:szCs w:val="24"/>
        </w:rPr>
        <w:t>Bohannan BJM</w:t>
      </w:r>
      <w:r w:rsidRPr="002F3FD4">
        <w:rPr>
          <w:rFonts w:cs="Times New Roman"/>
          <w:noProof/>
          <w:szCs w:val="24"/>
        </w:rPr>
        <w:t xml:space="preserve">, </w:t>
      </w:r>
      <w:r w:rsidRPr="002F3FD4">
        <w:rPr>
          <w:rFonts w:cs="Times New Roman"/>
          <w:b/>
          <w:bCs/>
          <w:noProof/>
          <w:szCs w:val="24"/>
        </w:rPr>
        <w:t>Brown JH</w:t>
      </w:r>
      <w:r w:rsidRPr="002F3FD4">
        <w:rPr>
          <w:rFonts w:cs="Times New Roman"/>
          <w:noProof/>
          <w:szCs w:val="24"/>
        </w:rPr>
        <w:t xml:space="preserve">, </w:t>
      </w:r>
      <w:r w:rsidRPr="002F3FD4">
        <w:rPr>
          <w:rFonts w:cs="Times New Roman"/>
          <w:b/>
          <w:bCs/>
          <w:noProof/>
          <w:szCs w:val="24"/>
        </w:rPr>
        <w:t>Kane M</w:t>
      </w:r>
      <w:r w:rsidRPr="002F3FD4">
        <w:rPr>
          <w:rFonts w:cs="Times New Roman"/>
          <w:noProof/>
          <w:szCs w:val="24"/>
        </w:rPr>
        <w:t xml:space="preserve">, </w:t>
      </w:r>
      <w:r w:rsidRPr="002F3FD4">
        <w:rPr>
          <w:rFonts w:cs="Times New Roman"/>
          <w:b/>
          <w:bCs/>
          <w:noProof/>
          <w:szCs w:val="24"/>
        </w:rPr>
        <w:t>Krumins JA</w:t>
      </w:r>
      <w:r w:rsidRPr="002F3FD4">
        <w:rPr>
          <w:rFonts w:cs="Times New Roman"/>
          <w:noProof/>
          <w:szCs w:val="24"/>
        </w:rPr>
        <w:t xml:space="preserve">, </w:t>
      </w:r>
      <w:r w:rsidRPr="002F3FD4">
        <w:rPr>
          <w:rFonts w:cs="Times New Roman"/>
          <w:b/>
          <w:bCs/>
          <w:noProof/>
          <w:szCs w:val="24"/>
        </w:rPr>
        <w:t>Kuske CR</w:t>
      </w:r>
      <w:r w:rsidRPr="002F3FD4">
        <w:rPr>
          <w:rFonts w:cs="Times New Roman"/>
          <w:noProof/>
          <w:szCs w:val="24"/>
        </w:rPr>
        <w:t xml:space="preserve">, </w:t>
      </w:r>
      <w:r w:rsidRPr="002F3FD4">
        <w:rPr>
          <w:rFonts w:cs="Times New Roman"/>
          <w:b/>
          <w:bCs/>
          <w:noProof/>
          <w:szCs w:val="24"/>
        </w:rPr>
        <w:t>Morin PJ</w:t>
      </w:r>
      <w:r w:rsidRPr="002F3FD4">
        <w:rPr>
          <w:rFonts w:cs="Times New Roman"/>
          <w:noProof/>
          <w:szCs w:val="24"/>
        </w:rPr>
        <w:t xml:space="preserve">, </w:t>
      </w:r>
      <w:r w:rsidRPr="002F3FD4">
        <w:rPr>
          <w:rFonts w:cs="Times New Roman"/>
          <w:b/>
          <w:bCs/>
          <w:noProof/>
          <w:szCs w:val="24"/>
        </w:rPr>
        <w:t>Naeem S</w:t>
      </w:r>
      <w:r w:rsidRPr="002F3FD4">
        <w:rPr>
          <w:rFonts w:cs="Times New Roman"/>
          <w:noProof/>
          <w:szCs w:val="24"/>
        </w:rPr>
        <w:t xml:space="preserve">, </w:t>
      </w:r>
      <w:r w:rsidRPr="002F3FD4">
        <w:rPr>
          <w:rFonts w:cs="Times New Roman"/>
          <w:b/>
          <w:bCs/>
          <w:noProof/>
          <w:szCs w:val="24"/>
        </w:rPr>
        <w:t>Øvreås L</w:t>
      </w:r>
      <w:r w:rsidRPr="002F3FD4">
        <w:rPr>
          <w:rFonts w:cs="Times New Roman"/>
          <w:noProof/>
          <w:szCs w:val="24"/>
        </w:rPr>
        <w:t xml:space="preserve">, </w:t>
      </w:r>
      <w:r w:rsidRPr="002F3FD4">
        <w:rPr>
          <w:rFonts w:cs="Times New Roman"/>
          <w:b/>
          <w:bCs/>
          <w:noProof/>
          <w:szCs w:val="24"/>
        </w:rPr>
        <w:t>Reysenbach A-L</w:t>
      </w:r>
      <w:r w:rsidRPr="002F3FD4">
        <w:rPr>
          <w:rFonts w:cs="Times New Roman"/>
          <w:noProof/>
          <w:szCs w:val="24"/>
        </w:rPr>
        <w:t xml:space="preserve">, </w:t>
      </w:r>
      <w:r w:rsidRPr="002F3FD4">
        <w:rPr>
          <w:rFonts w:cs="Times New Roman"/>
          <w:b/>
          <w:bCs/>
          <w:noProof/>
          <w:szCs w:val="24"/>
        </w:rPr>
        <w:t>Smith VH</w:t>
      </w:r>
      <w:r w:rsidRPr="002F3FD4">
        <w:rPr>
          <w:rFonts w:cs="Times New Roman"/>
          <w:noProof/>
          <w:szCs w:val="24"/>
        </w:rPr>
        <w:t xml:space="preserve">. 2006. Microbial biogeography : putting microorganisms on the map. Nat Rev Genet </w:t>
      </w:r>
      <w:r w:rsidRPr="002F3FD4">
        <w:rPr>
          <w:rFonts w:cs="Times New Roman"/>
          <w:b/>
          <w:bCs/>
          <w:noProof/>
          <w:szCs w:val="24"/>
        </w:rPr>
        <w:t>4</w:t>
      </w:r>
      <w:r w:rsidRPr="002F3FD4">
        <w:rPr>
          <w:rFonts w:cs="Times New Roman"/>
          <w:noProof/>
          <w:szCs w:val="24"/>
        </w:rPr>
        <w:t>:102–112.</w:t>
      </w:r>
    </w:p>
    <w:p w14:paraId="1066F0C7"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29. </w:t>
      </w:r>
      <w:r w:rsidRPr="002F3FD4">
        <w:rPr>
          <w:rFonts w:cs="Times New Roman"/>
          <w:noProof/>
          <w:szCs w:val="24"/>
        </w:rPr>
        <w:tab/>
      </w:r>
      <w:r w:rsidRPr="002F3FD4">
        <w:rPr>
          <w:rFonts w:cs="Times New Roman"/>
          <w:b/>
          <w:bCs/>
          <w:noProof/>
          <w:szCs w:val="24"/>
        </w:rPr>
        <w:t>Crump BC</w:t>
      </w:r>
      <w:r w:rsidRPr="002F3FD4">
        <w:rPr>
          <w:rFonts w:cs="Times New Roman"/>
          <w:noProof/>
          <w:szCs w:val="24"/>
        </w:rPr>
        <w:t xml:space="preserve">, </w:t>
      </w:r>
      <w:r w:rsidRPr="002F3FD4">
        <w:rPr>
          <w:rFonts w:cs="Times New Roman"/>
          <w:b/>
          <w:bCs/>
          <w:noProof/>
          <w:szCs w:val="24"/>
        </w:rPr>
        <w:t>Hobbie JE</w:t>
      </w:r>
      <w:r w:rsidRPr="002F3FD4">
        <w:rPr>
          <w:rFonts w:cs="Times New Roman"/>
          <w:noProof/>
          <w:szCs w:val="24"/>
        </w:rPr>
        <w:t xml:space="preserve">. 2005. Synchrony and seasonality in bacterioplankton communities of two temperate rivers. Limnol Oceanogr </w:t>
      </w:r>
      <w:r w:rsidRPr="002F3FD4">
        <w:rPr>
          <w:rFonts w:cs="Times New Roman"/>
          <w:b/>
          <w:bCs/>
          <w:noProof/>
          <w:szCs w:val="24"/>
        </w:rPr>
        <w:t>50</w:t>
      </w:r>
      <w:r w:rsidRPr="002F3FD4">
        <w:rPr>
          <w:rFonts w:cs="Times New Roman"/>
          <w:noProof/>
          <w:szCs w:val="24"/>
        </w:rPr>
        <w:t>:1718–1729.</w:t>
      </w:r>
    </w:p>
    <w:p w14:paraId="582FBF36"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30. </w:t>
      </w:r>
      <w:r w:rsidRPr="002F3FD4">
        <w:rPr>
          <w:rFonts w:cs="Times New Roman"/>
          <w:noProof/>
          <w:szCs w:val="24"/>
        </w:rPr>
        <w:tab/>
      </w:r>
      <w:r w:rsidRPr="002F3FD4">
        <w:rPr>
          <w:rFonts w:cs="Times New Roman"/>
          <w:b/>
          <w:bCs/>
          <w:noProof/>
          <w:szCs w:val="24"/>
        </w:rPr>
        <w:t>Gilbert JA</w:t>
      </w:r>
      <w:r w:rsidRPr="002F3FD4">
        <w:rPr>
          <w:rFonts w:cs="Times New Roman"/>
          <w:noProof/>
          <w:szCs w:val="24"/>
        </w:rPr>
        <w:t xml:space="preserve">, </w:t>
      </w:r>
      <w:r w:rsidRPr="002F3FD4">
        <w:rPr>
          <w:rFonts w:cs="Times New Roman"/>
          <w:b/>
          <w:bCs/>
          <w:noProof/>
          <w:szCs w:val="24"/>
        </w:rPr>
        <w:t>Steele JA</w:t>
      </w:r>
      <w:r w:rsidRPr="002F3FD4">
        <w:rPr>
          <w:rFonts w:cs="Times New Roman"/>
          <w:noProof/>
          <w:szCs w:val="24"/>
        </w:rPr>
        <w:t xml:space="preserve">, </w:t>
      </w:r>
      <w:r w:rsidRPr="002F3FD4">
        <w:rPr>
          <w:rFonts w:cs="Times New Roman"/>
          <w:b/>
          <w:bCs/>
          <w:noProof/>
          <w:szCs w:val="24"/>
        </w:rPr>
        <w:t>Caporaso JG</w:t>
      </w:r>
      <w:r w:rsidRPr="002F3FD4">
        <w:rPr>
          <w:rFonts w:cs="Times New Roman"/>
          <w:noProof/>
          <w:szCs w:val="24"/>
        </w:rPr>
        <w:t xml:space="preserve">, </w:t>
      </w:r>
      <w:r w:rsidRPr="002F3FD4">
        <w:rPr>
          <w:rFonts w:cs="Times New Roman"/>
          <w:b/>
          <w:bCs/>
          <w:noProof/>
          <w:szCs w:val="24"/>
        </w:rPr>
        <w:t>Steinbruck L</w:t>
      </w:r>
      <w:r w:rsidRPr="002F3FD4">
        <w:rPr>
          <w:rFonts w:cs="Times New Roman"/>
          <w:noProof/>
          <w:szCs w:val="24"/>
        </w:rPr>
        <w:t xml:space="preserve">, </w:t>
      </w:r>
      <w:r w:rsidRPr="002F3FD4">
        <w:rPr>
          <w:rFonts w:cs="Times New Roman"/>
          <w:b/>
          <w:bCs/>
          <w:noProof/>
          <w:szCs w:val="24"/>
        </w:rPr>
        <w:t>Reeder J</w:t>
      </w:r>
      <w:r w:rsidRPr="002F3FD4">
        <w:rPr>
          <w:rFonts w:cs="Times New Roman"/>
          <w:noProof/>
          <w:szCs w:val="24"/>
        </w:rPr>
        <w:t xml:space="preserve">, </w:t>
      </w:r>
      <w:r w:rsidRPr="002F3FD4">
        <w:rPr>
          <w:rFonts w:cs="Times New Roman"/>
          <w:b/>
          <w:bCs/>
          <w:noProof/>
          <w:szCs w:val="24"/>
        </w:rPr>
        <w:t>Temperton B</w:t>
      </w:r>
      <w:r w:rsidRPr="002F3FD4">
        <w:rPr>
          <w:rFonts w:cs="Times New Roman"/>
          <w:noProof/>
          <w:szCs w:val="24"/>
        </w:rPr>
        <w:t xml:space="preserve">, </w:t>
      </w:r>
      <w:r w:rsidRPr="002F3FD4">
        <w:rPr>
          <w:rFonts w:cs="Times New Roman"/>
          <w:b/>
          <w:bCs/>
          <w:noProof/>
          <w:szCs w:val="24"/>
        </w:rPr>
        <w:t>Huse S</w:t>
      </w:r>
      <w:r w:rsidRPr="002F3FD4">
        <w:rPr>
          <w:rFonts w:cs="Times New Roman"/>
          <w:noProof/>
          <w:szCs w:val="24"/>
        </w:rPr>
        <w:t xml:space="preserve">, </w:t>
      </w:r>
      <w:r w:rsidRPr="002F3FD4">
        <w:rPr>
          <w:rFonts w:cs="Times New Roman"/>
          <w:b/>
          <w:bCs/>
          <w:noProof/>
          <w:szCs w:val="24"/>
        </w:rPr>
        <w:t>McHardy AC</w:t>
      </w:r>
      <w:r w:rsidRPr="002F3FD4">
        <w:rPr>
          <w:rFonts w:cs="Times New Roman"/>
          <w:noProof/>
          <w:szCs w:val="24"/>
        </w:rPr>
        <w:t xml:space="preserve">, </w:t>
      </w:r>
      <w:r w:rsidRPr="002F3FD4">
        <w:rPr>
          <w:rFonts w:cs="Times New Roman"/>
          <w:b/>
          <w:bCs/>
          <w:noProof/>
          <w:szCs w:val="24"/>
        </w:rPr>
        <w:t>Knight R</w:t>
      </w:r>
      <w:r w:rsidRPr="002F3FD4">
        <w:rPr>
          <w:rFonts w:cs="Times New Roman"/>
          <w:noProof/>
          <w:szCs w:val="24"/>
        </w:rPr>
        <w:t xml:space="preserve">, </w:t>
      </w:r>
      <w:r w:rsidRPr="002F3FD4">
        <w:rPr>
          <w:rFonts w:cs="Times New Roman"/>
          <w:b/>
          <w:bCs/>
          <w:noProof/>
          <w:szCs w:val="24"/>
        </w:rPr>
        <w:t>Joint I</w:t>
      </w:r>
      <w:r w:rsidRPr="002F3FD4">
        <w:rPr>
          <w:rFonts w:cs="Times New Roman"/>
          <w:noProof/>
          <w:szCs w:val="24"/>
        </w:rPr>
        <w:t xml:space="preserve">, </w:t>
      </w:r>
      <w:r w:rsidRPr="002F3FD4">
        <w:rPr>
          <w:rFonts w:cs="Times New Roman"/>
          <w:b/>
          <w:bCs/>
          <w:noProof/>
          <w:szCs w:val="24"/>
        </w:rPr>
        <w:t>Somerfield P</w:t>
      </w:r>
      <w:r w:rsidRPr="002F3FD4">
        <w:rPr>
          <w:rFonts w:cs="Times New Roman"/>
          <w:noProof/>
          <w:szCs w:val="24"/>
        </w:rPr>
        <w:t xml:space="preserve">, </w:t>
      </w:r>
      <w:r w:rsidRPr="002F3FD4">
        <w:rPr>
          <w:rFonts w:cs="Times New Roman"/>
          <w:b/>
          <w:bCs/>
          <w:noProof/>
          <w:szCs w:val="24"/>
        </w:rPr>
        <w:t>Fuhrman JA</w:t>
      </w:r>
      <w:r w:rsidRPr="002F3FD4">
        <w:rPr>
          <w:rFonts w:cs="Times New Roman"/>
          <w:noProof/>
          <w:szCs w:val="24"/>
        </w:rPr>
        <w:t xml:space="preserve">, </w:t>
      </w:r>
      <w:r w:rsidRPr="002F3FD4">
        <w:rPr>
          <w:rFonts w:cs="Times New Roman"/>
          <w:b/>
          <w:bCs/>
          <w:noProof/>
          <w:szCs w:val="24"/>
        </w:rPr>
        <w:t>Field D</w:t>
      </w:r>
      <w:r w:rsidRPr="002F3FD4">
        <w:rPr>
          <w:rFonts w:cs="Times New Roman"/>
          <w:noProof/>
          <w:szCs w:val="24"/>
        </w:rPr>
        <w:t xml:space="preserve">. 2012. Defining seasonal marine microbial community dynamics. ISME J </w:t>
      </w:r>
      <w:r w:rsidRPr="002F3FD4">
        <w:rPr>
          <w:rFonts w:cs="Times New Roman"/>
          <w:b/>
          <w:bCs/>
          <w:noProof/>
          <w:szCs w:val="24"/>
        </w:rPr>
        <w:t>6</w:t>
      </w:r>
      <w:r w:rsidRPr="002F3FD4">
        <w:rPr>
          <w:rFonts w:cs="Times New Roman"/>
          <w:noProof/>
          <w:szCs w:val="24"/>
        </w:rPr>
        <w:t>:298–308.</w:t>
      </w:r>
    </w:p>
    <w:p w14:paraId="3AC75372"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31. </w:t>
      </w:r>
      <w:r w:rsidRPr="002F3FD4">
        <w:rPr>
          <w:rFonts w:cs="Times New Roman"/>
          <w:noProof/>
          <w:szCs w:val="24"/>
        </w:rPr>
        <w:tab/>
      </w:r>
      <w:r w:rsidRPr="002F3FD4">
        <w:rPr>
          <w:rFonts w:cs="Times New Roman"/>
          <w:b/>
          <w:bCs/>
          <w:noProof/>
          <w:szCs w:val="24"/>
        </w:rPr>
        <w:t>Fuhrman JA</w:t>
      </w:r>
      <w:r w:rsidRPr="002F3FD4">
        <w:rPr>
          <w:rFonts w:cs="Times New Roman"/>
          <w:noProof/>
          <w:szCs w:val="24"/>
        </w:rPr>
        <w:t xml:space="preserve">, </w:t>
      </w:r>
      <w:r w:rsidRPr="002F3FD4">
        <w:rPr>
          <w:rFonts w:cs="Times New Roman"/>
          <w:b/>
          <w:bCs/>
          <w:noProof/>
          <w:szCs w:val="24"/>
        </w:rPr>
        <w:t>Hewson I</w:t>
      </w:r>
      <w:r w:rsidRPr="002F3FD4">
        <w:rPr>
          <w:rFonts w:cs="Times New Roman"/>
          <w:noProof/>
          <w:szCs w:val="24"/>
        </w:rPr>
        <w:t xml:space="preserve">, </w:t>
      </w:r>
      <w:r w:rsidRPr="002F3FD4">
        <w:rPr>
          <w:rFonts w:cs="Times New Roman"/>
          <w:b/>
          <w:bCs/>
          <w:noProof/>
          <w:szCs w:val="24"/>
        </w:rPr>
        <w:t>Schwalbach MS</w:t>
      </w:r>
      <w:r w:rsidRPr="002F3FD4">
        <w:rPr>
          <w:rFonts w:cs="Times New Roman"/>
          <w:noProof/>
          <w:szCs w:val="24"/>
        </w:rPr>
        <w:t xml:space="preserve">, </w:t>
      </w:r>
      <w:r w:rsidRPr="002F3FD4">
        <w:rPr>
          <w:rFonts w:cs="Times New Roman"/>
          <w:b/>
          <w:bCs/>
          <w:noProof/>
          <w:szCs w:val="24"/>
        </w:rPr>
        <w:t>Steele JA</w:t>
      </w:r>
      <w:r w:rsidRPr="002F3FD4">
        <w:rPr>
          <w:rFonts w:cs="Times New Roman"/>
          <w:noProof/>
          <w:szCs w:val="24"/>
        </w:rPr>
        <w:t xml:space="preserve">, </w:t>
      </w:r>
      <w:r w:rsidRPr="002F3FD4">
        <w:rPr>
          <w:rFonts w:cs="Times New Roman"/>
          <w:b/>
          <w:bCs/>
          <w:noProof/>
          <w:szCs w:val="24"/>
        </w:rPr>
        <w:t>Brown M V</w:t>
      </w:r>
      <w:r w:rsidRPr="002F3FD4">
        <w:rPr>
          <w:rFonts w:cs="Times New Roman"/>
          <w:noProof/>
          <w:szCs w:val="24"/>
        </w:rPr>
        <w:t xml:space="preserve">, </w:t>
      </w:r>
      <w:r w:rsidRPr="002F3FD4">
        <w:rPr>
          <w:rFonts w:cs="Times New Roman"/>
          <w:b/>
          <w:bCs/>
          <w:noProof/>
          <w:szCs w:val="24"/>
        </w:rPr>
        <w:t>Naeem S</w:t>
      </w:r>
      <w:r w:rsidRPr="002F3FD4">
        <w:rPr>
          <w:rFonts w:cs="Times New Roman"/>
          <w:noProof/>
          <w:szCs w:val="24"/>
        </w:rPr>
        <w:t xml:space="preserve">. 2006. Annually reoccurring bacterial communities are predictable from ocean conditions. Proc Natl Acad Sci USA </w:t>
      </w:r>
      <w:r w:rsidRPr="002F3FD4">
        <w:rPr>
          <w:rFonts w:cs="Times New Roman"/>
          <w:b/>
          <w:bCs/>
          <w:noProof/>
          <w:szCs w:val="24"/>
        </w:rPr>
        <w:t>103</w:t>
      </w:r>
      <w:r w:rsidRPr="002F3FD4">
        <w:rPr>
          <w:rFonts w:cs="Times New Roman"/>
          <w:noProof/>
          <w:szCs w:val="24"/>
        </w:rPr>
        <w:t>:13104–13109.</w:t>
      </w:r>
    </w:p>
    <w:p w14:paraId="0BD90FE3"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32. </w:t>
      </w:r>
      <w:r w:rsidRPr="002F3FD4">
        <w:rPr>
          <w:rFonts w:cs="Times New Roman"/>
          <w:noProof/>
          <w:szCs w:val="24"/>
        </w:rPr>
        <w:tab/>
      </w:r>
      <w:r w:rsidRPr="002F3FD4">
        <w:rPr>
          <w:rFonts w:cs="Times New Roman"/>
          <w:b/>
          <w:bCs/>
          <w:noProof/>
          <w:szCs w:val="24"/>
        </w:rPr>
        <w:t>Cram J</w:t>
      </w:r>
      <w:r w:rsidRPr="002F3FD4">
        <w:rPr>
          <w:rFonts w:cs="Times New Roman"/>
          <w:noProof/>
          <w:szCs w:val="24"/>
        </w:rPr>
        <w:t xml:space="preserve">, </w:t>
      </w:r>
      <w:r w:rsidRPr="002F3FD4">
        <w:rPr>
          <w:rFonts w:cs="Times New Roman"/>
          <w:b/>
          <w:bCs/>
          <w:noProof/>
          <w:szCs w:val="24"/>
        </w:rPr>
        <w:t>Chow C</w:t>
      </w:r>
      <w:r w:rsidRPr="002F3FD4">
        <w:rPr>
          <w:rFonts w:cs="Times New Roman"/>
          <w:noProof/>
          <w:szCs w:val="24"/>
        </w:rPr>
        <w:t xml:space="preserve">, </w:t>
      </w:r>
      <w:r w:rsidRPr="002F3FD4">
        <w:rPr>
          <w:rFonts w:cs="Times New Roman"/>
          <w:b/>
          <w:bCs/>
          <w:noProof/>
          <w:szCs w:val="24"/>
        </w:rPr>
        <w:t>Sachdeva R</w:t>
      </w:r>
      <w:r w:rsidRPr="002F3FD4">
        <w:rPr>
          <w:rFonts w:cs="Times New Roman"/>
          <w:noProof/>
          <w:szCs w:val="24"/>
        </w:rPr>
        <w:t xml:space="preserve">, </w:t>
      </w:r>
      <w:r w:rsidRPr="002F3FD4">
        <w:rPr>
          <w:rFonts w:cs="Times New Roman"/>
          <w:b/>
          <w:bCs/>
          <w:noProof/>
          <w:szCs w:val="24"/>
        </w:rPr>
        <w:t>Needham D</w:t>
      </w:r>
      <w:r w:rsidRPr="002F3FD4">
        <w:rPr>
          <w:rFonts w:cs="Times New Roman"/>
          <w:noProof/>
          <w:szCs w:val="24"/>
        </w:rPr>
        <w:t xml:space="preserve">, </w:t>
      </w:r>
      <w:r w:rsidRPr="002F3FD4">
        <w:rPr>
          <w:rFonts w:cs="Times New Roman"/>
          <w:b/>
          <w:bCs/>
          <w:noProof/>
          <w:szCs w:val="24"/>
        </w:rPr>
        <w:t>Parada A</w:t>
      </w:r>
      <w:r w:rsidRPr="002F3FD4">
        <w:rPr>
          <w:rFonts w:cs="Times New Roman"/>
          <w:noProof/>
          <w:szCs w:val="24"/>
        </w:rPr>
        <w:t xml:space="preserve">, </w:t>
      </w:r>
      <w:r w:rsidRPr="002F3FD4">
        <w:rPr>
          <w:rFonts w:cs="Times New Roman"/>
          <w:b/>
          <w:bCs/>
          <w:noProof/>
          <w:szCs w:val="24"/>
        </w:rPr>
        <w:t>Steele J</w:t>
      </w:r>
      <w:r w:rsidRPr="002F3FD4">
        <w:rPr>
          <w:rFonts w:cs="Times New Roman"/>
          <w:noProof/>
          <w:szCs w:val="24"/>
        </w:rPr>
        <w:t xml:space="preserve">, </w:t>
      </w:r>
      <w:r w:rsidRPr="002F3FD4">
        <w:rPr>
          <w:rFonts w:cs="Times New Roman"/>
          <w:b/>
          <w:bCs/>
          <w:noProof/>
          <w:szCs w:val="24"/>
        </w:rPr>
        <w:t>Fuhrman J</w:t>
      </w:r>
      <w:r w:rsidRPr="002F3FD4">
        <w:rPr>
          <w:rFonts w:cs="Times New Roman"/>
          <w:noProof/>
          <w:szCs w:val="24"/>
        </w:rPr>
        <w:t xml:space="preserve">. 2015. Seasonal and interannual variability of the marine bacterioplankton community throughout the water column over ten years. ISME J </w:t>
      </w:r>
      <w:r w:rsidRPr="002F3FD4">
        <w:rPr>
          <w:rFonts w:cs="Times New Roman"/>
          <w:b/>
          <w:bCs/>
          <w:noProof/>
          <w:szCs w:val="24"/>
        </w:rPr>
        <w:t>9</w:t>
      </w:r>
      <w:r w:rsidRPr="002F3FD4">
        <w:rPr>
          <w:rFonts w:cs="Times New Roman"/>
          <w:noProof/>
          <w:szCs w:val="24"/>
        </w:rPr>
        <w:t>:563–580.</w:t>
      </w:r>
    </w:p>
    <w:p w14:paraId="21433848"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33. </w:t>
      </w:r>
      <w:r w:rsidRPr="002F3FD4">
        <w:rPr>
          <w:rFonts w:cs="Times New Roman"/>
          <w:noProof/>
          <w:szCs w:val="24"/>
        </w:rPr>
        <w:tab/>
      </w:r>
      <w:r w:rsidRPr="002F3FD4">
        <w:rPr>
          <w:rFonts w:cs="Times New Roman"/>
          <w:b/>
          <w:bCs/>
          <w:noProof/>
          <w:szCs w:val="24"/>
        </w:rPr>
        <w:t>Nelson CE</w:t>
      </w:r>
      <w:r w:rsidRPr="002F3FD4">
        <w:rPr>
          <w:rFonts w:cs="Times New Roman"/>
          <w:noProof/>
          <w:szCs w:val="24"/>
        </w:rPr>
        <w:t xml:space="preserve">. 2009. Phenology of high-elevation pelagic bacteria: the roles of meteorologic variability, catchment inputs and thermal stratification in structuring communities. ISME J </w:t>
      </w:r>
      <w:r w:rsidRPr="002F3FD4">
        <w:rPr>
          <w:rFonts w:cs="Times New Roman"/>
          <w:b/>
          <w:bCs/>
          <w:noProof/>
          <w:szCs w:val="24"/>
        </w:rPr>
        <w:t>3</w:t>
      </w:r>
      <w:r w:rsidRPr="002F3FD4">
        <w:rPr>
          <w:rFonts w:cs="Times New Roman"/>
          <w:noProof/>
          <w:szCs w:val="24"/>
        </w:rPr>
        <w:t>:13–30.</w:t>
      </w:r>
    </w:p>
    <w:p w14:paraId="2AD2DA34"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lastRenderedPageBreak/>
        <w:t xml:space="preserve">34. </w:t>
      </w:r>
      <w:r w:rsidRPr="002F3FD4">
        <w:rPr>
          <w:rFonts w:cs="Times New Roman"/>
          <w:noProof/>
          <w:szCs w:val="24"/>
        </w:rPr>
        <w:tab/>
      </w:r>
      <w:r w:rsidRPr="002F3FD4">
        <w:rPr>
          <w:rFonts w:cs="Times New Roman"/>
          <w:b/>
          <w:bCs/>
          <w:noProof/>
          <w:szCs w:val="24"/>
        </w:rPr>
        <w:t>Kara EL</w:t>
      </w:r>
      <w:r w:rsidRPr="002F3FD4">
        <w:rPr>
          <w:rFonts w:cs="Times New Roman"/>
          <w:noProof/>
          <w:szCs w:val="24"/>
        </w:rPr>
        <w:t xml:space="preserve">, </w:t>
      </w:r>
      <w:r w:rsidRPr="002F3FD4">
        <w:rPr>
          <w:rFonts w:cs="Times New Roman"/>
          <w:b/>
          <w:bCs/>
          <w:noProof/>
          <w:szCs w:val="24"/>
        </w:rPr>
        <w:t>Hanson PC</w:t>
      </w:r>
      <w:r w:rsidRPr="002F3FD4">
        <w:rPr>
          <w:rFonts w:cs="Times New Roman"/>
          <w:noProof/>
          <w:szCs w:val="24"/>
        </w:rPr>
        <w:t xml:space="preserve">, </w:t>
      </w:r>
      <w:r w:rsidRPr="002F3FD4">
        <w:rPr>
          <w:rFonts w:cs="Times New Roman"/>
          <w:b/>
          <w:bCs/>
          <w:noProof/>
          <w:szCs w:val="24"/>
        </w:rPr>
        <w:t>Hu YH</w:t>
      </w:r>
      <w:r w:rsidRPr="002F3FD4">
        <w:rPr>
          <w:rFonts w:cs="Times New Roman"/>
          <w:noProof/>
          <w:szCs w:val="24"/>
        </w:rPr>
        <w:t xml:space="preserve">, </w:t>
      </w:r>
      <w:r w:rsidRPr="002F3FD4">
        <w:rPr>
          <w:rFonts w:cs="Times New Roman"/>
          <w:b/>
          <w:bCs/>
          <w:noProof/>
          <w:szCs w:val="24"/>
        </w:rPr>
        <w:t>Winslow L</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2013. A decade of seasonal dynamics and co-occurrences within freshwater bacterioplankton communities from eutrophic Lake Mendota, WI, USA. ISME J </w:t>
      </w:r>
      <w:r w:rsidRPr="002F3FD4">
        <w:rPr>
          <w:rFonts w:cs="Times New Roman"/>
          <w:b/>
          <w:bCs/>
          <w:noProof/>
          <w:szCs w:val="24"/>
        </w:rPr>
        <w:t>7</w:t>
      </w:r>
      <w:r w:rsidRPr="002F3FD4">
        <w:rPr>
          <w:rFonts w:cs="Times New Roman"/>
          <w:noProof/>
          <w:szCs w:val="24"/>
        </w:rPr>
        <w:t>:680–4.</w:t>
      </w:r>
    </w:p>
    <w:p w14:paraId="7609D1A2"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35. </w:t>
      </w:r>
      <w:r w:rsidRPr="002F3FD4">
        <w:rPr>
          <w:rFonts w:cs="Times New Roman"/>
          <w:noProof/>
          <w:szCs w:val="24"/>
        </w:rPr>
        <w:tab/>
      </w:r>
      <w:r w:rsidRPr="002F3FD4">
        <w:rPr>
          <w:rFonts w:cs="Times New Roman"/>
          <w:b/>
          <w:bCs/>
          <w:noProof/>
          <w:szCs w:val="24"/>
        </w:rPr>
        <w:t>Yannarell AC</w:t>
      </w:r>
      <w:r w:rsidRPr="002F3FD4">
        <w:rPr>
          <w:rFonts w:cs="Times New Roman"/>
          <w:noProof/>
          <w:szCs w:val="24"/>
        </w:rPr>
        <w:t xml:space="preserve">, </w:t>
      </w:r>
      <w:r w:rsidRPr="002F3FD4">
        <w:rPr>
          <w:rFonts w:cs="Times New Roman"/>
          <w:b/>
          <w:bCs/>
          <w:noProof/>
          <w:szCs w:val="24"/>
        </w:rPr>
        <w:t>Kent AD</w:t>
      </w:r>
      <w:r w:rsidRPr="002F3FD4">
        <w:rPr>
          <w:rFonts w:cs="Times New Roman"/>
          <w:noProof/>
          <w:szCs w:val="24"/>
        </w:rPr>
        <w:t xml:space="preserve">, </w:t>
      </w:r>
      <w:r w:rsidRPr="002F3FD4">
        <w:rPr>
          <w:rFonts w:cs="Times New Roman"/>
          <w:b/>
          <w:bCs/>
          <w:noProof/>
          <w:szCs w:val="24"/>
        </w:rPr>
        <w:t>H. LG</w:t>
      </w:r>
      <w:r w:rsidRPr="002F3FD4">
        <w:rPr>
          <w:rFonts w:cs="Times New Roman"/>
          <w:noProof/>
          <w:szCs w:val="24"/>
        </w:rPr>
        <w:t xml:space="preserve">, </w:t>
      </w:r>
      <w:r w:rsidRPr="002F3FD4">
        <w:rPr>
          <w:rFonts w:cs="Times New Roman"/>
          <w:b/>
          <w:bCs/>
          <w:noProof/>
          <w:szCs w:val="24"/>
        </w:rPr>
        <w:t>Kratz TK</w:t>
      </w:r>
      <w:r w:rsidRPr="002F3FD4">
        <w:rPr>
          <w:rFonts w:cs="Times New Roman"/>
          <w:noProof/>
          <w:szCs w:val="24"/>
        </w:rPr>
        <w:t xml:space="preserve">, </w:t>
      </w:r>
      <w:r w:rsidRPr="002F3FD4">
        <w:rPr>
          <w:rFonts w:cs="Times New Roman"/>
          <w:b/>
          <w:bCs/>
          <w:noProof/>
          <w:szCs w:val="24"/>
        </w:rPr>
        <w:t>Triplett EW</w:t>
      </w:r>
      <w:r w:rsidRPr="002F3FD4">
        <w:rPr>
          <w:rFonts w:cs="Times New Roman"/>
          <w:noProof/>
          <w:szCs w:val="24"/>
        </w:rPr>
        <w:t xml:space="preserve">. 2003. Temporal Patterns in Bacterial Communities in Three Temperate Lakes of Different Trophic Status. Microb Ecol </w:t>
      </w:r>
      <w:r w:rsidRPr="002F3FD4">
        <w:rPr>
          <w:rFonts w:cs="Times New Roman"/>
          <w:b/>
          <w:bCs/>
          <w:noProof/>
          <w:szCs w:val="24"/>
        </w:rPr>
        <w:t>46</w:t>
      </w:r>
      <w:r w:rsidRPr="002F3FD4">
        <w:rPr>
          <w:rFonts w:cs="Times New Roman"/>
          <w:noProof/>
          <w:szCs w:val="24"/>
        </w:rPr>
        <w:t>:391–405.</w:t>
      </w:r>
    </w:p>
    <w:p w14:paraId="71BC1E66"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36. </w:t>
      </w:r>
      <w:r w:rsidRPr="002F3FD4">
        <w:rPr>
          <w:rFonts w:cs="Times New Roman"/>
          <w:noProof/>
          <w:szCs w:val="24"/>
        </w:rPr>
        <w:tab/>
      </w:r>
      <w:r w:rsidRPr="002F3FD4">
        <w:rPr>
          <w:rFonts w:cs="Times New Roman"/>
          <w:b/>
          <w:bCs/>
          <w:noProof/>
          <w:szCs w:val="24"/>
        </w:rPr>
        <w:t>Kent AD</w:t>
      </w:r>
      <w:r w:rsidRPr="002F3FD4">
        <w:rPr>
          <w:rFonts w:cs="Times New Roman"/>
          <w:noProof/>
          <w:szCs w:val="24"/>
        </w:rPr>
        <w:t xml:space="preserve">, </w:t>
      </w:r>
      <w:r w:rsidRPr="002F3FD4">
        <w:rPr>
          <w:rFonts w:cs="Times New Roman"/>
          <w:b/>
          <w:bCs/>
          <w:noProof/>
          <w:szCs w:val="24"/>
        </w:rPr>
        <w:t>Yannarell AC</w:t>
      </w:r>
      <w:r w:rsidRPr="002F3FD4">
        <w:rPr>
          <w:rFonts w:cs="Times New Roman"/>
          <w:noProof/>
          <w:szCs w:val="24"/>
        </w:rPr>
        <w:t xml:space="preserve">, </w:t>
      </w:r>
      <w:r w:rsidRPr="002F3FD4">
        <w:rPr>
          <w:rFonts w:cs="Times New Roman"/>
          <w:b/>
          <w:bCs/>
          <w:noProof/>
          <w:szCs w:val="24"/>
        </w:rPr>
        <w:t>Rusak JA</w:t>
      </w:r>
      <w:r w:rsidRPr="002F3FD4">
        <w:rPr>
          <w:rFonts w:cs="Times New Roman"/>
          <w:noProof/>
          <w:szCs w:val="24"/>
        </w:rPr>
        <w:t xml:space="preserve">, </w:t>
      </w:r>
      <w:r w:rsidRPr="002F3FD4">
        <w:rPr>
          <w:rFonts w:cs="Times New Roman"/>
          <w:b/>
          <w:bCs/>
          <w:noProof/>
          <w:szCs w:val="24"/>
        </w:rPr>
        <w:t>Triplett EW</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2007. Synchrony in aquatic microbial community dynamics. ISME J </w:t>
      </w:r>
      <w:r w:rsidRPr="002F3FD4">
        <w:rPr>
          <w:rFonts w:cs="Times New Roman"/>
          <w:b/>
          <w:bCs/>
          <w:noProof/>
          <w:szCs w:val="24"/>
        </w:rPr>
        <w:t>1</w:t>
      </w:r>
      <w:r w:rsidRPr="002F3FD4">
        <w:rPr>
          <w:rFonts w:cs="Times New Roman"/>
          <w:noProof/>
          <w:szCs w:val="24"/>
        </w:rPr>
        <w:t>:38–47.</w:t>
      </w:r>
    </w:p>
    <w:p w14:paraId="58E71448"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37. </w:t>
      </w:r>
      <w:r w:rsidRPr="002F3FD4">
        <w:rPr>
          <w:rFonts w:cs="Times New Roman"/>
          <w:noProof/>
          <w:szCs w:val="24"/>
        </w:rPr>
        <w:tab/>
      </w:r>
      <w:r w:rsidRPr="002F3FD4">
        <w:rPr>
          <w:rFonts w:cs="Times New Roman"/>
          <w:b/>
          <w:bCs/>
          <w:noProof/>
          <w:szCs w:val="24"/>
        </w:rPr>
        <w:t>Kent AD</w:t>
      </w:r>
      <w:r w:rsidRPr="002F3FD4">
        <w:rPr>
          <w:rFonts w:cs="Times New Roman"/>
          <w:noProof/>
          <w:szCs w:val="24"/>
        </w:rPr>
        <w:t xml:space="preserve">, </w:t>
      </w:r>
      <w:r w:rsidRPr="002F3FD4">
        <w:rPr>
          <w:rFonts w:cs="Times New Roman"/>
          <w:b/>
          <w:bCs/>
          <w:noProof/>
          <w:szCs w:val="24"/>
        </w:rPr>
        <w:t>Jones SE</w:t>
      </w:r>
      <w:r w:rsidRPr="002F3FD4">
        <w:rPr>
          <w:rFonts w:cs="Times New Roman"/>
          <w:noProof/>
          <w:szCs w:val="24"/>
        </w:rPr>
        <w:t xml:space="preserve">, </w:t>
      </w:r>
      <w:r w:rsidRPr="002F3FD4">
        <w:rPr>
          <w:rFonts w:cs="Times New Roman"/>
          <w:b/>
          <w:bCs/>
          <w:noProof/>
          <w:szCs w:val="24"/>
        </w:rPr>
        <w:t>Lauster GH</w:t>
      </w:r>
      <w:r w:rsidRPr="002F3FD4">
        <w:rPr>
          <w:rFonts w:cs="Times New Roman"/>
          <w:noProof/>
          <w:szCs w:val="24"/>
        </w:rPr>
        <w:t xml:space="preserve">, </w:t>
      </w:r>
      <w:r w:rsidRPr="002F3FD4">
        <w:rPr>
          <w:rFonts w:cs="Times New Roman"/>
          <w:b/>
          <w:bCs/>
          <w:noProof/>
          <w:szCs w:val="24"/>
        </w:rPr>
        <w:t>Graham JM</w:t>
      </w:r>
      <w:r w:rsidRPr="002F3FD4">
        <w:rPr>
          <w:rFonts w:cs="Times New Roman"/>
          <w:noProof/>
          <w:szCs w:val="24"/>
        </w:rPr>
        <w:t xml:space="preserve">, </w:t>
      </w:r>
      <w:r w:rsidRPr="002F3FD4">
        <w:rPr>
          <w:rFonts w:cs="Times New Roman"/>
          <w:b/>
          <w:bCs/>
          <w:noProof/>
          <w:szCs w:val="24"/>
        </w:rPr>
        <w:t>Newton RJ</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2006. Experimental manipulations of microbial food web interactions in a humic lake: Shifting biological drivers of bacterial community structure. Environ Microbiol </w:t>
      </w:r>
      <w:r w:rsidRPr="002F3FD4">
        <w:rPr>
          <w:rFonts w:cs="Times New Roman"/>
          <w:b/>
          <w:bCs/>
          <w:noProof/>
          <w:szCs w:val="24"/>
        </w:rPr>
        <w:t>8</w:t>
      </w:r>
      <w:r w:rsidRPr="002F3FD4">
        <w:rPr>
          <w:rFonts w:cs="Times New Roman"/>
          <w:noProof/>
          <w:szCs w:val="24"/>
        </w:rPr>
        <w:t>:1448–1459.</w:t>
      </w:r>
    </w:p>
    <w:p w14:paraId="3401F748"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38. </w:t>
      </w:r>
      <w:r w:rsidRPr="002F3FD4">
        <w:rPr>
          <w:rFonts w:cs="Times New Roman"/>
          <w:noProof/>
          <w:szCs w:val="24"/>
        </w:rPr>
        <w:tab/>
      </w:r>
      <w:r w:rsidRPr="002F3FD4">
        <w:rPr>
          <w:rFonts w:cs="Times New Roman"/>
          <w:b/>
          <w:bCs/>
          <w:noProof/>
          <w:szCs w:val="24"/>
        </w:rPr>
        <w:t>Rusak JA</w:t>
      </w:r>
      <w:r w:rsidRPr="002F3FD4">
        <w:rPr>
          <w:rFonts w:cs="Times New Roman"/>
          <w:noProof/>
          <w:szCs w:val="24"/>
        </w:rPr>
        <w:t xml:space="preserve">, </w:t>
      </w:r>
      <w:r w:rsidRPr="002F3FD4">
        <w:rPr>
          <w:rFonts w:cs="Times New Roman"/>
          <w:b/>
          <w:bCs/>
          <w:noProof/>
          <w:szCs w:val="24"/>
        </w:rPr>
        <w:t>Jones SE</w:t>
      </w:r>
      <w:r w:rsidRPr="002F3FD4">
        <w:rPr>
          <w:rFonts w:cs="Times New Roman"/>
          <w:noProof/>
          <w:szCs w:val="24"/>
        </w:rPr>
        <w:t xml:space="preserve">, </w:t>
      </w:r>
      <w:r w:rsidRPr="002F3FD4">
        <w:rPr>
          <w:rFonts w:cs="Times New Roman"/>
          <w:b/>
          <w:bCs/>
          <w:noProof/>
          <w:szCs w:val="24"/>
        </w:rPr>
        <w:t>Kent AD</w:t>
      </w:r>
      <w:r w:rsidRPr="002F3FD4">
        <w:rPr>
          <w:rFonts w:cs="Times New Roman"/>
          <w:noProof/>
          <w:szCs w:val="24"/>
        </w:rPr>
        <w:t xml:space="preserve">, </w:t>
      </w:r>
      <w:r w:rsidRPr="002F3FD4">
        <w:rPr>
          <w:rFonts w:cs="Times New Roman"/>
          <w:b/>
          <w:bCs/>
          <w:noProof/>
          <w:szCs w:val="24"/>
        </w:rPr>
        <w:t>Shade A</w:t>
      </w:r>
      <w:r w:rsidRPr="002F3FD4">
        <w:rPr>
          <w:rFonts w:cs="Times New Roman"/>
          <w:noProof/>
          <w:szCs w:val="24"/>
        </w:rPr>
        <w:t xml:space="preserve">, </w:t>
      </w:r>
      <w:r w:rsidRPr="002F3FD4">
        <w:rPr>
          <w:rFonts w:cs="Times New Roman"/>
          <w:b/>
          <w:bCs/>
          <w:noProof/>
          <w:szCs w:val="24"/>
        </w:rPr>
        <w:t>McMahon TD</w:t>
      </w:r>
      <w:r w:rsidRPr="002F3FD4">
        <w:rPr>
          <w:rFonts w:cs="Times New Roman"/>
          <w:noProof/>
          <w:szCs w:val="24"/>
        </w:rPr>
        <w:t xml:space="preserve">. 2009. Spatial synchrony in microbial community dynamics : testing among-year and lake patterns. Verh Internat Verein Limnol </w:t>
      </w:r>
      <w:r w:rsidRPr="002F3FD4">
        <w:rPr>
          <w:rFonts w:cs="Times New Roman"/>
          <w:b/>
          <w:bCs/>
          <w:noProof/>
          <w:szCs w:val="24"/>
        </w:rPr>
        <w:t>30</w:t>
      </w:r>
      <w:r w:rsidRPr="002F3FD4">
        <w:rPr>
          <w:rFonts w:cs="Times New Roman"/>
          <w:noProof/>
          <w:szCs w:val="24"/>
        </w:rPr>
        <w:t>:936–940.</w:t>
      </w:r>
    </w:p>
    <w:p w14:paraId="4A7858ED"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39. </w:t>
      </w:r>
      <w:r w:rsidRPr="002F3FD4">
        <w:rPr>
          <w:rFonts w:cs="Times New Roman"/>
          <w:noProof/>
          <w:szCs w:val="24"/>
        </w:rPr>
        <w:tab/>
      </w:r>
      <w:r w:rsidRPr="002F3FD4">
        <w:rPr>
          <w:rFonts w:cs="Times New Roman"/>
          <w:b/>
          <w:bCs/>
          <w:noProof/>
          <w:szCs w:val="24"/>
        </w:rPr>
        <w:t>Giovannoni SJ</w:t>
      </w:r>
      <w:r w:rsidRPr="002F3FD4">
        <w:rPr>
          <w:rFonts w:cs="Times New Roman"/>
          <w:noProof/>
          <w:szCs w:val="24"/>
        </w:rPr>
        <w:t xml:space="preserve">, </w:t>
      </w:r>
      <w:r w:rsidRPr="002F3FD4">
        <w:rPr>
          <w:rFonts w:cs="Times New Roman"/>
          <w:b/>
          <w:bCs/>
          <w:noProof/>
          <w:szCs w:val="24"/>
        </w:rPr>
        <w:t>Vergin KL</w:t>
      </w:r>
      <w:r w:rsidRPr="002F3FD4">
        <w:rPr>
          <w:rFonts w:cs="Times New Roman"/>
          <w:noProof/>
          <w:szCs w:val="24"/>
        </w:rPr>
        <w:t xml:space="preserve">. 2012. Seasonality in Ocean Microbial Communities. Science (80- ) </w:t>
      </w:r>
      <w:r w:rsidRPr="002F3FD4">
        <w:rPr>
          <w:rFonts w:cs="Times New Roman"/>
          <w:b/>
          <w:bCs/>
          <w:noProof/>
          <w:szCs w:val="24"/>
        </w:rPr>
        <w:t>335</w:t>
      </w:r>
      <w:r w:rsidRPr="002F3FD4">
        <w:rPr>
          <w:rFonts w:cs="Times New Roman"/>
          <w:noProof/>
          <w:szCs w:val="24"/>
        </w:rPr>
        <w:t>:671–677.</w:t>
      </w:r>
    </w:p>
    <w:p w14:paraId="05F858CA"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40. </w:t>
      </w:r>
      <w:r w:rsidRPr="002F3FD4">
        <w:rPr>
          <w:rFonts w:cs="Times New Roman"/>
          <w:noProof/>
          <w:szCs w:val="24"/>
        </w:rPr>
        <w:tab/>
      </w:r>
      <w:r w:rsidRPr="002F3FD4">
        <w:rPr>
          <w:rFonts w:cs="Times New Roman"/>
          <w:b/>
          <w:bCs/>
          <w:noProof/>
          <w:szCs w:val="24"/>
        </w:rPr>
        <w:t>Ivars-Martinez E</w:t>
      </w:r>
      <w:r w:rsidRPr="002F3FD4">
        <w:rPr>
          <w:rFonts w:cs="Times New Roman"/>
          <w:noProof/>
          <w:szCs w:val="24"/>
        </w:rPr>
        <w:t xml:space="preserve">, </w:t>
      </w:r>
      <w:r w:rsidRPr="002F3FD4">
        <w:rPr>
          <w:rFonts w:cs="Times New Roman"/>
          <w:b/>
          <w:bCs/>
          <w:noProof/>
          <w:szCs w:val="24"/>
        </w:rPr>
        <w:t>Auria GD</w:t>
      </w:r>
      <w:r w:rsidRPr="002F3FD4">
        <w:rPr>
          <w:rFonts w:cs="Times New Roman"/>
          <w:noProof/>
          <w:szCs w:val="24"/>
        </w:rPr>
        <w:t xml:space="preserve">, </w:t>
      </w:r>
      <w:r w:rsidRPr="002F3FD4">
        <w:rPr>
          <w:rFonts w:cs="Times New Roman"/>
          <w:b/>
          <w:bCs/>
          <w:noProof/>
          <w:szCs w:val="24"/>
        </w:rPr>
        <w:t>Mira A</w:t>
      </w:r>
      <w:r w:rsidRPr="002F3FD4">
        <w:rPr>
          <w:rFonts w:cs="Times New Roman"/>
          <w:noProof/>
          <w:szCs w:val="24"/>
        </w:rPr>
        <w:t xml:space="preserve">, </w:t>
      </w:r>
      <w:r w:rsidRPr="002F3FD4">
        <w:rPr>
          <w:rFonts w:cs="Times New Roman"/>
          <w:b/>
          <w:bCs/>
          <w:noProof/>
          <w:szCs w:val="24"/>
        </w:rPr>
        <w:t>Ferriera S</w:t>
      </w:r>
      <w:r w:rsidRPr="002F3FD4">
        <w:rPr>
          <w:rFonts w:cs="Times New Roman"/>
          <w:noProof/>
          <w:szCs w:val="24"/>
        </w:rPr>
        <w:t xml:space="preserve">, </w:t>
      </w:r>
      <w:r w:rsidRPr="002F3FD4">
        <w:rPr>
          <w:rFonts w:cs="Times New Roman"/>
          <w:b/>
          <w:bCs/>
          <w:noProof/>
          <w:szCs w:val="24"/>
        </w:rPr>
        <w:t>Johnson J</w:t>
      </w:r>
      <w:r w:rsidRPr="002F3FD4">
        <w:rPr>
          <w:rFonts w:cs="Times New Roman"/>
          <w:noProof/>
          <w:szCs w:val="24"/>
        </w:rPr>
        <w:t xml:space="preserve">, </w:t>
      </w:r>
      <w:r w:rsidRPr="002F3FD4">
        <w:rPr>
          <w:rFonts w:cs="Times New Roman"/>
          <w:b/>
          <w:bCs/>
          <w:noProof/>
          <w:szCs w:val="24"/>
        </w:rPr>
        <w:t>Friedman R</w:t>
      </w:r>
      <w:r w:rsidRPr="002F3FD4">
        <w:rPr>
          <w:rFonts w:cs="Times New Roman"/>
          <w:noProof/>
          <w:szCs w:val="24"/>
        </w:rPr>
        <w:t xml:space="preserve">, </w:t>
      </w:r>
      <w:r w:rsidRPr="002F3FD4">
        <w:rPr>
          <w:rFonts w:cs="Times New Roman"/>
          <w:b/>
          <w:bCs/>
          <w:noProof/>
          <w:szCs w:val="24"/>
        </w:rPr>
        <w:t>Rodriguez-Valera F</w:t>
      </w:r>
      <w:r w:rsidRPr="002F3FD4">
        <w:rPr>
          <w:rFonts w:cs="Times New Roman"/>
          <w:noProof/>
          <w:szCs w:val="24"/>
        </w:rPr>
        <w:t xml:space="preserve">. 2008. Comparative genomics of two ecotypes of the marine planktonic copiotroph Alteromonas macleodii suggests alternative lifestyles associated with different kinds of particulate organic matter. ISME J </w:t>
      </w:r>
      <w:r w:rsidRPr="002F3FD4">
        <w:rPr>
          <w:rFonts w:cs="Times New Roman"/>
          <w:b/>
          <w:bCs/>
          <w:noProof/>
          <w:szCs w:val="24"/>
        </w:rPr>
        <w:t>2</w:t>
      </w:r>
      <w:r w:rsidRPr="002F3FD4">
        <w:rPr>
          <w:rFonts w:cs="Times New Roman"/>
          <w:noProof/>
          <w:szCs w:val="24"/>
        </w:rPr>
        <w:t>:1194–1212.</w:t>
      </w:r>
    </w:p>
    <w:p w14:paraId="2372E4F2"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41. </w:t>
      </w:r>
      <w:r w:rsidRPr="002F3FD4">
        <w:rPr>
          <w:rFonts w:cs="Times New Roman"/>
          <w:noProof/>
          <w:szCs w:val="24"/>
        </w:rPr>
        <w:tab/>
      </w:r>
      <w:r w:rsidRPr="002F3FD4">
        <w:rPr>
          <w:rFonts w:cs="Times New Roman"/>
          <w:b/>
          <w:bCs/>
          <w:noProof/>
          <w:szCs w:val="24"/>
        </w:rPr>
        <w:t>Hug LA</w:t>
      </w:r>
      <w:r w:rsidRPr="002F3FD4">
        <w:rPr>
          <w:rFonts w:cs="Times New Roman"/>
          <w:noProof/>
          <w:szCs w:val="24"/>
        </w:rPr>
        <w:t xml:space="preserve">, </w:t>
      </w:r>
      <w:r w:rsidRPr="002F3FD4">
        <w:rPr>
          <w:rFonts w:cs="Times New Roman"/>
          <w:b/>
          <w:bCs/>
          <w:noProof/>
          <w:szCs w:val="24"/>
        </w:rPr>
        <w:t>Baker BJ</w:t>
      </w:r>
      <w:r w:rsidRPr="002F3FD4">
        <w:rPr>
          <w:rFonts w:cs="Times New Roman"/>
          <w:noProof/>
          <w:szCs w:val="24"/>
        </w:rPr>
        <w:t xml:space="preserve">, </w:t>
      </w:r>
      <w:r w:rsidRPr="002F3FD4">
        <w:rPr>
          <w:rFonts w:cs="Times New Roman"/>
          <w:b/>
          <w:bCs/>
          <w:noProof/>
          <w:szCs w:val="24"/>
        </w:rPr>
        <w:t>Anantharaman K</w:t>
      </w:r>
      <w:r w:rsidRPr="002F3FD4">
        <w:rPr>
          <w:rFonts w:cs="Times New Roman"/>
          <w:noProof/>
          <w:szCs w:val="24"/>
        </w:rPr>
        <w:t xml:space="preserve">, </w:t>
      </w:r>
      <w:r w:rsidRPr="002F3FD4">
        <w:rPr>
          <w:rFonts w:cs="Times New Roman"/>
          <w:b/>
          <w:bCs/>
          <w:noProof/>
          <w:szCs w:val="24"/>
        </w:rPr>
        <w:t>Brown CT</w:t>
      </w:r>
      <w:r w:rsidRPr="002F3FD4">
        <w:rPr>
          <w:rFonts w:cs="Times New Roman"/>
          <w:noProof/>
          <w:szCs w:val="24"/>
        </w:rPr>
        <w:t xml:space="preserve">, </w:t>
      </w:r>
      <w:r w:rsidRPr="002F3FD4">
        <w:rPr>
          <w:rFonts w:cs="Times New Roman"/>
          <w:b/>
          <w:bCs/>
          <w:noProof/>
          <w:szCs w:val="24"/>
        </w:rPr>
        <w:t>Probst AJ</w:t>
      </w:r>
      <w:r w:rsidRPr="002F3FD4">
        <w:rPr>
          <w:rFonts w:cs="Times New Roman"/>
          <w:noProof/>
          <w:szCs w:val="24"/>
        </w:rPr>
        <w:t xml:space="preserve">, </w:t>
      </w:r>
      <w:r w:rsidRPr="002F3FD4">
        <w:rPr>
          <w:rFonts w:cs="Times New Roman"/>
          <w:b/>
          <w:bCs/>
          <w:noProof/>
          <w:szCs w:val="24"/>
        </w:rPr>
        <w:t>Castelle CJ</w:t>
      </w:r>
      <w:r w:rsidRPr="002F3FD4">
        <w:rPr>
          <w:rFonts w:cs="Times New Roman"/>
          <w:noProof/>
          <w:szCs w:val="24"/>
        </w:rPr>
        <w:t xml:space="preserve">, </w:t>
      </w:r>
      <w:r w:rsidRPr="002F3FD4">
        <w:rPr>
          <w:rFonts w:cs="Times New Roman"/>
          <w:b/>
          <w:bCs/>
          <w:noProof/>
          <w:szCs w:val="24"/>
        </w:rPr>
        <w:t>Butterfield CN</w:t>
      </w:r>
      <w:r w:rsidRPr="002F3FD4">
        <w:rPr>
          <w:rFonts w:cs="Times New Roman"/>
          <w:noProof/>
          <w:szCs w:val="24"/>
        </w:rPr>
        <w:t xml:space="preserve">, </w:t>
      </w:r>
      <w:r w:rsidRPr="002F3FD4">
        <w:rPr>
          <w:rFonts w:cs="Times New Roman"/>
          <w:b/>
          <w:bCs/>
          <w:noProof/>
          <w:szCs w:val="24"/>
        </w:rPr>
        <w:t>Hernsdorf AW</w:t>
      </w:r>
      <w:r w:rsidRPr="002F3FD4">
        <w:rPr>
          <w:rFonts w:cs="Times New Roman"/>
          <w:noProof/>
          <w:szCs w:val="24"/>
        </w:rPr>
        <w:t xml:space="preserve">, </w:t>
      </w:r>
      <w:r w:rsidRPr="002F3FD4">
        <w:rPr>
          <w:rFonts w:cs="Times New Roman"/>
          <w:b/>
          <w:bCs/>
          <w:noProof/>
          <w:szCs w:val="24"/>
        </w:rPr>
        <w:t>Amano Y</w:t>
      </w:r>
      <w:r w:rsidRPr="002F3FD4">
        <w:rPr>
          <w:rFonts w:cs="Times New Roman"/>
          <w:noProof/>
          <w:szCs w:val="24"/>
        </w:rPr>
        <w:t xml:space="preserve">, </w:t>
      </w:r>
      <w:r w:rsidRPr="002F3FD4">
        <w:rPr>
          <w:rFonts w:cs="Times New Roman"/>
          <w:b/>
          <w:bCs/>
          <w:noProof/>
          <w:szCs w:val="24"/>
        </w:rPr>
        <w:t>Ise K</w:t>
      </w:r>
      <w:r w:rsidRPr="002F3FD4">
        <w:rPr>
          <w:rFonts w:cs="Times New Roman"/>
          <w:noProof/>
          <w:szCs w:val="24"/>
        </w:rPr>
        <w:t xml:space="preserve">, </w:t>
      </w:r>
      <w:r w:rsidRPr="002F3FD4">
        <w:rPr>
          <w:rFonts w:cs="Times New Roman"/>
          <w:b/>
          <w:bCs/>
          <w:noProof/>
          <w:szCs w:val="24"/>
        </w:rPr>
        <w:t>Suzuki Y</w:t>
      </w:r>
      <w:r w:rsidRPr="002F3FD4">
        <w:rPr>
          <w:rFonts w:cs="Times New Roman"/>
          <w:noProof/>
          <w:szCs w:val="24"/>
        </w:rPr>
        <w:t xml:space="preserve">, </w:t>
      </w:r>
      <w:r w:rsidRPr="002F3FD4">
        <w:rPr>
          <w:rFonts w:cs="Times New Roman"/>
          <w:b/>
          <w:bCs/>
          <w:noProof/>
          <w:szCs w:val="24"/>
        </w:rPr>
        <w:t>Dudek N</w:t>
      </w:r>
      <w:r w:rsidRPr="002F3FD4">
        <w:rPr>
          <w:rFonts w:cs="Times New Roman"/>
          <w:noProof/>
          <w:szCs w:val="24"/>
        </w:rPr>
        <w:t xml:space="preserve">, </w:t>
      </w:r>
      <w:r w:rsidRPr="002F3FD4">
        <w:rPr>
          <w:rFonts w:cs="Times New Roman"/>
          <w:b/>
          <w:bCs/>
          <w:noProof/>
          <w:szCs w:val="24"/>
        </w:rPr>
        <w:t>Relman DA</w:t>
      </w:r>
      <w:r w:rsidRPr="002F3FD4">
        <w:rPr>
          <w:rFonts w:cs="Times New Roman"/>
          <w:noProof/>
          <w:szCs w:val="24"/>
        </w:rPr>
        <w:t xml:space="preserve">, </w:t>
      </w:r>
      <w:r w:rsidRPr="002F3FD4">
        <w:rPr>
          <w:rFonts w:cs="Times New Roman"/>
          <w:b/>
          <w:bCs/>
          <w:noProof/>
          <w:szCs w:val="24"/>
        </w:rPr>
        <w:t>Finstad KM</w:t>
      </w:r>
      <w:r w:rsidRPr="002F3FD4">
        <w:rPr>
          <w:rFonts w:cs="Times New Roman"/>
          <w:noProof/>
          <w:szCs w:val="24"/>
        </w:rPr>
        <w:t xml:space="preserve">, </w:t>
      </w:r>
      <w:r w:rsidRPr="002F3FD4">
        <w:rPr>
          <w:rFonts w:cs="Times New Roman"/>
          <w:b/>
          <w:bCs/>
          <w:noProof/>
          <w:szCs w:val="24"/>
        </w:rPr>
        <w:t>Amundson R</w:t>
      </w:r>
      <w:r w:rsidRPr="002F3FD4">
        <w:rPr>
          <w:rFonts w:cs="Times New Roman"/>
          <w:noProof/>
          <w:szCs w:val="24"/>
        </w:rPr>
        <w:t xml:space="preserve">, </w:t>
      </w:r>
      <w:r w:rsidRPr="002F3FD4">
        <w:rPr>
          <w:rFonts w:cs="Times New Roman"/>
          <w:b/>
          <w:bCs/>
          <w:noProof/>
          <w:szCs w:val="24"/>
        </w:rPr>
        <w:t>Thomas BC</w:t>
      </w:r>
      <w:r w:rsidRPr="002F3FD4">
        <w:rPr>
          <w:rFonts w:cs="Times New Roman"/>
          <w:noProof/>
          <w:szCs w:val="24"/>
        </w:rPr>
        <w:t xml:space="preserve">, </w:t>
      </w:r>
      <w:r w:rsidRPr="002F3FD4">
        <w:rPr>
          <w:rFonts w:cs="Times New Roman"/>
          <w:b/>
          <w:bCs/>
          <w:noProof/>
          <w:szCs w:val="24"/>
        </w:rPr>
        <w:t>Banfield JF</w:t>
      </w:r>
      <w:r w:rsidRPr="002F3FD4">
        <w:rPr>
          <w:rFonts w:cs="Times New Roman"/>
          <w:noProof/>
          <w:szCs w:val="24"/>
        </w:rPr>
        <w:t xml:space="preserve">. 2016. A new view of the tree of </w:t>
      </w:r>
      <w:r w:rsidRPr="002F3FD4">
        <w:rPr>
          <w:rFonts w:cs="Times New Roman"/>
          <w:noProof/>
          <w:szCs w:val="24"/>
        </w:rPr>
        <w:lastRenderedPageBreak/>
        <w:t xml:space="preserve">life. Nat Microbiol </w:t>
      </w:r>
      <w:r w:rsidRPr="002F3FD4">
        <w:rPr>
          <w:rFonts w:cs="Times New Roman"/>
          <w:b/>
          <w:bCs/>
          <w:noProof/>
          <w:szCs w:val="24"/>
        </w:rPr>
        <w:t>1</w:t>
      </w:r>
      <w:r w:rsidRPr="002F3FD4">
        <w:rPr>
          <w:rFonts w:cs="Times New Roman"/>
          <w:noProof/>
          <w:szCs w:val="24"/>
        </w:rPr>
        <w:t>:1–6.</w:t>
      </w:r>
    </w:p>
    <w:p w14:paraId="09C5EE29"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42. </w:t>
      </w:r>
      <w:r w:rsidRPr="002F3FD4">
        <w:rPr>
          <w:rFonts w:cs="Times New Roman"/>
          <w:noProof/>
          <w:szCs w:val="24"/>
        </w:rPr>
        <w:tab/>
      </w:r>
      <w:r w:rsidRPr="002F3FD4">
        <w:rPr>
          <w:rFonts w:cs="Times New Roman"/>
          <w:b/>
          <w:bCs/>
          <w:noProof/>
          <w:szCs w:val="24"/>
        </w:rPr>
        <w:t>Gies EA</w:t>
      </w:r>
      <w:r w:rsidRPr="002F3FD4">
        <w:rPr>
          <w:rFonts w:cs="Times New Roman"/>
          <w:noProof/>
          <w:szCs w:val="24"/>
        </w:rPr>
        <w:t xml:space="preserve">, </w:t>
      </w:r>
      <w:r w:rsidRPr="002F3FD4">
        <w:rPr>
          <w:rFonts w:cs="Times New Roman"/>
          <w:b/>
          <w:bCs/>
          <w:noProof/>
          <w:szCs w:val="24"/>
        </w:rPr>
        <w:t>Konwar KM</w:t>
      </w:r>
      <w:r w:rsidRPr="002F3FD4">
        <w:rPr>
          <w:rFonts w:cs="Times New Roman"/>
          <w:noProof/>
          <w:szCs w:val="24"/>
        </w:rPr>
        <w:t xml:space="preserve">, </w:t>
      </w:r>
      <w:r w:rsidRPr="002F3FD4">
        <w:rPr>
          <w:rFonts w:cs="Times New Roman"/>
          <w:b/>
          <w:bCs/>
          <w:noProof/>
          <w:szCs w:val="24"/>
        </w:rPr>
        <w:t>Beatty JT</w:t>
      </w:r>
      <w:r w:rsidRPr="002F3FD4">
        <w:rPr>
          <w:rFonts w:cs="Times New Roman"/>
          <w:noProof/>
          <w:szCs w:val="24"/>
        </w:rPr>
        <w:t xml:space="preserve">, </w:t>
      </w:r>
      <w:r w:rsidRPr="002F3FD4">
        <w:rPr>
          <w:rFonts w:cs="Times New Roman"/>
          <w:b/>
          <w:bCs/>
          <w:noProof/>
          <w:szCs w:val="24"/>
        </w:rPr>
        <w:t>Hallam SJ</w:t>
      </w:r>
      <w:r w:rsidRPr="002F3FD4">
        <w:rPr>
          <w:rFonts w:cs="Times New Roman"/>
          <w:noProof/>
          <w:szCs w:val="24"/>
        </w:rPr>
        <w:t xml:space="preserve">. 2014. Illuminating microbial dark matter in meromictic Sakinaw Lake. Appl Environ Microbiol </w:t>
      </w:r>
      <w:r w:rsidRPr="002F3FD4">
        <w:rPr>
          <w:rFonts w:cs="Times New Roman"/>
          <w:b/>
          <w:bCs/>
          <w:noProof/>
          <w:szCs w:val="24"/>
        </w:rPr>
        <w:t>80</w:t>
      </w:r>
      <w:r w:rsidRPr="002F3FD4">
        <w:rPr>
          <w:rFonts w:cs="Times New Roman"/>
          <w:noProof/>
          <w:szCs w:val="24"/>
        </w:rPr>
        <w:t>:6807–6818.</w:t>
      </w:r>
    </w:p>
    <w:p w14:paraId="094E50FF"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43. </w:t>
      </w:r>
      <w:r w:rsidRPr="002F3FD4">
        <w:rPr>
          <w:rFonts w:cs="Times New Roman"/>
          <w:noProof/>
          <w:szCs w:val="24"/>
        </w:rPr>
        <w:tab/>
      </w:r>
      <w:r w:rsidRPr="002F3FD4">
        <w:rPr>
          <w:rFonts w:cs="Times New Roman"/>
          <w:b/>
          <w:bCs/>
          <w:noProof/>
          <w:szCs w:val="24"/>
        </w:rPr>
        <w:t>Borrel G</w:t>
      </w:r>
      <w:r w:rsidRPr="002F3FD4">
        <w:rPr>
          <w:rFonts w:cs="Times New Roman"/>
          <w:noProof/>
          <w:szCs w:val="24"/>
        </w:rPr>
        <w:t xml:space="preserve">, </w:t>
      </w:r>
      <w:r w:rsidRPr="002F3FD4">
        <w:rPr>
          <w:rFonts w:cs="Times New Roman"/>
          <w:b/>
          <w:bCs/>
          <w:noProof/>
          <w:szCs w:val="24"/>
        </w:rPr>
        <w:t>Lehours AC</w:t>
      </w:r>
      <w:r w:rsidRPr="002F3FD4">
        <w:rPr>
          <w:rFonts w:cs="Times New Roman"/>
          <w:noProof/>
          <w:szCs w:val="24"/>
        </w:rPr>
        <w:t xml:space="preserve">, </w:t>
      </w:r>
      <w:r w:rsidRPr="002F3FD4">
        <w:rPr>
          <w:rFonts w:cs="Times New Roman"/>
          <w:b/>
          <w:bCs/>
          <w:noProof/>
          <w:szCs w:val="24"/>
        </w:rPr>
        <w:t>Bardot C</w:t>
      </w:r>
      <w:r w:rsidRPr="002F3FD4">
        <w:rPr>
          <w:rFonts w:cs="Times New Roman"/>
          <w:noProof/>
          <w:szCs w:val="24"/>
        </w:rPr>
        <w:t xml:space="preserve">, </w:t>
      </w:r>
      <w:r w:rsidRPr="002F3FD4">
        <w:rPr>
          <w:rFonts w:cs="Times New Roman"/>
          <w:b/>
          <w:bCs/>
          <w:noProof/>
          <w:szCs w:val="24"/>
        </w:rPr>
        <w:t>Bailly X</w:t>
      </w:r>
      <w:r w:rsidRPr="002F3FD4">
        <w:rPr>
          <w:rFonts w:cs="Times New Roman"/>
          <w:noProof/>
          <w:szCs w:val="24"/>
        </w:rPr>
        <w:t xml:space="preserve">, </w:t>
      </w:r>
      <w:r w:rsidRPr="002F3FD4">
        <w:rPr>
          <w:rFonts w:cs="Times New Roman"/>
          <w:b/>
          <w:bCs/>
          <w:noProof/>
          <w:szCs w:val="24"/>
        </w:rPr>
        <w:t>Fonty G</w:t>
      </w:r>
      <w:r w:rsidRPr="002F3FD4">
        <w:rPr>
          <w:rFonts w:cs="Times New Roman"/>
          <w:noProof/>
          <w:szCs w:val="24"/>
        </w:rPr>
        <w:t xml:space="preserve">. 2010. Members of candidate divisions OP11, OD1 and SR1 are widespread along the water column of the meromictic Lake Pavin (France). Arch Microbiol </w:t>
      </w:r>
      <w:r w:rsidRPr="002F3FD4">
        <w:rPr>
          <w:rFonts w:cs="Times New Roman"/>
          <w:b/>
          <w:bCs/>
          <w:noProof/>
          <w:szCs w:val="24"/>
        </w:rPr>
        <w:t>192</w:t>
      </w:r>
      <w:r w:rsidRPr="002F3FD4">
        <w:rPr>
          <w:rFonts w:cs="Times New Roman"/>
          <w:noProof/>
          <w:szCs w:val="24"/>
        </w:rPr>
        <w:t>:559–567.</w:t>
      </w:r>
    </w:p>
    <w:p w14:paraId="1C85FFA9"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44. </w:t>
      </w:r>
      <w:r w:rsidRPr="002F3FD4">
        <w:rPr>
          <w:rFonts w:cs="Times New Roman"/>
          <w:noProof/>
          <w:szCs w:val="24"/>
        </w:rPr>
        <w:tab/>
      </w:r>
      <w:r w:rsidRPr="002F3FD4">
        <w:rPr>
          <w:rFonts w:cs="Times New Roman"/>
          <w:b/>
          <w:bCs/>
          <w:noProof/>
          <w:szCs w:val="24"/>
        </w:rPr>
        <w:t>Shade A</w:t>
      </w:r>
      <w:r w:rsidRPr="002F3FD4">
        <w:rPr>
          <w:rFonts w:cs="Times New Roman"/>
          <w:noProof/>
          <w:szCs w:val="24"/>
        </w:rPr>
        <w:t xml:space="preserve">, </w:t>
      </w:r>
      <w:r w:rsidRPr="002F3FD4">
        <w:rPr>
          <w:rFonts w:cs="Times New Roman"/>
          <w:b/>
          <w:bCs/>
          <w:noProof/>
          <w:szCs w:val="24"/>
        </w:rPr>
        <w:t>Kent AD</w:t>
      </w:r>
      <w:r w:rsidRPr="002F3FD4">
        <w:rPr>
          <w:rFonts w:cs="Times New Roman"/>
          <w:noProof/>
          <w:szCs w:val="24"/>
        </w:rPr>
        <w:t xml:space="preserve">, </w:t>
      </w:r>
      <w:r w:rsidRPr="002F3FD4">
        <w:rPr>
          <w:rFonts w:cs="Times New Roman"/>
          <w:b/>
          <w:bCs/>
          <w:noProof/>
          <w:szCs w:val="24"/>
        </w:rPr>
        <w:t>Jones SE</w:t>
      </w:r>
      <w:r w:rsidRPr="002F3FD4">
        <w:rPr>
          <w:rFonts w:cs="Times New Roman"/>
          <w:noProof/>
          <w:szCs w:val="24"/>
        </w:rPr>
        <w:t xml:space="preserve">, </w:t>
      </w:r>
      <w:r w:rsidRPr="002F3FD4">
        <w:rPr>
          <w:rFonts w:cs="Times New Roman"/>
          <w:b/>
          <w:bCs/>
          <w:noProof/>
          <w:szCs w:val="24"/>
        </w:rPr>
        <w:t>Newton RJ</w:t>
      </w:r>
      <w:r w:rsidRPr="002F3FD4">
        <w:rPr>
          <w:rFonts w:cs="Times New Roman"/>
          <w:noProof/>
          <w:szCs w:val="24"/>
        </w:rPr>
        <w:t xml:space="preserve">, </w:t>
      </w:r>
      <w:r w:rsidRPr="002F3FD4">
        <w:rPr>
          <w:rFonts w:cs="Times New Roman"/>
          <w:b/>
          <w:bCs/>
          <w:noProof/>
          <w:szCs w:val="24"/>
        </w:rPr>
        <w:t>Triplett EW</w:t>
      </w:r>
      <w:r w:rsidRPr="002F3FD4">
        <w:rPr>
          <w:rFonts w:cs="Times New Roman"/>
          <w:noProof/>
          <w:szCs w:val="24"/>
        </w:rPr>
        <w:t xml:space="preserve">, </w:t>
      </w:r>
      <w:r w:rsidRPr="002F3FD4">
        <w:rPr>
          <w:rFonts w:cs="Times New Roman"/>
          <w:b/>
          <w:bCs/>
          <w:noProof/>
          <w:szCs w:val="24"/>
        </w:rPr>
        <w:t>McMahon KD</w:t>
      </w:r>
      <w:r w:rsidRPr="002F3FD4">
        <w:rPr>
          <w:rFonts w:cs="Times New Roman"/>
          <w:noProof/>
          <w:szCs w:val="24"/>
        </w:rPr>
        <w:t xml:space="preserve">. 2007. Interannual dynamics and phenology of bacterial communities in a eutrophic lake. Limnol Oceanogr </w:t>
      </w:r>
      <w:r w:rsidRPr="002F3FD4">
        <w:rPr>
          <w:rFonts w:cs="Times New Roman"/>
          <w:b/>
          <w:bCs/>
          <w:noProof/>
          <w:szCs w:val="24"/>
        </w:rPr>
        <w:t>52</w:t>
      </w:r>
      <w:r w:rsidRPr="002F3FD4">
        <w:rPr>
          <w:rFonts w:cs="Times New Roman"/>
          <w:noProof/>
          <w:szCs w:val="24"/>
        </w:rPr>
        <w:t>:487–494.</w:t>
      </w:r>
    </w:p>
    <w:p w14:paraId="5BADB2A3"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45. </w:t>
      </w:r>
      <w:r w:rsidRPr="002F3FD4">
        <w:rPr>
          <w:rFonts w:cs="Times New Roman"/>
          <w:noProof/>
          <w:szCs w:val="24"/>
        </w:rPr>
        <w:tab/>
      </w:r>
      <w:r w:rsidRPr="002F3FD4">
        <w:rPr>
          <w:rFonts w:cs="Times New Roman"/>
          <w:b/>
          <w:bCs/>
          <w:noProof/>
          <w:szCs w:val="24"/>
        </w:rPr>
        <w:t>Caporaso JG</w:t>
      </w:r>
      <w:r w:rsidRPr="002F3FD4">
        <w:rPr>
          <w:rFonts w:cs="Times New Roman"/>
          <w:noProof/>
          <w:szCs w:val="24"/>
        </w:rPr>
        <w:t xml:space="preserve">, </w:t>
      </w:r>
      <w:r w:rsidRPr="002F3FD4">
        <w:rPr>
          <w:rFonts w:cs="Times New Roman"/>
          <w:b/>
          <w:bCs/>
          <w:noProof/>
          <w:szCs w:val="24"/>
        </w:rPr>
        <w:t>Lauber CL</w:t>
      </w:r>
      <w:r w:rsidRPr="002F3FD4">
        <w:rPr>
          <w:rFonts w:cs="Times New Roman"/>
          <w:noProof/>
          <w:szCs w:val="24"/>
        </w:rPr>
        <w:t xml:space="preserve">, </w:t>
      </w:r>
      <w:r w:rsidRPr="002F3FD4">
        <w:rPr>
          <w:rFonts w:cs="Times New Roman"/>
          <w:b/>
          <w:bCs/>
          <w:noProof/>
          <w:szCs w:val="24"/>
        </w:rPr>
        <w:t>Walters WA</w:t>
      </w:r>
      <w:r w:rsidRPr="002F3FD4">
        <w:rPr>
          <w:rFonts w:cs="Times New Roman"/>
          <w:noProof/>
          <w:szCs w:val="24"/>
        </w:rPr>
        <w:t xml:space="preserve">, </w:t>
      </w:r>
      <w:r w:rsidRPr="002F3FD4">
        <w:rPr>
          <w:rFonts w:cs="Times New Roman"/>
          <w:b/>
          <w:bCs/>
          <w:noProof/>
          <w:szCs w:val="24"/>
        </w:rPr>
        <w:t>Berg-Lyons D</w:t>
      </w:r>
      <w:r w:rsidRPr="002F3FD4">
        <w:rPr>
          <w:rFonts w:cs="Times New Roman"/>
          <w:noProof/>
          <w:szCs w:val="24"/>
        </w:rPr>
        <w:t xml:space="preserve">, </w:t>
      </w:r>
      <w:r w:rsidRPr="002F3FD4">
        <w:rPr>
          <w:rFonts w:cs="Times New Roman"/>
          <w:b/>
          <w:bCs/>
          <w:noProof/>
          <w:szCs w:val="24"/>
        </w:rPr>
        <w:t>Huntley J</w:t>
      </w:r>
      <w:r w:rsidRPr="002F3FD4">
        <w:rPr>
          <w:rFonts w:cs="Times New Roman"/>
          <w:noProof/>
          <w:szCs w:val="24"/>
        </w:rPr>
        <w:t xml:space="preserve">, </w:t>
      </w:r>
      <w:r w:rsidRPr="002F3FD4">
        <w:rPr>
          <w:rFonts w:cs="Times New Roman"/>
          <w:b/>
          <w:bCs/>
          <w:noProof/>
          <w:szCs w:val="24"/>
        </w:rPr>
        <w:t>Fierer N</w:t>
      </w:r>
      <w:r w:rsidRPr="002F3FD4">
        <w:rPr>
          <w:rFonts w:cs="Times New Roman"/>
          <w:noProof/>
          <w:szCs w:val="24"/>
        </w:rPr>
        <w:t xml:space="preserve">, </w:t>
      </w:r>
      <w:r w:rsidRPr="002F3FD4">
        <w:rPr>
          <w:rFonts w:cs="Times New Roman"/>
          <w:b/>
          <w:bCs/>
          <w:noProof/>
          <w:szCs w:val="24"/>
        </w:rPr>
        <w:t>Owens SM</w:t>
      </w:r>
      <w:r w:rsidRPr="002F3FD4">
        <w:rPr>
          <w:rFonts w:cs="Times New Roman"/>
          <w:noProof/>
          <w:szCs w:val="24"/>
        </w:rPr>
        <w:t xml:space="preserve">, </w:t>
      </w:r>
      <w:r w:rsidRPr="002F3FD4">
        <w:rPr>
          <w:rFonts w:cs="Times New Roman"/>
          <w:b/>
          <w:bCs/>
          <w:noProof/>
          <w:szCs w:val="24"/>
        </w:rPr>
        <w:t>Betley J</w:t>
      </w:r>
      <w:r w:rsidRPr="002F3FD4">
        <w:rPr>
          <w:rFonts w:cs="Times New Roman"/>
          <w:noProof/>
          <w:szCs w:val="24"/>
        </w:rPr>
        <w:t xml:space="preserve">, </w:t>
      </w:r>
      <w:r w:rsidRPr="002F3FD4">
        <w:rPr>
          <w:rFonts w:cs="Times New Roman"/>
          <w:b/>
          <w:bCs/>
          <w:noProof/>
          <w:szCs w:val="24"/>
        </w:rPr>
        <w:t>Fraser L</w:t>
      </w:r>
      <w:r w:rsidRPr="002F3FD4">
        <w:rPr>
          <w:rFonts w:cs="Times New Roman"/>
          <w:noProof/>
          <w:szCs w:val="24"/>
        </w:rPr>
        <w:t xml:space="preserve">, </w:t>
      </w:r>
      <w:r w:rsidRPr="002F3FD4">
        <w:rPr>
          <w:rFonts w:cs="Times New Roman"/>
          <w:b/>
          <w:bCs/>
          <w:noProof/>
          <w:szCs w:val="24"/>
        </w:rPr>
        <w:t>Bauer M</w:t>
      </w:r>
      <w:r w:rsidRPr="002F3FD4">
        <w:rPr>
          <w:rFonts w:cs="Times New Roman"/>
          <w:noProof/>
          <w:szCs w:val="24"/>
        </w:rPr>
        <w:t xml:space="preserve">, </w:t>
      </w:r>
      <w:r w:rsidRPr="002F3FD4">
        <w:rPr>
          <w:rFonts w:cs="Times New Roman"/>
          <w:b/>
          <w:bCs/>
          <w:noProof/>
          <w:szCs w:val="24"/>
        </w:rPr>
        <w:t>Gormley N</w:t>
      </w:r>
      <w:r w:rsidRPr="002F3FD4">
        <w:rPr>
          <w:rFonts w:cs="Times New Roman"/>
          <w:noProof/>
          <w:szCs w:val="24"/>
        </w:rPr>
        <w:t xml:space="preserve">, </w:t>
      </w:r>
      <w:r w:rsidRPr="002F3FD4">
        <w:rPr>
          <w:rFonts w:cs="Times New Roman"/>
          <w:b/>
          <w:bCs/>
          <w:noProof/>
          <w:szCs w:val="24"/>
        </w:rPr>
        <w:t>Gilbert JA</w:t>
      </w:r>
      <w:r w:rsidRPr="002F3FD4">
        <w:rPr>
          <w:rFonts w:cs="Times New Roman"/>
          <w:noProof/>
          <w:szCs w:val="24"/>
        </w:rPr>
        <w:t xml:space="preserve">, </w:t>
      </w:r>
      <w:r w:rsidRPr="002F3FD4">
        <w:rPr>
          <w:rFonts w:cs="Times New Roman"/>
          <w:b/>
          <w:bCs/>
          <w:noProof/>
          <w:szCs w:val="24"/>
        </w:rPr>
        <w:t>Smith G</w:t>
      </w:r>
      <w:r w:rsidRPr="002F3FD4">
        <w:rPr>
          <w:rFonts w:cs="Times New Roman"/>
          <w:noProof/>
          <w:szCs w:val="24"/>
        </w:rPr>
        <w:t xml:space="preserve">, </w:t>
      </w:r>
      <w:r w:rsidRPr="002F3FD4">
        <w:rPr>
          <w:rFonts w:cs="Times New Roman"/>
          <w:b/>
          <w:bCs/>
          <w:noProof/>
          <w:szCs w:val="24"/>
        </w:rPr>
        <w:t>Knight R</w:t>
      </w:r>
      <w:r w:rsidRPr="002F3FD4">
        <w:rPr>
          <w:rFonts w:cs="Times New Roman"/>
          <w:noProof/>
          <w:szCs w:val="24"/>
        </w:rPr>
        <w:t xml:space="preserve">. 2012. Ultra-high-throughput microbial community analysis on the Illumina HiSeq and MiSeq platforms. ISME J </w:t>
      </w:r>
      <w:r w:rsidRPr="002F3FD4">
        <w:rPr>
          <w:rFonts w:cs="Times New Roman"/>
          <w:b/>
          <w:bCs/>
          <w:noProof/>
          <w:szCs w:val="24"/>
        </w:rPr>
        <w:t>6</w:t>
      </w:r>
      <w:r w:rsidRPr="002F3FD4">
        <w:rPr>
          <w:rFonts w:cs="Times New Roman"/>
          <w:noProof/>
          <w:szCs w:val="24"/>
        </w:rPr>
        <w:t>:1621–1624.</w:t>
      </w:r>
    </w:p>
    <w:p w14:paraId="31AAF28E"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46. </w:t>
      </w:r>
      <w:r w:rsidRPr="002F3FD4">
        <w:rPr>
          <w:rFonts w:cs="Times New Roman"/>
          <w:noProof/>
          <w:szCs w:val="24"/>
        </w:rPr>
        <w:tab/>
      </w:r>
      <w:r w:rsidRPr="002F3FD4">
        <w:rPr>
          <w:rFonts w:cs="Times New Roman"/>
          <w:b/>
          <w:bCs/>
          <w:noProof/>
          <w:szCs w:val="24"/>
        </w:rPr>
        <w:t>Amir A</w:t>
      </w:r>
      <w:r w:rsidRPr="002F3FD4">
        <w:rPr>
          <w:rFonts w:cs="Times New Roman"/>
          <w:noProof/>
          <w:szCs w:val="24"/>
        </w:rPr>
        <w:t xml:space="preserve">, </w:t>
      </w:r>
      <w:r w:rsidRPr="002F3FD4">
        <w:rPr>
          <w:rFonts w:cs="Times New Roman"/>
          <w:b/>
          <w:bCs/>
          <w:noProof/>
          <w:szCs w:val="24"/>
        </w:rPr>
        <w:t>McDonald D</w:t>
      </w:r>
      <w:r w:rsidRPr="002F3FD4">
        <w:rPr>
          <w:rFonts w:cs="Times New Roman"/>
          <w:noProof/>
          <w:szCs w:val="24"/>
        </w:rPr>
        <w:t xml:space="preserve">, </w:t>
      </w:r>
      <w:r w:rsidRPr="002F3FD4">
        <w:rPr>
          <w:rFonts w:cs="Times New Roman"/>
          <w:b/>
          <w:bCs/>
          <w:noProof/>
          <w:szCs w:val="24"/>
        </w:rPr>
        <w:t>Navas-Molina J</w:t>
      </w:r>
      <w:r w:rsidRPr="002F3FD4">
        <w:rPr>
          <w:rFonts w:cs="Times New Roman"/>
          <w:noProof/>
          <w:szCs w:val="24"/>
        </w:rPr>
        <w:t xml:space="preserve">, </w:t>
      </w:r>
      <w:r w:rsidRPr="002F3FD4">
        <w:rPr>
          <w:rFonts w:cs="Times New Roman"/>
          <w:b/>
          <w:bCs/>
          <w:noProof/>
          <w:szCs w:val="24"/>
        </w:rPr>
        <w:t>Kopylova E</w:t>
      </w:r>
      <w:r w:rsidRPr="002F3FD4">
        <w:rPr>
          <w:rFonts w:cs="Times New Roman"/>
          <w:noProof/>
          <w:szCs w:val="24"/>
        </w:rPr>
        <w:t xml:space="preserve">, </w:t>
      </w:r>
      <w:r w:rsidRPr="002F3FD4">
        <w:rPr>
          <w:rFonts w:cs="Times New Roman"/>
          <w:b/>
          <w:bCs/>
          <w:noProof/>
          <w:szCs w:val="24"/>
        </w:rPr>
        <w:t>Morton J</w:t>
      </w:r>
      <w:r w:rsidRPr="002F3FD4">
        <w:rPr>
          <w:rFonts w:cs="Times New Roman"/>
          <w:noProof/>
          <w:szCs w:val="24"/>
        </w:rPr>
        <w:t xml:space="preserve">, </w:t>
      </w:r>
      <w:r w:rsidRPr="002F3FD4">
        <w:rPr>
          <w:rFonts w:cs="Times New Roman"/>
          <w:b/>
          <w:bCs/>
          <w:noProof/>
          <w:szCs w:val="24"/>
        </w:rPr>
        <w:t>Xu Z</w:t>
      </w:r>
      <w:r w:rsidRPr="002F3FD4">
        <w:rPr>
          <w:rFonts w:cs="Times New Roman"/>
          <w:noProof/>
          <w:szCs w:val="24"/>
        </w:rPr>
        <w:t xml:space="preserve">, </w:t>
      </w:r>
      <w:r w:rsidRPr="002F3FD4">
        <w:rPr>
          <w:rFonts w:cs="Times New Roman"/>
          <w:b/>
          <w:bCs/>
          <w:noProof/>
          <w:szCs w:val="24"/>
        </w:rPr>
        <w:t>Kightley E</w:t>
      </w:r>
      <w:r w:rsidRPr="002F3FD4">
        <w:rPr>
          <w:rFonts w:cs="Times New Roman"/>
          <w:noProof/>
          <w:szCs w:val="24"/>
        </w:rPr>
        <w:t xml:space="preserve">, </w:t>
      </w:r>
      <w:r w:rsidRPr="002F3FD4">
        <w:rPr>
          <w:rFonts w:cs="Times New Roman"/>
          <w:b/>
          <w:bCs/>
          <w:noProof/>
          <w:szCs w:val="24"/>
        </w:rPr>
        <w:t>Thompson L</w:t>
      </w:r>
      <w:r w:rsidRPr="002F3FD4">
        <w:rPr>
          <w:rFonts w:cs="Times New Roman"/>
          <w:noProof/>
          <w:szCs w:val="24"/>
        </w:rPr>
        <w:t xml:space="preserve">, </w:t>
      </w:r>
      <w:r w:rsidRPr="002F3FD4">
        <w:rPr>
          <w:rFonts w:cs="Times New Roman"/>
          <w:b/>
          <w:bCs/>
          <w:noProof/>
          <w:szCs w:val="24"/>
        </w:rPr>
        <w:t>Hyde E</w:t>
      </w:r>
      <w:r w:rsidRPr="002F3FD4">
        <w:rPr>
          <w:rFonts w:cs="Times New Roman"/>
          <w:noProof/>
          <w:szCs w:val="24"/>
        </w:rPr>
        <w:t xml:space="preserve">, </w:t>
      </w:r>
      <w:r w:rsidRPr="002F3FD4">
        <w:rPr>
          <w:rFonts w:cs="Times New Roman"/>
          <w:b/>
          <w:bCs/>
          <w:noProof/>
          <w:szCs w:val="24"/>
        </w:rPr>
        <w:t>Gonzalez A</w:t>
      </w:r>
      <w:r w:rsidRPr="002F3FD4">
        <w:rPr>
          <w:rFonts w:cs="Times New Roman"/>
          <w:noProof/>
          <w:szCs w:val="24"/>
        </w:rPr>
        <w:t xml:space="preserve">, </w:t>
      </w:r>
      <w:r w:rsidRPr="002F3FD4">
        <w:rPr>
          <w:rFonts w:cs="Times New Roman"/>
          <w:b/>
          <w:bCs/>
          <w:noProof/>
          <w:szCs w:val="24"/>
        </w:rPr>
        <w:t>Knight R</w:t>
      </w:r>
      <w:r w:rsidRPr="002F3FD4">
        <w:rPr>
          <w:rFonts w:cs="Times New Roman"/>
          <w:noProof/>
          <w:szCs w:val="24"/>
        </w:rPr>
        <w:t xml:space="preserve">. 2017. Deblur rapidly resolves single-nucleotide community sequence patterns. mSystems </w:t>
      </w:r>
      <w:r w:rsidRPr="002F3FD4">
        <w:rPr>
          <w:rFonts w:cs="Times New Roman"/>
          <w:b/>
          <w:bCs/>
          <w:noProof/>
          <w:szCs w:val="24"/>
        </w:rPr>
        <w:t>2</w:t>
      </w:r>
      <w:r w:rsidRPr="002F3FD4">
        <w:rPr>
          <w:rFonts w:cs="Times New Roman"/>
          <w:noProof/>
          <w:szCs w:val="24"/>
        </w:rPr>
        <w:t>:1–7.</w:t>
      </w:r>
    </w:p>
    <w:p w14:paraId="0627F52D"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47. </w:t>
      </w:r>
      <w:r w:rsidRPr="002F3FD4">
        <w:rPr>
          <w:rFonts w:cs="Times New Roman"/>
          <w:noProof/>
          <w:szCs w:val="24"/>
        </w:rPr>
        <w:tab/>
      </w:r>
      <w:r w:rsidRPr="002F3FD4">
        <w:rPr>
          <w:rFonts w:cs="Times New Roman"/>
          <w:b/>
          <w:bCs/>
          <w:noProof/>
          <w:szCs w:val="24"/>
        </w:rPr>
        <w:t>Schloss PD</w:t>
      </w:r>
      <w:r w:rsidRPr="002F3FD4">
        <w:rPr>
          <w:rFonts w:cs="Times New Roman"/>
          <w:noProof/>
          <w:szCs w:val="24"/>
        </w:rPr>
        <w:t xml:space="preserve">, </w:t>
      </w:r>
      <w:r w:rsidRPr="002F3FD4">
        <w:rPr>
          <w:rFonts w:cs="Times New Roman"/>
          <w:b/>
          <w:bCs/>
          <w:noProof/>
          <w:szCs w:val="24"/>
        </w:rPr>
        <w:t>Westcott SL</w:t>
      </w:r>
      <w:r w:rsidRPr="002F3FD4">
        <w:rPr>
          <w:rFonts w:cs="Times New Roman"/>
          <w:noProof/>
          <w:szCs w:val="24"/>
        </w:rPr>
        <w:t xml:space="preserve">, </w:t>
      </w:r>
      <w:r w:rsidRPr="002F3FD4">
        <w:rPr>
          <w:rFonts w:cs="Times New Roman"/>
          <w:b/>
          <w:bCs/>
          <w:noProof/>
          <w:szCs w:val="24"/>
        </w:rPr>
        <w:t>Ryabin T</w:t>
      </w:r>
      <w:r w:rsidRPr="002F3FD4">
        <w:rPr>
          <w:rFonts w:cs="Times New Roman"/>
          <w:noProof/>
          <w:szCs w:val="24"/>
        </w:rPr>
        <w:t xml:space="preserve">, </w:t>
      </w:r>
      <w:r w:rsidRPr="002F3FD4">
        <w:rPr>
          <w:rFonts w:cs="Times New Roman"/>
          <w:b/>
          <w:bCs/>
          <w:noProof/>
          <w:szCs w:val="24"/>
        </w:rPr>
        <w:t>Hall JR</w:t>
      </w:r>
      <w:r w:rsidRPr="002F3FD4">
        <w:rPr>
          <w:rFonts w:cs="Times New Roman"/>
          <w:noProof/>
          <w:szCs w:val="24"/>
        </w:rPr>
        <w:t xml:space="preserve">, </w:t>
      </w:r>
      <w:r w:rsidRPr="002F3FD4">
        <w:rPr>
          <w:rFonts w:cs="Times New Roman"/>
          <w:b/>
          <w:bCs/>
          <w:noProof/>
          <w:szCs w:val="24"/>
        </w:rPr>
        <w:t>Hartmann M</w:t>
      </w:r>
      <w:r w:rsidRPr="002F3FD4">
        <w:rPr>
          <w:rFonts w:cs="Times New Roman"/>
          <w:noProof/>
          <w:szCs w:val="24"/>
        </w:rPr>
        <w:t xml:space="preserve">, </w:t>
      </w:r>
      <w:r w:rsidRPr="002F3FD4">
        <w:rPr>
          <w:rFonts w:cs="Times New Roman"/>
          <w:b/>
          <w:bCs/>
          <w:noProof/>
          <w:szCs w:val="24"/>
        </w:rPr>
        <w:t>Hollister EB</w:t>
      </w:r>
      <w:r w:rsidRPr="002F3FD4">
        <w:rPr>
          <w:rFonts w:cs="Times New Roman"/>
          <w:noProof/>
          <w:szCs w:val="24"/>
        </w:rPr>
        <w:t xml:space="preserve">, </w:t>
      </w:r>
      <w:r w:rsidRPr="002F3FD4">
        <w:rPr>
          <w:rFonts w:cs="Times New Roman"/>
          <w:b/>
          <w:bCs/>
          <w:noProof/>
          <w:szCs w:val="24"/>
        </w:rPr>
        <w:t>Lesniewski RA</w:t>
      </w:r>
      <w:r w:rsidRPr="002F3FD4">
        <w:rPr>
          <w:rFonts w:cs="Times New Roman"/>
          <w:noProof/>
          <w:szCs w:val="24"/>
        </w:rPr>
        <w:t xml:space="preserve">, </w:t>
      </w:r>
      <w:r w:rsidRPr="002F3FD4">
        <w:rPr>
          <w:rFonts w:cs="Times New Roman"/>
          <w:b/>
          <w:bCs/>
          <w:noProof/>
          <w:szCs w:val="24"/>
        </w:rPr>
        <w:t>Oakley BB</w:t>
      </w:r>
      <w:r w:rsidRPr="002F3FD4">
        <w:rPr>
          <w:rFonts w:cs="Times New Roman"/>
          <w:noProof/>
          <w:szCs w:val="24"/>
        </w:rPr>
        <w:t xml:space="preserve">, </w:t>
      </w:r>
      <w:r w:rsidRPr="002F3FD4">
        <w:rPr>
          <w:rFonts w:cs="Times New Roman"/>
          <w:b/>
          <w:bCs/>
          <w:noProof/>
          <w:szCs w:val="24"/>
        </w:rPr>
        <w:t>Parks DH</w:t>
      </w:r>
      <w:r w:rsidRPr="002F3FD4">
        <w:rPr>
          <w:rFonts w:cs="Times New Roman"/>
          <w:noProof/>
          <w:szCs w:val="24"/>
        </w:rPr>
        <w:t xml:space="preserve">, </w:t>
      </w:r>
      <w:r w:rsidRPr="002F3FD4">
        <w:rPr>
          <w:rFonts w:cs="Times New Roman"/>
          <w:b/>
          <w:bCs/>
          <w:noProof/>
          <w:szCs w:val="24"/>
        </w:rPr>
        <w:t>Robinson CJ</w:t>
      </w:r>
      <w:r w:rsidRPr="002F3FD4">
        <w:rPr>
          <w:rFonts w:cs="Times New Roman"/>
          <w:noProof/>
          <w:szCs w:val="24"/>
        </w:rPr>
        <w:t xml:space="preserve">, </w:t>
      </w:r>
      <w:r w:rsidRPr="002F3FD4">
        <w:rPr>
          <w:rFonts w:cs="Times New Roman"/>
          <w:b/>
          <w:bCs/>
          <w:noProof/>
          <w:szCs w:val="24"/>
        </w:rPr>
        <w:t>Sahl JW</w:t>
      </w:r>
      <w:r w:rsidRPr="002F3FD4">
        <w:rPr>
          <w:rFonts w:cs="Times New Roman"/>
          <w:noProof/>
          <w:szCs w:val="24"/>
        </w:rPr>
        <w:t xml:space="preserve">, </w:t>
      </w:r>
      <w:r w:rsidRPr="002F3FD4">
        <w:rPr>
          <w:rFonts w:cs="Times New Roman"/>
          <w:b/>
          <w:bCs/>
          <w:noProof/>
          <w:szCs w:val="24"/>
        </w:rPr>
        <w:t>Stres B</w:t>
      </w:r>
      <w:r w:rsidRPr="002F3FD4">
        <w:rPr>
          <w:rFonts w:cs="Times New Roman"/>
          <w:noProof/>
          <w:szCs w:val="24"/>
        </w:rPr>
        <w:t xml:space="preserve">, </w:t>
      </w:r>
      <w:r w:rsidRPr="002F3FD4">
        <w:rPr>
          <w:rFonts w:cs="Times New Roman"/>
          <w:b/>
          <w:bCs/>
          <w:noProof/>
          <w:szCs w:val="24"/>
        </w:rPr>
        <w:t>Thallinger GG</w:t>
      </w:r>
      <w:r w:rsidRPr="002F3FD4">
        <w:rPr>
          <w:rFonts w:cs="Times New Roman"/>
          <w:noProof/>
          <w:szCs w:val="24"/>
        </w:rPr>
        <w:t xml:space="preserve">, </w:t>
      </w:r>
      <w:r w:rsidRPr="002F3FD4">
        <w:rPr>
          <w:rFonts w:cs="Times New Roman"/>
          <w:b/>
          <w:bCs/>
          <w:noProof/>
          <w:szCs w:val="24"/>
        </w:rPr>
        <w:t>Van Horn DJ</w:t>
      </w:r>
      <w:r w:rsidRPr="002F3FD4">
        <w:rPr>
          <w:rFonts w:cs="Times New Roman"/>
          <w:noProof/>
          <w:szCs w:val="24"/>
        </w:rPr>
        <w:t xml:space="preserve">, </w:t>
      </w:r>
      <w:r w:rsidRPr="002F3FD4">
        <w:rPr>
          <w:rFonts w:cs="Times New Roman"/>
          <w:b/>
          <w:bCs/>
          <w:noProof/>
          <w:szCs w:val="24"/>
        </w:rPr>
        <w:t>Weber CF</w:t>
      </w:r>
      <w:r w:rsidRPr="002F3FD4">
        <w:rPr>
          <w:rFonts w:cs="Times New Roman"/>
          <w:noProof/>
          <w:szCs w:val="24"/>
        </w:rPr>
        <w:t xml:space="preserve">. 2009. Introducing mothur: Open-source, platform-independent, community-supported software for describing and comparing microbial communities. Appl Environ Microbiol </w:t>
      </w:r>
      <w:r w:rsidRPr="002F3FD4">
        <w:rPr>
          <w:rFonts w:cs="Times New Roman"/>
          <w:b/>
          <w:bCs/>
          <w:noProof/>
          <w:szCs w:val="24"/>
        </w:rPr>
        <w:t>75</w:t>
      </w:r>
      <w:r w:rsidRPr="002F3FD4">
        <w:rPr>
          <w:rFonts w:cs="Times New Roman"/>
          <w:noProof/>
          <w:szCs w:val="24"/>
        </w:rPr>
        <w:t>:7537–7541.</w:t>
      </w:r>
    </w:p>
    <w:p w14:paraId="45F56CAE"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48. </w:t>
      </w:r>
      <w:r w:rsidRPr="002F3FD4">
        <w:rPr>
          <w:rFonts w:cs="Times New Roman"/>
          <w:noProof/>
          <w:szCs w:val="24"/>
        </w:rPr>
        <w:tab/>
      </w:r>
      <w:r w:rsidRPr="002F3FD4">
        <w:rPr>
          <w:rFonts w:cs="Times New Roman"/>
          <w:b/>
          <w:bCs/>
          <w:noProof/>
          <w:szCs w:val="24"/>
        </w:rPr>
        <w:t>DeSantis TZ</w:t>
      </w:r>
      <w:r w:rsidRPr="002F3FD4">
        <w:rPr>
          <w:rFonts w:cs="Times New Roman"/>
          <w:noProof/>
          <w:szCs w:val="24"/>
        </w:rPr>
        <w:t xml:space="preserve">, </w:t>
      </w:r>
      <w:r w:rsidRPr="002F3FD4">
        <w:rPr>
          <w:rFonts w:cs="Times New Roman"/>
          <w:b/>
          <w:bCs/>
          <w:noProof/>
          <w:szCs w:val="24"/>
        </w:rPr>
        <w:t>Hugenholtz P</w:t>
      </w:r>
      <w:r w:rsidRPr="002F3FD4">
        <w:rPr>
          <w:rFonts w:cs="Times New Roman"/>
          <w:noProof/>
          <w:szCs w:val="24"/>
        </w:rPr>
        <w:t xml:space="preserve">, </w:t>
      </w:r>
      <w:r w:rsidRPr="002F3FD4">
        <w:rPr>
          <w:rFonts w:cs="Times New Roman"/>
          <w:b/>
          <w:bCs/>
          <w:noProof/>
          <w:szCs w:val="24"/>
        </w:rPr>
        <w:t>Larsen N</w:t>
      </w:r>
      <w:r w:rsidRPr="002F3FD4">
        <w:rPr>
          <w:rFonts w:cs="Times New Roman"/>
          <w:noProof/>
          <w:szCs w:val="24"/>
        </w:rPr>
        <w:t xml:space="preserve">, </w:t>
      </w:r>
      <w:r w:rsidRPr="002F3FD4">
        <w:rPr>
          <w:rFonts w:cs="Times New Roman"/>
          <w:b/>
          <w:bCs/>
          <w:noProof/>
          <w:szCs w:val="24"/>
        </w:rPr>
        <w:t>Rojas M</w:t>
      </w:r>
      <w:r w:rsidRPr="002F3FD4">
        <w:rPr>
          <w:rFonts w:cs="Times New Roman"/>
          <w:noProof/>
          <w:szCs w:val="24"/>
        </w:rPr>
        <w:t xml:space="preserve">, </w:t>
      </w:r>
      <w:r w:rsidRPr="002F3FD4">
        <w:rPr>
          <w:rFonts w:cs="Times New Roman"/>
          <w:b/>
          <w:bCs/>
          <w:noProof/>
          <w:szCs w:val="24"/>
        </w:rPr>
        <w:t>Brodie EL</w:t>
      </w:r>
      <w:r w:rsidRPr="002F3FD4">
        <w:rPr>
          <w:rFonts w:cs="Times New Roman"/>
          <w:noProof/>
          <w:szCs w:val="24"/>
        </w:rPr>
        <w:t xml:space="preserve">, </w:t>
      </w:r>
      <w:r w:rsidRPr="002F3FD4">
        <w:rPr>
          <w:rFonts w:cs="Times New Roman"/>
          <w:b/>
          <w:bCs/>
          <w:noProof/>
          <w:szCs w:val="24"/>
        </w:rPr>
        <w:t>Keller K</w:t>
      </w:r>
      <w:r w:rsidRPr="002F3FD4">
        <w:rPr>
          <w:rFonts w:cs="Times New Roman"/>
          <w:noProof/>
          <w:szCs w:val="24"/>
        </w:rPr>
        <w:t xml:space="preserve">, </w:t>
      </w:r>
      <w:r w:rsidRPr="002F3FD4">
        <w:rPr>
          <w:rFonts w:cs="Times New Roman"/>
          <w:b/>
          <w:bCs/>
          <w:noProof/>
          <w:szCs w:val="24"/>
        </w:rPr>
        <w:t>Huber T</w:t>
      </w:r>
      <w:r w:rsidRPr="002F3FD4">
        <w:rPr>
          <w:rFonts w:cs="Times New Roman"/>
          <w:noProof/>
          <w:szCs w:val="24"/>
        </w:rPr>
        <w:t xml:space="preserve">, </w:t>
      </w:r>
      <w:r w:rsidRPr="002F3FD4">
        <w:rPr>
          <w:rFonts w:cs="Times New Roman"/>
          <w:b/>
          <w:bCs/>
          <w:noProof/>
          <w:szCs w:val="24"/>
        </w:rPr>
        <w:t>Dalevi D</w:t>
      </w:r>
      <w:r w:rsidRPr="002F3FD4">
        <w:rPr>
          <w:rFonts w:cs="Times New Roman"/>
          <w:noProof/>
          <w:szCs w:val="24"/>
        </w:rPr>
        <w:t xml:space="preserve">, </w:t>
      </w:r>
      <w:r w:rsidRPr="002F3FD4">
        <w:rPr>
          <w:rFonts w:cs="Times New Roman"/>
          <w:b/>
          <w:bCs/>
          <w:noProof/>
          <w:szCs w:val="24"/>
        </w:rPr>
        <w:t>Hu P</w:t>
      </w:r>
      <w:r w:rsidRPr="002F3FD4">
        <w:rPr>
          <w:rFonts w:cs="Times New Roman"/>
          <w:noProof/>
          <w:szCs w:val="24"/>
        </w:rPr>
        <w:t xml:space="preserve">, </w:t>
      </w:r>
      <w:r w:rsidRPr="002F3FD4">
        <w:rPr>
          <w:rFonts w:cs="Times New Roman"/>
          <w:b/>
          <w:bCs/>
          <w:noProof/>
          <w:szCs w:val="24"/>
        </w:rPr>
        <w:t>Andersen GL</w:t>
      </w:r>
      <w:r w:rsidRPr="002F3FD4">
        <w:rPr>
          <w:rFonts w:cs="Times New Roman"/>
          <w:noProof/>
          <w:szCs w:val="24"/>
        </w:rPr>
        <w:t xml:space="preserve">. 2006. Greengenes, a chimera-checked 16S rRNA gene </w:t>
      </w:r>
      <w:r w:rsidRPr="002F3FD4">
        <w:rPr>
          <w:rFonts w:cs="Times New Roman"/>
          <w:noProof/>
          <w:szCs w:val="24"/>
        </w:rPr>
        <w:lastRenderedPageBreak/>
        <w:t xml:space="preserve">database and workbench compatible with ARB. Appl Environ Microbiol </w:t>
      </w:r>
      <w:r w:rsidRPr="002F3FD4">
        <w:rPr>
          <w:rFonts w:cs="Times New Roman"/>
          <w:b/>
          <w:bCs/>
          <w:noProof/>
          <w:szCs w:val="24"/>
        </w:rPr>
        <w:t>72</w:t>
      </w:r>
      <w:r w:rsidRPr="002F3FD4">
        <w:rPr>
          <w:rFonts w:cs="Times New Roman"/>
          <w:noProof/>
          <w:szCs w:val="24"/>
        </w:rPr>
        <w:t>:5069–5072.</w:t>
      </w:r>
    </w:p>
    <w:p w14:paraId="735724ED"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49. </w:t>
      </w:r>
      <w:r w:rsidRPr="002F3FD4">
        <w:rPr>
          <w:rFonts w:cs="Times New Roman"/>
          <w:noProof/>
          <w:szCs w:val="24"/>
        </w:rPr>
        <w:tab/>
      </w:r>
      <w:r w:rsidRPr="002F3FD4">
        <w:rPr>
          <w:rFonts w:cs="Times New Roman"/>
          <w:b/>
          <w:bCs/>
          <w:noProof/>
          <w:szCs w:val="24"/>
        </w:rPr>
        <w:t>Camacho C</w:t>
      </w:r>
      <w:r w:rsidRPr="002F3FD4">
        <w:rPr>
          <w:rFonts w:cs="Times New Roman"/>
          <w:noProof/>
          <w:szCs w:val="24"/>
        </w:rPr>
        <w:t xml:space="preserve">, </w:t>
      </w:r>
      <w:r w:rsidRPr="002F3FD4">
        <w:rPr>
          <w:rFonts w:cs="Times New Roman"/>
          <w:b/>
          <w:bCs/>
          <w:noProof/>
          <w:szCs w:val="24"/>
        </w:rPr>
        <w:t>Coulouris G</w:t>
      </w:r>
      <w:r w:rsidRPr="002F3FD4">
        <w:rPr>
          <w:rFonts w:cs="Times New Roman"/>
          <w:noProof/>
          <w:szCs w:val="24"/>
        </w:rPr>
        <w:t xml:space="preserve">, </w:t>
      </w:r>
      <w:r w:rsidRPr="002F3FD4">
        <w:rPr>
          <w:rFonts w:cs="Times New Roman"/>
          <w:b/>
          <w:bCs/>
          <w:noProof/>
          <w:szCs w:val="24"/>
        </w:rPr>
        <w:t>Avagyan V</w:t>
      </w:r>
      <w:r w:rsidRPr="002F3FD4">
        <w:rPr>
          <w:rFonts w:cs="Times New Roman"/>
          <w:noProof/>
          <w:szCs w:val="24"/>
        </w:rPr>
        <w:t xml:space="preserve">, </w:t>
      </w:r>
      <w:r w:rsidRPr="002F3FD4">
        <w:rPr>
          <w:rFonts w:cs="Times New Roman"/>
          <w:b/>
          <w:bCs/>
          <w:noProof/>
          <w:szCs w:val="24"/>
        </w:rPr>
        <w:t>Ma N</w:t>
      </w:r>
      <w:r w:rsidRPr="002F3FD4">
        <w:rPr>
          <w:rFonts w:cs="Times New Roman"/>
          <w:noProof/>
          <w:szCs w:val="24"/>
        </w:rPr>
        <w:t xml:space="preserve">, </w:t>
      </w:r>
      <w:r w:rsidRPr="002F3FD4">
        <w:rPr>
          <w:rFonts w:cs="Times New Roman"/>
          <w:b/>
          <w:bCs/>
          <w:noProof/>
          <w:szCs w:val="24"/>
        </w:rPr>
        <w:t>Papadopoulos J</w:t>
      </w:r>
      <w:r w:rsidRPr="002F3FD4">
        <w:rPr>
          <w:rFonts w:cs="Times New Roman"/>
          <w:noProof/>
          <w:szCs w:val="24"/>
        </w:rPr>
        <w:t xml:space="preserve">, </w:t>
      </w:r>
      <w:r w:rsidRPr="002F3FD4">
        <w:rPr>
          <w:rFonts w:cs="Times New Roman"/>
          <w:b/>
          <w:bCs/>
          <w:noProof/>
          <w:szCs w:val="24"/>
        </w:rPr>
        <w:t>Bealer K</w:t>
      </w:r>
      <w:r w:rsidRPr="002F3FD4">
        <w:rPr>
          <w:rFonts w:cs="Times New Roman"/>
          <w:noProof/>
          <w:szCs w:val="24"/>
        </w:rPr>
        <w:t xml:space="preserve">, </w:t>
      </w:r>
      <w:r w:rsidRPr="002F3FD4">
        <w:rPr>
          <w:rFonts w:cs="Times New Roman"/>
          <w:b/>
          <w:bCs/>
          <w:noProof/>
          <w:szCs w:val="24"/>
        </w:rPr>
        <w:t>Madden TL</w:t>
      </w:r>
      <w:r w:rsidRPr="002F3FD4">
        <w:rPr>
          <w:rFonts w:cs="Times New Roman"/>
          <w:noProof/>
          <w:szCs w:val="24"/>
        </w:rPr>
        <w:t xml:space="preserve">. 2009. BLAST plus : architecture and applications. BMC Bioinformatics </w:t>
      </w:r>
      <w:r w:rsidRPr="002F3FD4">
        <w:rPr>
          <w:rFonts w:cs="Times New Roman"/>
          <w:b/>
          <w:bCs/>
          <w:noProof/>
          <w:szCs w:val="24"/>
        </w:rPr>
        <w:t>10</w:t>
      </w:r>
      <w:r w:rsidRPr="002F3FD4">
        <w:rPr>
          <w:rFonts w:cs="Times New Roman"/>
          <w:noProof/>
          <w:szCs w:val="24"/>
        </w:rPr>
        <w:t>:1–9.</w:t>
      </w:r>
    </w:p>
    <w:p w14:paraId="71309081"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50. </w:t>
      </w:r>
      <w:r w:rsidRPr="002F3FD4">
        <w:rPr>
          <w:rFonts w:cs="Times New Roman"/>
          <w:noProof/>
          <w:szCs w:val="24"/>
        </w:rPr>
        <w:tab/>
      </w:r>
      <w:r w:rsidRPr="002F3FD4">
        <w:rPr>
          <w:rFonts w:cs="Times New Roman"/>
          <w:b/>
          <w:bCs/>
          <w:noProof/>
          <w:szCs w:val="24"/>
        </w:rPr>
        <w:t>Wang Q</w:t>
      </w:r>
      <w:r w:rsidRPr="002F3FD4">
        <w:rPr>
          <w:rFonts w:cs="Times New Roman"/>
          <w:noProof/>
          <w:szCs w:val="24"/>
        </w:rPr>
        <w:t xml:space="preserve">, </w:t>
      </w:r>
      <w:r w:rsidRPr="002F3FD4">
        <w:rPr>
          <w:rFonts w:cs="Times New Roman"/>
          <w:b/>
          <w:bCs/>
          <w:noProof/>
          <w:szCs w:val="24"/>
        </w:rPr>
        <w:t>Garrity GM</w:t>
      </w:r>
      <w:r w:rsidRPr="002F3FD4">
        <w:rPr>
          <w:rFonts w:cs="Times New Roman"/>
          <w:noProof/>
          <w:szCs w:val="24"/>
        </w:rPr>
        <w:t xml:space="preserve">, </w:t>
      </w:r>
      <w:r w:rsidRPr="002F3FD4">
        <w:rPr>
          <w:rFonts w:cs="Times New Roman"/>
          <w:b/>
          <w:bCs/>
          <w:noProof/>
          <w:szCs w:val="24"/>
        </w:rPr>
        <w:t>Tiedje JM</w:t>
      </w:r>
      <w:r w:rsidRPr="002F3FD4">
        <w:rPr>
          <w:rFonts w:cs="Times New Roman"/>
          <w:noProof/>
          <w:szCs w:val="24"/>
        </w:rPr>
        <w:t xml:space="preserve">, </w:t>
      </w:r>
      <w:r w:rsidRPr="002F3FD4">
        <w:rPr>
          <w:rFonts w:cs="Times New Roman"/>
          <w:b/>
          <w:bCs/>
          <w:noProof/>
          <w:szCs w:val="24"/>
        </w:rPr>
        <w:t>Cole JR</w:t>
      </w:r>
      <w:r w:rsidRPr="002F3FD4">
        <w:rPr>
          <w:rFonts w:cs="Times New Roman"/>
          <w:noProof/>
          <w:szCs w:val="24"/>
        </w:rPr>
        <w:t xml:space="preserve">. 2007. Naive Bayesian classifier for rapid assignment of rRNA sequences into the new bacterial taxonomy. Appl Environ Microbiol </w:t>
      </w:r>
      <w:r w:rsidRPr="002F3FD4">
        <w:rPr>
          <w:rFonts w:cs="Times New Roman"/>
          <w:b/>
          <w:bCs/>
          <w:noProof/>
          <w:szCs w:val="24"/>
        </w:rPr>
        <w:t>73</w:t>
      </w:r>
      <w:r w:rsidRPr="002F3FD4">
        <w:rPr>
          <w:rFonts w:cs="Times New Roman"/>
          <w:noProof/>
          <w:szCs w:val="24"/>
        </w:rPr>
        <w:t>:5261–5267.</w:t>
      </w:r>
    </w:p>
    <w:p w14:paraId="6F24A12B"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szCs w:val="24"/>
        </w:rPr>
      </w:pPr>
      <w:r w:rsidRPr="002F3FD4">
        <w:rPr>
          <w:rFonts w:cs="Times New Roman"/>
          <w:noProof/>
          <w:szCs w:val="24"/>
        </w:rPr>
        <w:t xml:space="preserve">51. </w:t>
      </w:r>
      <w:r w:rsidRPr="002F3FD4">
        <w:rPr>
          <w:rFonts w:cs="Times New Roman"/>
          <w:noProof/>
          <w:szCs w:val="24"/>
        </w:rPr>
        <w:tab/>
      </w:r>
      <w:r w:rsidRPr="002F3FD4">
        <w:rPr>
          <w:rFonts w:cs="Times New Roman"/>
          <w:b/>
          <w:bCs/>
          <w:noProof/>
          <w:szCs w:val="24"/>
        </w:rPr>
        <w:t>Lozupone C</w:t>
      </w:r>
      <w:r w:rsidRPr="002F3FD4">
        <w:rPr>
          <w:rFonts w:cs="Times New Roman"/>
          <w:noProof/>
          <w:szCs w:val="24"/>
        </w:rPr>
        <w:t xml:space="preserve">, </w:t>
      </w:r>
      <w:r w:rsidRPr="002F3FD4">
        <w:rPr>
          <w:rFonts w:cs="Times New Roman"/>
          <w:b/>
          <w:bCs/>
          <w:noProof/>
          <w:szCs w:val="24"/>
        </w:rPr>
        <w:t>Knight R</w:t>
      </w:r>
      <w:r w:rsidRPr="002F3FD4">
        <w:rPr>
          <w:rFonts w:cs="Times New Roman"/>
          <w:noProof/>
          <w:szCs w:val="24"/>
        </w:rPr>
        <w:t xml:space="preserve">. 2005. UniFrac : a new phylogenetic method for comparing microbial communities UniFrac : a new phylogenetic method for comparing microbial communities. Appl Environ Microbiol </w:t>
      </w:r>
      <w:r w:rsidRPr="002F3FD4">
        <w:rPr>
          <w:rFonts w:cs="Times New Roman"/>
          <w:b/>
          <w:bCs/>
          <w:noProof/>
          <w:szCs w:val="24"/>
        </w:rPr>
        <w:t>71</w:t>
      </w:r>
      <w:r w:rsidRPr="002F3FD4">
        <w:rPr>
          <w:rFonts w:cs="Times New Roman"/>
          <w:noProof/>
          <w:szCs w:val="24"/>
        </w:rPr>
        <w:t>:8228–8235.</w:t>
      </w:r>
    </w:p>
    <w:p w14:paraId="6B47D5A5" w14:textId="77777777" w:rsidR="002F3FD4" w:rsidRPr="002F3FD4" w:rsidRDefault="002F3FD4" w:rsidP="002F3FD4">
      <w:pPr>
        <w:widowControl w:val="0"/>
        <w:autoSpaceDE w:val="0"/>
        <w:autoSpaceDN w:val="0"/>
        <w:adjustRightInd w:val="0"/>
        <w:spacing w:after="0" w:line="480" w:lineRule="auto"/>
        <w:ind w:left="640" w:hanging="640"/>
        <w:rPr>
          <w:rFonts w:cs="Times New Roman"/>
          <w:noProof/>
        </w:rPr>
      </w:pPr>
      <w:r w:rsidRPr="002F3FD4">
        <w:rPr>
          <w:rFonts w:cs="Times New Roman"/>
          <w:noProof/>
          <w:szCs w:val="24"/>
        </w:rPr>
        <w:t xml:space="preserve">52. </w:t>
      </w:r>
      <w:r w:rsidRPr="002F3FD4">
        <w:rPr>
          <w:rFonts w:cs="Times New Roman"/>
          <w:noProof/>
          <w:szCs w:val="24"/>
        </w:rPr>
        <w:tab/>
      </w:r>
      <w:r w:rsidRPr="002F3FD4">
        <w:rPr>
          <w:rFonts w:cs="Times New Roman"/>
          <w:b/>
          <w:bCs/>
          <w:noProof/>
          <w:szCs w:val="24"/>
        </w:rPr>
        <w:t>De Cáceres M</w:t>
      </w:r>
      <w:r w:rsidRPr="002F3FD4">
        <w:rPr>
          <w:rFonts w:cs="Times New Roman"/>
          <w:noProof/>
          <w:szCs w:val="24"/>
        </w:rPr>
        <w:t xml:space="preserve">, </w:t>
      </w:r>
      <w:r w:rsidRPr="002F3FD4">
        <w:rPr>
          <w:rFonts w:cs="Times New Roman"/>
          <w:b/>
          <w:bCs/>
          <w:noProof/>
          <w:szCs w:val="24"/>
        </w:rPr>
        <w:t>Legendre P</w:t>
      </w:r>
      <w:r w:rsidRPr="002F3FD4">
        <w:rPr>
          <w:rFonts w:cs="Times New Roman"/>
          <w:noProof/>
          <w:szCs w:val="24"/>
        </w:rPr>
        <w:t xml:space="preserve">. 2009. Associations between species and groups of sites: indices and statistical inference. Ecology </w:t>
      </w:r>
      <w:r w:rsidRPr="002F3FD4">
        <w:rPr>
          <w:rFonts w:cs="Times New Roman"/>
          <w:b/>
          <w:bCs/>
          <w:noProof/>
          <w:szCs w:val="24"/>
        </w:rPr>
        <w:t>90</w:t>
      </w:r>
      <w:r w:rsidRPr="002F3FD4">
        <w:rPr>
          <w:rFonts w:cs="Times New Roman"/>
          <w:noProof/>
          <w:szCs w:val="24"/>
        </w:rPr>
        <w:t>:3566–3574.</w:t>
      </w:r>
    </w:p>
    <w:p w14:paraId="3B2B1E39" w14:textId="77777777" w:rsidR="003E3AE2" w:rsidRDefault="001046F9" w:rsidP="009376CB">
      <w:pPr>
        <w:pStyle w:val="Heading1"/>
        <w:spacing w:line="480" w:lineRule="auto"/>
      </w:pPr>
      <w:r>
        <w:fldChar w:fldCharType="end"/>
      </w:r>
    </w:p>
    <w:p w14:paraId="4AD6AD7F" w14:textId="77777777" w:rsidR="003E3AE2" w:rsidRDefault="003E3AE2">
      <w:pPr>
        <w:rPr>
          <w:rFonts w:eastAsiaTheme="majorEastAsia" w:cstheme="majorBidi"/>
          <w:sz w:val="32"/>
          <w:szCs w:val="32"/>
        </w:rPr>
      </w:pPr>
      <w:r>
        <w:br w:type="page"/>
      </w:r>
    </w:p>
    <w:p w14:paraId="22338F2B" w14:textId="00334B26" w:rsidR="00320ABC" w:rsidRDefault="00E65E7D" w:rsidP="009376CB">
      <w:pPr>
        <w:pStyle w:val="Heading1"/>
        <w:spacing w:line="480" w:lineRule="auto"/>
      </w:pPr>
      <w:r>
        <w:lastRenderedPageBreak/>
        <w:t>Tables</w:t>
      </w:r>
    </w:p>
    <w:p w14:paraId="13E5BF3E" w14:textId="7AD0E8C7" w:rsidR="00CB1DCF" w:rsidRDefault="00320ABC" w:rsidP="00CB1DCF">
      <w:pPr>
        <w:spacing w:line="480" w:lineRule="auto"/>
        <w:jc w:val="both"/>
      </w:pPr>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 to 21.5 meters and encompass a range of water column mixing frequencies (termed regimes). Dimictic lakes mix twice per year, typically in fall and spring, while polymictic lakes can mix more than twice throughout the spring, summer, and fall. Meromictic lakes have no recorded mixing events. pH was measured in 2007, while nutrient data was measured in 2008 (with the exceptions of FB, WS, and HK, measured in 2007)</w:t>
      </w:r>
      <w:ins w:id="497" w:author="Alex" w:date="2017-05-04T10:43:00Z">
        <w:r w:rsidR="00C27821">
          <w:t xml:space="preserve">; both measurements were taken concurrently with the bacterial </w:t>
        </w:r>
        <w:del w:id="498" w:author="Katherine McMahon" w:date="2017-06-02T14:27:00Z">
          <w:r w:rsidR="00C27821" w:rsidDel="00A92807">
            <w:delText>DNA</w:delText>
          </w:r>
        </w:del>
      </w:ins>
      <w:ins w:id="499" w:author="Katherine McMahon" w:date="2017-06-02T14:27:00Z">
        <w:r w:rsidR="00A92807">
          <w:t>biomass</w:t>
        </w:r>
      </w:ins>
      <w:ins w:id="500" w:author="Alex" w:date="2017-05-04T10:43:00Z">
        <w:r w:rsidR="00C27821">
          <w:t xml:space="preserve"> collection from the same water sample</w:t>
        </w:r>
      </w:ins>
      <w:r>
        <w:t xml:space="preserve">. </w:t>
      </w:r>
      <w:ins w:id="501" w:author="Alex" w:date="2017-05-05T15:13:00Z">
        <w:r w:rsidR="00936C79">
          <w:t xml:space="preserve">Standard deviations for DOC/DIC are reported in </w:t>
        </w:r>
      </w:ins>
      <w:ins w:id="502" w:author="Alex" w:date="2017-05-25T16:41:00Z">
        <w:r w:rsidR="004720E6">
          <w:t>parentheses</w:t>
        </w:r>
      </w:ins>
      <w:ins w:id="503" w:author="Alex" w:date="2017-05-05T15:13:00Z">
        <w:r w:rsidR="00936C79">
          <w:t xml:space="preserve">. </w:t>
        </w:r>
      </w:ins>
      <w:r>
        <w:t xml:space="preserve">When two values are present in a single </w:t>
      </w:r>
      <w:r w:rsidR="00CB1DCF">
        <w:t>box, the first represents the epilimnion value and the second represents the hypolimnion value.</w:t>
      </w:r>
    </w:p>
    <w:p w14:paraId="4A44360F" w14:textId="60FE4122" w:rsidR="003E3AE2" w:rsidRDefault="003E3AE2">
      <w:r>
        <w:br w:type="page"/>
      </w:r>
    </w:p>
    <w:tbl>
      <w:tblPr>
        <w:tblStyle w:val="PlainTable11"/>
        <w:tblW w:w="10890" w:type="dxa"/>
        <w:tblInd w:w="-725" w:type="dxa"/>
        <w:tblLook w:val="04A0" w:firstRow="1" w:lastRow="0" w:firstColumn="1" w:lastColumn="0" w:noHBand="0" w:noVBand="1"/>
      </w:tblPr>
      <w:tblGrid>
        <w:gridCol w:w="1243"/>
        <w:gridCol w:w="1223"/>
        <w:gridCol w:w="1169"/>
        <w:gridCol w:w="1235"/>
        <w:gridCol w:w="1169"/>
        <w:gridCol w:w="1166"/>
        <w:gridCol w:w="1166"/>
        <w:gridCol w:w="1259"/>
        <w:gridCol w:w="1260"/>
        <w:tblGridChange w:id="504">
          <w:tblGrid>
            <w:gridCol w:w="1243"/>
            <w:gridCol w:w="1223"/>
            <w:gridCol w:w="1169"/>
            <w:gridCol w:w="1235"/>
            <w:gridCol w:w="1169"/>
            <w:gridCol w:w="1166"/>
            <w:gridCol w:w="1166"/>
            <w:gridCol w:w="1259"/>
            <w:gridCol w:w="1260"/>
            <w:gridCol w:w="2160"/>
            <w:gridCol w:w="1243"/>
            <w:gridCol w:w="1223"/>
            <w:gridCol w:w="1169"/>
            <w:gridCol w:w="1235"/>
            <w:gridCol w:w="1169"/>
            <w:gridCol w:w="1166"/>
            <w:gridCol w:w="1166"/>
            <w:gridCol w:w="1259"/>
            <w:gridCol w:w="455"/>
            <w:gridCol w:w="1209"/>
          </w:tblGrid>
        </w:tblGridChange>
      </w:tblGrid>
      <w:tr w:rsidR="009A5EF7" w:rsidRPr="00853598" w14:paraId="6CAD5951" w14:textId="77777777" w:rsidTr="009A5EF7">
        <w:trPr>
          <w:cnfStyle w:val="100000000000" w:firstRow="1" w:lastRow="0" w:firstColumn="0" w:lastColumn="0" w:oddVBand="0" w:evenVBand="0" w:oddHBand="0" w:evenHBand="0" w:firstRowFirstColumn="0" w:firstRowLastColumn="0" w:lastRowFirstColumn="0" w:lastRowLastColumn="0"/>
          <w:trHeight w:val="300"/>
          <w:ins w:id="505" w:author="Alex" w:date="2017-05-09T07:06:00Z"/>
        </w:trPr>
        <w:tc>
          <w:tcPr>
            <w:cnfStyle w:val="001000000000" w:firstRow="0" w:lastRow="0" w:firstColumn="1" w:lastColumn="0" w:oddVBand="0" w:evenVBand="0" w:oddHBand="0" w:evenHBand="0" w:firstRowFirstColumn="0" w:firstRowLastColumn="0" w:lastRowFirstColumn="0" w:lastRowLastColumn="0"/>
            <w:tcW w:w="1243" w:type="dxa"/>
            <w:shd w:val="clear" w:color="auto" w:fill="auto"/>
            <w:hideMark/>
          </w:tcPr>
          <w:p w14:paraId="56361444" w14:textId="07A871C1" w:rsidR="00853598" w:rsidRPr="00853598" w:rsidRDefault="00853598">
            <w:pPr>
              <w:jc w:val="center"/>
              <w:rPr>
                <w:ins w:id="506" w:author="Alex" w:date="2017-05-09T07:06:00Z"/>
                <w:rFonts w:ascii="Calibri" w:eastAsia="Times New Roman" w:hAnsi="Calibri" w:cs="Calibri"/>
                <w:i/>
                <w:iCs/>
                <w:color w:val="000000"/>
                <w:sz w:val="20"/>
                <w:szCs w:val="20"/>
              </w:rPr>
              <w:pPrChange w:id="507" w:author="Alex" w:date="2017-05-09T07:07:00Z">
                <w:pPr>
                  <w:spacing w:after="160"/>
                </w:pPr>
              </w:pPrChange>
            </w:pPr>
          </w:p>
        </w:tc>
        <w:tc>
          <w:tcPr>
            <w:tcW w:w="1223" w:type="dxa"/>
            <w:hideMark/>
          </w:tcPr>
          <w:p w14:paraId="73B454D5"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08" w:author="Alex" w:date="2017-05-09T07:06:00Z"/>
                <w:rFonts w:ascii="Calibri" w:eastAsia="Times New Roman" w:hAnsi="Calibri" w:cs="Calibri"/>
                <w:b w:val="0"/>
                <w:bCs w:val="0"/>
                <w:color w:val="000000"/>
                <w:sz w:val="22"/>
              </w:rPr>
              <w:pPrChange w:id="509"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10" w:author="Alex" w:date="2017-05-09T07:06:00Z">
              <w:r w:rsidRPr="00853598">
                <w:rPr>
                  <w:rFonts w:ascii="Calibri" w:eastAsia="Times New Roman" w:hAnsi="Calibri" w:cs="Calibri"/>
                  <w:color w:val="000000"/>
                  <w:sz w:val="22"/>
                </w:rPr>
                <w:t>Forestry Bog</w:t>
              </w:r>
            </w:ins>
          </w:p>
        </w:tc>
        <w:tc>
          <w:tcPr>
            <w:tcW w:w="1169" w:type="dxa"/>
            <w:hideMark/>
          </w:tcPr>
          <w:p w14:paraId="6827714D"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11" w:author="Alex" w:date="2017-05-09T07:06:00Z"/>
                <w:rFonts w:ascii="Calibri" w:eastAsia="Times New Roman" w:hAnsi="Calibri" w:cs="Calibri"/>
                <w:b w:val="0"/>
                <w:bCs w:val="0"/>
                <w:color w:val="000000"/>
                <w:sz w:val="22"/>
              </w:rPr>
              <w:pPrChange w:id="512"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13" w:author="Alex" w:date="2017-05-09T07:06:00Z">
              <w:r w:rsidRPr="00853598">
                <w:rPr>
                  <w:rFonts w:ascii="Calibri" w:eastAsia="Times New Roman" w:hAnsi="Calibri" w:cs="Calibri"/>
                  <w:color w:val="000000"/>
                  <w:sz w:val="22"/>
                </w:rPr>
                <w:t>Crystal Bog</w:t>
              </w:r>
            </w:ins>
          </w:p>
        </w:tc>
        <w:tc>
          <w:tcPr>
            <w:tcW w:w="1235" w:type="dxa"/>
            <w:hideMark/>
          </w:tcPr>
          <w:p w14:paraId="4C3295FA"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14" w:author="Alex" w:date="2017-05-09T07:06:00Z"/>
                <w:rFonts w:ascii="Calibri" w:eastAsia="Times New Roman" w:hAnsi="Calibri" w:cs="Calibri"/>
                <w:b w:val="0"/>
                <w:bCs w:val="0"/>
                <w:color w:val="000000"/>
                <w:sz w:val="22"/>
              </w:rPr>
              <w:pPrChange w:id="515"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16" w:author="Alex" w:date="2017-05-09T07:06:00Z">
              <w:r w:rsidRPr="00853598">
                <w:rPr>
                  <w:rFonts w:ascii="Calibri" w:eastAsia="Times New Roman" w:hAnsi="Calibri" w:cs="Calibri"/>
                  <w:color w:val="000000"/>
                  <w:sz w:val="22"/>
                </w:rPr>
                <w:t>North Sparkling Bog</w:t>
              </w:r>
            </w:ins>
          </w:p>
        </w:tc>
        <w:tc>
          <w:tcPr>
            <w:tcW w:w="1169" w:type="dxa"/>
            <w:hideMark/>
          </w:tcPr>
          <w:p w14:paraId="4BB06D17"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17" w:author="Alex" w:date="2017-05-09T07:06:00Z"/>
                <w:rFonts w:ascii="Calibri" w:eastAsia="Times New Roman" w:hAnsi="Calibri" w:cs="Calibri"/>
                <w:b w:val="0"/>
                <w:bCs w:val="0"/>
                <w:color w:val="000000"/>
                <w:sz w:val="22"/>
              </w:rPr>
              <w:pPrChange w:id="518"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19" w:author="Alex" w:date="2017-05-09T07:06:00Z">
              <w:r w:rsidRPr="00853598">
                <w:rPr>
                  <w:rFonts w:ascii="Calibri" w:eastAsia="Times New Roman" w:hAnsi="Calibri" w:cs="Calibri"/>
                  <w:color w:val="000000"/>
                  <w:sz w:val="22"/>
                </w:rPr>
                <w:t>West Sparkling Bog</w:t>
              </w:r>
            </w:ins>
          </w:p>
        </w:tc>
        <w:tc>
          <w:tcPr>
            <w:tcW w:w="1166" w:type="dxa"/>
            <w:hideMark/>
          </w:tcPr>
          <w:p w14:paraId="4A55D9F4"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20" w:author="Alex" w:date="2017-05-09T07:06:00Z"/>
                <w:rFonts w:ascii="Calibri" w:eastAsia="Times New Roman" w:hAnsi="Calibri" w:cs="Calibri"/>
                <w:b w:val="0"/>
                <w:bCs w:val="0"/>
                <w:color w:val="000000"/>
                <w:sz w:val="22"/>
              </w:rPr>
              <w:pPrChange w:id="521"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22" w:author="Alex" w:date="2017-05-09T07:06:00Z">
              <w:r w:rsidRPr="00853598">
                <w:rPr>
                  <w:rFonts w:ascii="Calibri" w:eastAsia="Times New Roman" w:hAnsi="Calibri" w:cs="Calibri"/>
                  <w:color w:val="000000"/>
                  <w:sz w:val="22"/>
                </w:rPr>
                <w:t>Trout Bog</w:t>
              </w:r>
            </w:ins>
          </w:p>
        </w:tc>
        <w:tc>
          <w:tcPr>
            <w:tcW w:w="1166" w:type="dxa"/>
            <w:hideMark/>
          </w:tcPr>
          <w:p w14:paraId="5A97543C"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23" w:author="Alex" w:date="2017-05-09T07:06:00Z"/>
                <w:rFonts w:ascii="Calibri" w:eastAsia="Times New Roman" w:hAnsi="Calibri" w:cs="Calibri"/>
                <w:b w:val="0"/>
                <w:bCs w:val="0"/>
                <w:color w:val="000000"/>
                <w:sz w:val="22"/>
              </w:rPr>
              <w:pPrChange w:id="524"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25" w:author="Alex" w:date="2017-05-09T07:06:00Z">
              <w:r w:rsidRPr="00853598">
                <w:rPr>
                  <w:rFonts w:ascii="Calibri" w:eastAsia="Times New Roman" w:hAnsi="Calibri" w:cs="Calibri"/>
                  <w:color w:val="000000"/>
                  <w:sz w:val="22"/>
                </w:rPr>
                <w:t>South Sparkling Bog</w:t>
              </w:r>
            </w:ins>
          </w:p>
        </w:tc>
        <w:tc>
          <w:tcPr>
            <w:tcW w:w="1259" w:type="dxa"/>
            <w:hideMark/>
          </w:tcPr>
          <w:p w14:paraId="7A875F87"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26" w:author="Alex" w:date="2017-05-09T07:06:00Z"/>
                <w:rFonts w:ascii="Calibri" w:eastAsia="Times New Roman" w:hAnsi="Calibri" w:cs="Calibri"/>
                <w:b w:val="0"/>
                <w:bCs w:val="0"/>
                <w:color w:val="000000"/>
                <w:sz w:val="22"/>
              </w:rPr>
              <w:pPrChange w:id="527"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28" w:author="Alex" w:date="2017-05-09T07:06:00Z">
              <w:r w:rsidRPr="00853598">
                <w:rPr>
                  <w:rFonts w:ascii="Calibri" w:eastAsia="Times New Roman" w:hAnsi="Calibri" w:cs="Calibri"/>
                  <w:color w:val="000000"/>
                  <w:sz w:val="22"/>
                </w:rPr>
                <w:t>Hell’s Kitchen</w:t>
              </w:r>
            </w:ins>
          </w:p>
        </w:tc>
        <w:tc>
          <w:tcPr>
            <w:tcW w:w="1260" w:type="dxa"/>
            <w:hideMark/>
          </w:tcPr>
          <w:p w14:paraId="3668C72A" w14:textId="77777777" w:rsidR="00853598" w:rsidRPr="00853598" w:rsidRDefault="00853598">
            <w:pPr>
              <w:jc w:val="center"/>
              <w:cnfStyle w:val="100000000000" w:firstRow="1" w:lastRow="0" w:firstColumn="0" w:lastColumn="0" w:oddVBand="0" w:evenVBand="0" w:oddHBand="0" w:evenHBand="0" w:firstRowFirstColumn="0" w:firstRowLastColumn="0" w:lastRowFirstColumn="0" w:lastRowLastColumn="0"/>
              <w:rPr>
                <w:ins w:id="529" w:author="Alex" w:date="2017-05-09T07:06:00Z"/>
                <w:rFonts w:ascii="Calibri" w:eastAsia="Times New Roman" w:hAnsi="Calibri" w:cs="Calibri"/>
                <w:b w:val="0"/>
                <w:bCs w:val="0"/>
                <w:color w:val="000000"/>
                <w:sz w:val="22"/>
              </w:rPr>
              <w:pPrChange w:id="530" w:author="Alex" w:date="2017-05-09T07:07: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31" w:author="Alex" w:date="2017-05-09T07:06:00Z">
              <w:r w:rsidRPr="00853598">
                <w:rPr>
                  <w:rFonts w:ascii="Calibri" w:eastAsia="Times New Roman" w:hAnsi="Calibri" w:cs="Calibri"/>
                  <w:color w:val="000000"/>
                  <w:sz w:val="22"/>
                </w:rPr>
                <w:t>Mary Lake</w:t>
              </w:r>
            </w:ins>
          </w:p>
        </w:tc>
      </w:tr>
      <w:tr w:rsidR="009A5EF7" w:rsidRPr="00853598" w14:paraId="26126A06" w14:textId="77777777" w:rsidTr="009A5EF7">
        <w:tblPrEx>
          <w:tblW w:w="10890" w:type="dxa"/>
          <w:tblInd w:w="-725" w:type="dxa"/>
          <w:tblPrExChange w:id="532" w:author="Alex" w:date="2017-05-09T07:09:00Z">
            <w:tblPrEx>
              <w:tblW w:w="11294" w:type="dxa"/>
              <w:tblInd w:w="-725" w:type="dxa"/>
            </w:tblPrEx>
          </w:tblPrExChange>
        </w:tblPrEx>
        <w:trPr>
          <w:cnfStyle w:val="000000100000" w:firstRow="0" w:lastRow="0" w:firstColumn="0" w:lastColumn="0" w:oddVBand="0" w:evenVBand="0" w:oddHBand="1" w:evenHBand="0" w:firstRowFirstColumn="0" w:firstRowLastColumn="0" w:lastRowFirstColumn="0" w:lastRowLastColumn="0"/>
          <w:trHeight w:val="300"/>
          <w:ins w:id="533" w:author="Alex" w:date="2017-05-09T07:06:00Z"/>
          <w:trPrChange w:id="534"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535" w:author="Alex" w:date="2017-05-09T07:09:00Z">
              <w:tcPr>
                <w:tcW w:w="1243" w:type="dxa"/>
                <w:hideMark/>
              </w:tcPr>
            </w:tcPrChange>
          </w:tcPr>
          <w:p w14:paraId="51486811" w14:textId="77777777" w:rsidR="00853598" w:rsidRPr="00853598" w:rsidRDefault="00853598">
            <w:pPr>
              <w:jc w:val="center"/>
              <w:cnfStyle w:val="001000100000" w:firstRow="0" w:lastRow="0" w:firstColumn="1" w:lastColumn="0" w:oddVBand="0" w:evenVBand="0" w:oddHBand="1" w:evenHBand="0" w:firstRowFirstColumn="0" w:firstRowLastColumn="0" w:lastRowFirstColumn="0" w:lastRowLastColumn="0"/>
              <w:rPr>
                <w:ins w:id="536" w:author="Alex" w:date="2017-05-09T07:06:00Z"/>
                <w:rFonts w:ascii="Calibri" w:eastAsia="Times New Roman" w:hAnsi="Calibri" w:cs="Calibri"/>
                <w:b w:val="0"/>
                <w:bCs w:val="0"/>
                <w:color w:val="000000"/>
                <w:sz w:val="20"/>
                <w:szCs w:val="20"/>
              </w:rPr>
              <w:pPrChange w:id="537" w:author="Alex" w:date="2017-05-09T07:07: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538" w:author="Alex" w:date="2017-05-09T07:06:00Z">
              <w:r w:rsidRPr="00853598">
                <w:rPr>
                  <w:rFonts w:ascii="Calibri" w:eastAsia="Times New Roman" w:hAnsi="Calibri" w:cs="Calibri"/>
                  <w:color w:val="000000"/>
                  <w:sz w:val="20"/>
                  <w:szCs w:val="20"/>
                </w:rPr>
                <w:t>ID</w:t>
              </w:r>
            </w:ins>
          </w:p>
        </w:tc>
        <w:tc>
          <w:tcPr>
            <w:tcW w:w="0" w:type="dxa"/>
            <w:hideMark/>
            <w:tcPrChange w:id="539" w:author="Alex" w:date="2017-05-09T07:09:00Z">
              <w:tcPr>
                <w:tcW w:w="1223" w:type="dxa"/>
                <w:hideMark/>
              </w:tcPr>
            </w:tcPrChange>
          </w:tcPr>
          <w:p w14:paraId="61CD46E4"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40" w:author="Alex" w:date="2017-05-09T07:06:00Z"/>
                <w:rFonts w:ascii="Ebrima" w:eastAsia="Times New Roman" w:hAnsi="Ebrima" w:cs="Calibri"/>
                <w:color w:val="000000"/>
                <w:sz w:val="20"/>
                <w:szCs w:val="20"/>
              </w:rPr>
              <w:pPrChange w:id="541"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42" w:author="Alex" w:date="2017-05-09T07:06:00Z">
              <w:r w:rsidRPr="00853598">
                <w:rPr>
                  <w:rFonts w:ascii="Ebrima" w:eastAsia="Times New Roman" w:hAnsi="Ebrima" w:cs="Calibri"/>
                  <w:color w:val="000000"/>
                  <w:sz w:val="20"/>
                  <w:szCs w:val="20"/>
                </w:rPr>
                <w:t>FB</w:t>
              </w:r>
            </w:ins>
          </w:p>
        </w:tc>
        <w:tc>
          <w:tcPr>
            <w:tcW w:w="0" w:type="dxa"/>
            <w:hideMark/>
            <w:tcPrChange w:id="543" w:author="Alex" w:date="2017-05-09T07:09:00Z">
              <w:tcPr>
                <w:tcW w:w="1169" w:type="dxa"/>
                <w:hideMark/>
              </w:tcPr>
            </w:tcPrChange>
          </w:tcPr>
          <w:p w14:paraId="1B257631"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44" w:author="Alex" w:date="2017-05-09T07:06:00Z"/>
                <w:rFonts w:ascii="Ebrima" w:eastAsia="Times New Roman" w:hAnsi="Ebrima" w:cs="Calibri"/>
                <w:color w:val="000000"/>
                <w:sz w:val="20"/>
                <w:szCs w:val="20"/>
              </w:rPr>
              <w:pPrChange w:id="545"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46" w:author="Alex" w:date="2017-05-09T07:06:00Z">
              <w:r w:rsidRPr="00853598">
                <w:rPr>
                  <w:rFonts w:ascii="Ebrima" w:eastAsia="Times New Roman" w:hAnsi="Ebrima" w:cs="Calibri"/>
                  <w:color w:val="000000"/>
                  <w:sz w:val="20"/>
                  <w:szCs w:val="20"/>
                </w:rPr>
                <w:t>CB</w:t>
              </w:r>
            </w:ins>
          </w:p>
        </w:tc>
        <w:tc>
          <w:tcPr>
            <w:tcW w:w="0" w:type="dxa"/>
            <w:hideMark/>
            <w:tcPrChange w:id="547" w:author="Alex" w:date="2017-05-09T07:09:00Z">
              <w:tcPr>
                <w:tcW w:w="1235" w:type="dxa"/>
                <w:hideMark/>
              </w:tcPr>
            </w:tcPrChange>
          </w:tcPr>
          <w:p w14:paraId="0733F5B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48" w:author="Alex" w:date="2017-05-09T07:06:00Z"/>
                <w:rFonts w:ascii="Ebrima" w:eastAsia="Times New Roman" w:hAnsi="Ebrima" w:cs="Calibri"/>
                <w:color w:val="000000"/>
                <w:sz w:val="20"/>
                <w:szCs w:val="20"/>
              </w:rPr>
              <w:pPrChange w:id="549"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50" w:author="Alex" w:date="2017-05-09T07:06:00Z">
              <w:r w:rsidRPr="00853598">
                <w:rPr>
                  <w:rFonts w:ascii="Ebrima" w:eastAsia="Times New Roman" w:hAnsi="Ebrima" w:cs="Calibri"/>
                  <w:color w:val="000000"/>
                  <w:sz w:val="20"/>
                  <w:szCs w:val="20"/>
                </w:rPr>
                <w:t>NS</w:t>
              </w:r>
            </w:ins>
          </w:p>
        </w:tc>
        <w:tc>
          <w:tcPr>
            <w:tcW w:w="0" w:type="dxa"/>
            <w:hideMark/>
            <w:tcPrChange w:id="551" w:author="Alex" w:date="2017-05-09T07:09:00Z">
              <w:tcPr>
                <w:tcW w:w="1169" w:type="dxa"/>
                <w:hideMark/>
              </w:tcPr>
            </w:tcPrChange>
          </w:tcPr>
          <w:p w14:paraId="6F6644FF"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52" w:author="Alex" w:date="2017-05-09T07:06:00Z"/>
                <w:rFonts w:ascii="Ebrima" w:eastAsia="Times New Roman" w:hAnsi="Ebrima" w:cs="Calibri"/>
                <w:color w:val="000000"/>
                <w:sz w:val="20"/>
                <w:szCs w:val="20"/>
              </w:rPr>
              <w:pPrChange w:id="553"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54" w:author="Alex" w:date="2017-05-09T07:06:00Z">
              <w:r w:rsidRPr="00853598">
                <w:rPr>
                  <w:rFonts w:ascii="Ebrima" w:eastAsia="Times New Roman" w:hAnsi="Ebrima" w:cs="Calibri"/>
                  <w:color w:val="000000"/>
                  <w:sz w:val="20"/>
                  <w:szCs w:val="20"/>
                </w:rPr>
                <w:t>WS</w:t>
              </w:r>
            </w:ins>
          </w:p>
        </w:tc>
        <w:tc>
          <w:tcPr>
            <w:tcW w:w="0" w:type="dxa"/>
            <w:hideMark/>
            <w:tcPrChange w:id="555" w:author="Alex" w:date="2017-05-09T07:09:00Z">
              <w:tcPr>
                <w:tcW w:w="1166" w:type="dxa"/>
                <w:hideMark/>
              </w:tcPr>
            </w:tcPrChange>
          </w:tcPr>
          <w:p w14:paraId="4171CA7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56" w:author="Alex" w:date="2017-05-09T07:06:00Z"/>
                <w:rFonts w:ascii="Ebrima" w:eastAsia="Times New Roman" w:hAnsi="Ebrima" w:cs="Calibri"/>
                <w:color w:val="000000"/>
                <w:sz w:val="20"/>
                <w:szCs w:val="20"/>
              </w:rPr>
              <w:pPrChange w:id="557"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58" w:author="Alex" w:date="2017-05-09T07:06:00Z">
              <w:r w:rsidRPr="00853598">
                <w:rPr>
                  <w:rFonts w:ascii="Ebrima" w:eastAsia="Times New Roman" w:hAnsi="Ebrima" w:cs="Calibri"/>
                  <w:color w:val="000000"/>
                  <w:sz w:val="20"/>
                  <w:szCs w:val="20"/>
                </w:rPr>
                <w:t>TB</w:t>
              </w:r>
            </w:ins>
          </w:p>
        </w:tc>
        <w:tc>
          <w:tcPr>
            <w:tcW w:w="1166" w:type="dxa"/>
            <w:hideMark/>
            <w:tcPrChange w:id="559" w:author="Alex" w:date="2017-05-09T07:09:00Z">
              <w:tcPr>
                <w:tcW w:w="1165" w:type="dxa"/>
                <w:hideMark/>
              </w:tcPr>
            </w:tcPrChange>
          </w:tcPr>
          <w:p w14:paraId="457143B9"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60" w:author="Alex" w:date="2017-05-09T07:06:00Z"/>
                <w:rFonts w:ascii="Ebrima" w:eastAsia="Times New Roman" w:hAnsi="Ebrima" w:cs="Calibri"/>
                <w:color w:val="000000"/>
                <w:sz w:val="20"/>
                <w:szCs w:val="20"/>
              </w:rPr>
              <w:pPrChange w:id="561"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62" w:author="Alex" w:date="2017-05-09T07:06:00Z">
              <w:r w:rsidRPr="00853598">
                <w:rPr>
                  <w:rFonts w:ascii="Ebrima" w:eastAsia="Times New Roman" w:hAnsi="Ebrima" w:cs="Calibri"/>
                  <w:color w:val="000000"/>
                  <w:sz w:val="20"/>
                  <w:szCs w:val="20"/>
                </w:rPr>
                <w:t>SS</w:t>
              </w:r>
            </w:ins>
          </w:p>
        </w:tc>
        <w:tc>
          <w:tcPr>
            <w:tcW w:w="1259" w:type="dxa"/>
            <w:hideMark/>
            <w:tcPrChange w:id="563" w:author="Alex" w:date="2017-05-09T07:09:00Z">
              <w:tcPr>
                <w:tcW w:w="1715" w:type="dxa"/>
                <w:gridSpan w:val="2"/>
                <w:hideMark/>
              </w:tcPr>
            </w:tcPrChange>
          </w:tcPr>
          <w:p w14:paraId="253FD9CA"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64" w:author="Alex" w:date="2017-05-09T07:06:00Z"/>
                <w:rFonts w:ascii="Ebrima" w:eastAsia="Times New Roman" w:hAnsi="Ebrima" w:cs="Calibri"/>
                <w:color w:val="000000"/>
                <w:sz w:val="20"/>
                <w:szCs w:val="20"/>
              </w:rPr>
              <w:pPrChange w:id="565"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66" w:author="Alex" w:date="2017-05-09T07:06:00Z">
              <w:r w:rsidRPr="00853598">
                <w:rPr>
                  <w:rFonts w:ascii="Ebrima" w:eastAsia="Times New Roman" w:hAnsi="Ebrima" w:cs="Calibri"/>
                  <w:color w:val="000000"/>
                  <w:sz w:val="20"/>
                  <w:szCs w:val="20"/>
                </w:rPr>
                <w:t>HK</w:t>
              </w:r>
            </w:ins>
          </w:p>
        </w:tc>
        <w:tc>
          <w:tcPr>
            <w:tcW w:w="1260" w:type="dxa"/>
            <w:hideMark/>
            <w:tcPrChange w:id="567" w:author="Alex" w:date="2017-05-09T07:09:00Z">
              <w:tcPr>
                <w:tcW w:w="1209" w:type="dxa"/>
                <w:hideMark/>
              </w:tcPr>
            </w:tcPrChange>
          </w:tcPr>
          <w:p w14:paraId="1D92DC19"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568" w:author="Alex" w:date="2017-05-09T07:06:00Z"/>
                <w:rFonts w:ascii="Ebrima" w:eastAsia="Times New Roman" w:hAnsi="Ebrima" w:cs="Calibri"/>
                <w:color w:val="000000"/>
                <w:sz w:val="20"/>
                <w:szCs w:val="20"/>
              </w:rPr>
              <w:pPrChange w:id="569"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570" w:author="Alex" w:date="2017-05-09T07:06:00Z">
              <w:r w:rsidRPr="00853598">
                <w:rPr>
                  <w:rFonts w:ascii="Ebrima" w:eastAsia="Times New Roman" w:hAnsi="Ebrima" w:cs="Calibri"/>
                  <w:color w:val="000000"/>
                  <w:sz w:val="20"/>
                  <w:szCs w:val="20"/>
                </w:rPr>
                <w:t>MA</w:t>
              </w:r>
            </w:ins>
          </w:p>
        </w:tc>
      </w:tr>
      <w:tr w:rsidR="009A5EF7" w:rsidRPr="00853598" w14:paraId="2A650CBA" w14:textId="77777777" w:rsidTr="009A5EF7">
        <w:trPr>
          <w:trHeight w:val="300"/>
          <w:ins w:id="571" w:author="Alex" w:date="2017-05-09T07:06:00Z"/>
        </w:trPr>
        <w:tc>
          <w:tcPr>
            <w:cnfStyle w:val="001000000000" w:firstRow="0" w:lastRow="0" w:firstColumn="1" w:lastColumn="0" w:oddVBand="0" w:evenVBand="0" w:oddHBand="0" w:evenHBand="0" w:firstRowFirstColumn="0" w:firstRowLastColumn="0" w:lastRowFirstColumn="0" w:lastRowLastColumn="0"/>
            <w:tcW w:w="1243" w:type="dxa"/>
            <w:hideMark/>
          </w:tcPr>
          <w:p w14:paraId="2B7A31D6" w14:textId="77777777" w:rsidR="00853598" w:rsidRPr="00853598" w:rsidRDefault="00853598">
            <w:pPr>
              <w:jc w:val="center"/>
              <w:rPr>
                <w:ins w:id="572" w:author="Alex" w:date="2017-05-09T07:06:00Z"/>
                <w:rFonts w:ascii="Calibri" w:eastAsia="Times New Roman" w:hAnsi="Calibri" w:cs="Calibri"/>
                <w:b w:val="0"/>
                <w:bCs w:val="0"/>
                <w:color w:val="000000"/>
                <w:sz w:val="20"/>
                <w:szCs w:val="20"/>
              </w:rPr>
              <w:pPrChange w:id="573" w:author="Alex" w:date="2017-05-09T07:07:00Z">
                <w:pPr>
                  <w:spacing w:after="160" w:line="259" w:lineRule="auto"/>
                </w:pPr>
              </w:pPrChange>
            </w:pPr>
            <w:ins w:id="574" w:author="Alex" w:date="2017-05-09T07:06:00Z">
              <w:r w:rsidRPr="00853598">
                <w:rPr>
                  <w:rFonts w:ascii="Calibri" w:eastAsia="Times New Roman" w:hAnsi="Calibri" w:cs="Calibri"/>
                  <w:color w:val="000000"/>
                  <w:sz w:val="20"/>
                  <w:szCs w:val="20"/>
                </w:rPr>
                <w:t>Depth</w:t>
              </w:r>
              <w:r w:rsidRPr="00853598">
                <w:rPr>
                  <w:rFonts w:ascii="Calibri" w:eastAsia="Times New Roman" w:hAnsi="Calibri" w:cs="Calibri"/>
                  <w:i/>
                  <w:iCs/>
                  <w:color w:val="000000"/>
                  <w:sz w:val="20"/>
                  <w:szCs w:val="20"/>
                </w:rPr>
                <w:t xml:space="preserve"> (m)</w:t>
              </w:r>
            </w:ins>
          </w:p>
        </w:tc>
        <w:tc>
          <w:tcPr>
            <w:tcW w:w="1223" w:type="dxa"/>
            <w:hideMark/>
          </w:tcPr>
          <w:p w14:paraId="09D6A76D"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75" w:author="Alex" w:date="2017-05-09T07:06:00Z"/>
                <w:rFonts w:ascii="Ebrima" w:eastAsia="Times New Roman" w:hAnsi="Ebrima" w:cs="Calibri"/>
                <w:color w:val="000000"/>
                <w:sz w:val="20"/>
                <w:szCs w:val="20"/>
              </w:rPr>
              <w:pPrChange w:id="576"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77" w:author="Alex" w:date="2017-05-09T07:06:00Z">
              <w:r w:rsidRPr="00853598">
                <w:rPr>
                  <w:rFonts w:ascii="Ebrima" w:eastAsia="Times New Roman" w:hAnsi="Ebrima" w:cs="Calibri"/>
                  <w:color w:val="000000"/>
                  <w:sz w:val="20"/>
                  <w:szCs w:val="20"/>
                </w:rPr>
                <w:t>2</w:t>
              </w:r>
            </w:ins>
          </w:p>
        </w:tc>
        <w:tc>
          <w:tcPr>
            <w:tcW w:w="1169" w:type="dxa"/>
            <w:hideMark/>
          </w:tcPr>
          <w:p w14:paraId="0AE1BB6C"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78" w:author="Alex" w:date="2017-05-09T07:06:00Z"/>
                <w:rFonts w:ascii="Ebrima" w:eastAsia="Times New Roman" w:hAnsi="Ebrima" w:cs="Calibri"/>
                <w:color w:val="000000"/>
                <w:sz w:val="20"/>
                <w:szCs w:val="20"/>
              </w:rPr>
              <w:pPrChange w:id="579"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80" w:author="Alex" w:date="2017-05-09T07:06:00Z">
              <w:r w:rsidRPr="00853598">
                <w:rPr>
                  <w:rFonts w:ascii="Ebrima" w:eastAsia="Times New Roman" w:hAnsi="Ebrima" w:cs="Calibri"/>
                  <w:color w:val="000000"/>
                  <w:sz w:val="20"/>
                  <w:szCs w:val="20"/>
                </w:rPr>
                <w:t>2.5</w:t>
              </w:r>
            </w:ins>
          </w:p>
        </w:tc>
        <w:tc>
          <w:tcPr>
            <w:tcW w:w="1235" w:type="dxa"/>
            <w:hideMark/>
          </w:tcPr>
          <w:p w14:paraId="10DFC1E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81" w:author="Alex" w:date="2017-05-09T07:06:00Z"/>
                <w:rFonts w:ascii="Ebrima" w:eastAsia="Times New Roman" w:hAnsi="Ebrima" w:cs="Calibri"/>
                <w:color w:val="000000"/>
                <w:sz w:val="20"/>
                <w:szCs w:val="20"/>
              </w:rPr>
              <w:pPrChange w:id="582"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83" w:author="Alex" w:date="2017-05-09T07:06:00Z">
              <w:r w:rsidRPr="00853598">
                <w:rPr>
                  <w:rFonts w:ascii="Ebrima" w:eastAsia="Times New Roman" w:hAnsi="Ebrima" w:cs="Calibri"/>
                  <w:color w:val="000000"/>
                  <w:sz w:val="20"/>
                  <w:szCs w:val="20"/>
                </w:rPr>
                <w:t>4.5</w:t>
              </w:r>
            </w:ins>
          </w:p>
        </w:tc>
        <w:tc>
          <w:tcPr>
            <w:tcW w:w="1169" w:type="dxa"/>
            <w:hideMark/>
          </w:tcPr>
          <w:p w14:paraId="731E8013"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84" w:author="Alex" w:date="2017-05-09T07:06:00Z"/>
                <w:rFonts w:ascii="Ebrima" w:eastAsia="Times New Roman" w:hAnsi="Ebrima" w:cs="Calibri"/>
                <w:color w:val="000000"/>
                <w:sz w:val="20"/>
                <w:szCs w:val="20"/>
              </w:rPr>
              <w:pPrChange w:id="585"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86" w:author="Alex" w:date="2017-05-09T07:06:00Z">
              <w:r w:rsidRPr="00853598">
                <w:rPr>
                  <w:rFonts w:ascii="Ebrima" w:eastAsia="Times New Roman" w:hAnsi="Ebrima" w:cs="Calibri"/>
                  <w:color w:val="000000"/>
                  <w:sz w:val="20"/>
                  <w:szCs w:val="20"/>
                </w:rPr>
                <w:t>4.6</w:t>
              </w:r>
            </w:ins>
          </w:p>
        </w:tc>
        <w:tc>
          <w:tcPr>
            <w:tcW w:w="1166" w:type="dxa"/>
            <w:hideMark/>
          </w:tcPr>
          <w:p w14:paraId="74244BD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87" w:author="Alex" w:date="2017-05-09T07:06:00Z"/>
                <w:rFonts w:ascii="Ebrima" w:eastAsia="Times New Roman" w:hAnsi="Ebrima" w:cs="Calibri"/>
                <w:color w:val="000000"/>
                <w:sz w:val="20"/>
                <w:szCs w:val="20"/>
              </w:rPr>
              <w:pPrChange w:id="588"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89" w:author="Alex" w:date="2017-05-09T07:06:00Z">
              <w:r w:rsidRPr="00853598">
                <w:rPr>
                  <w:rFonts w:ascii="Ebrima" w:eastAsia="Times New Roman" w:hAnsi="Ebrima" w:cs="Calibri"/>
                  <w:color w:val="000000"/>
                  <w:sz w:val="20"/>
                  <w:szCs w:val="20"/>
                </w:rPr>
                <w:t>7</w:t>
              </w:r>
            </w:ins>
          </w:p>
        </w:tc>
        <w:tc>
          <w:tcPr>
            <w:tcW w:w="1166" w:type="dxa"/>
            <w:hideMark/>
          </w:tcPr>
          <w:p w14:paraId="2F7E6986"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90" w:author="Alex" w:date="2017-05-09T07:06:00Z"/>
                <w:rFonts w:ascii="Ebrima" w:eastAsia="Times New Roman" w:hAnsi="Ebrima" w:cs="Calibri"/>
                <w:color w:val="000000"/>
                <w:sz w:val="20"/>
                <w:szCs w:val="20"/>
              </w:rPr>
              <w:pPrChange w:id="591"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92" w:author="Alex" w:date="2017-05-09T07:06:00Z">
              <w:r w:rsidRPr="00853598">
                <w:rPr>
                  <w:rFonts w:ascii="Ebrima" w:eastAsia="Times New Roman" w:hAnsi="Ebrima" w:cs="Calibri"/>
                  <w:color w:val="000000"/>
                  <w:sz w:val="20"/>
                  <w:szCs w:val="20"/>
                </w:rPr>
                <w:t>8</w:t>
              </w:r>
            </w:ins>
          </w:p>
        </w:tc>
        <w:tc>
          <w:tcPr>
            <w:tcW w:w="1259" w:type="dxa"/>
            <w:hideMark/>
          </w:tcPr>
          <w:p w14:paraId="1FA2FB3F"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93" w:author="Alex" w:date="2017-05-09T07:06:00Z"/>
                <w:rFonts w:ascii="Ebrima" w:eastAsia="Times New Roman" w:hAnsi="Ebrima" w:cs="Calibri"/>
                <w:color w:val="000000"/>
                <w:sz w:val="20"/>
                <w:szCs w:val="20"/>
              </w:rPr>
              <w:pPrChange w:id="594"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95" w:author="Alex" w:date="2017-05-09T07:06:00Z">
              <w:r w:rsidRPr="00853598">
                <w:rPr>
                  <w:rFonts w:ascii="Ebrima" w:eastAsia="Times New Roman" w:hAnsi="Ebrima" w:cs="Calibri"/>
                  <w:color w:val="000000"/>
                  <w:sz w:val="20"/>
                  <w:szCs w:val="20"/>
                </w:rPr>
                <w:t>19.3</w:t>
              </w:r>
            </w:ins>
          </w:p>
        </w:tc>
        <w:tc>
          <w:tcPr>
            <w:tcW w:w="1260" w:type="dxa"/>
            <w:hideMark/>
          </w:tcPr>
          <w:p w14:paraId="4A8D50E4"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596" w:author="Alex" w:date="2017-05-09T07:06:00Z"/>
                <w:rFonts w:ascii="Ebrima" w:eastAsia="Times New Roman" w:hAnsi="Ebrima" w:cs="Calibri"/>
                <w:color w:val="000000"/>
                <w:sz w:val="20"/>
                <w:szCs w:val="20"/>
              </w:rPr>
              <w:pPrChange w:id="597" w:author="Alex" w:date="2017-05-09T07:07:00Z">
                <w:pPr>
                  <w:spacing w:after="160" w:line="259" w:lineRule="auto"/>
                  <w:jc w:val="right"/>
                  <w:cnfStyle w:val="000000000000" w:firstRow="0" w:lastRow="0" w:firstColumn="0" w:lastColumn="0" w:oddVBand="0" w:evenVBand="0" w:oddHBand="0" w:evenHBand="0" w:firstRowFirstColumn="0" w:firstRowLastColumn="0" w:lastRowFirstColumn="0" w:lastRowLastColumn="0"/>
                </w:pPr>
              </w:pPrChange>
            </w:pPr>
            <w:ins w:id="598" w:author="Alex" w:date="2017-05-09T07:06:00Z">
              <w:r w:rsidRPr="00853598">
                <w:rPr>
                  <w:rFonts w:ascii="Ebrima" w:eastAsia="Times New Roman" w:hAnsi="Ebrima" w:cs="Calibri"/>
                  <w:color w:val="000000"/>
                  <w:sz w:val="20"/>
                  <w:szCs w:val="20"/>
                </w:rPr>
                <w:t>21.5</w:t>
              </w:r>
            </w:ins>
          </w:p>
        </w:tc>
      </w:tr>
      <w:tr w:rsidR="009A5EF7" w:rsidRPr="00853598" w14:paraId="096312F5" w14:textId="77777777" w:rsidTr="009A5EF7">
        <w:tblPrEx>
          <w:tblW w:w="10890" w:type="dxa"/>
          <w:tblInd w:w="-725" w:type="dxa"/>
          <w:tblPrExChange w:id="599" w:author="Alex" w:date="2017-05-09T07:09:00Z">
            <w:tblPrEx>
              <w:tblW w:w="11294" w:type="dxa"/>
              <w:tblInd w:w="-725" w:type="dxa"/>
            </w:tblPrEx>
          </w:tblPrExChange>
        </w:tblPrEx>
        <w:trPr>
          <w:cnfStyle w:val="000000100000" w:firstRow="0" w:lastRow="0" w:firstColumn="0" w:lastColumn="0" w:oddVBand="0" w:evenVBand="0" w:oddHBand="1" w:evenHBand="0" w:firstRowFirstColumn="0" w:firstRowLastColumn="0" w:lastRowFirstColumn="0" w:lastRowLastColumn="0"/>
          <w:trHeight w:val="315"/>
          <w:ins w:id="600" w:author="Alex" w:date="2017-05-09T07:06:00Z"/>
          <w:trPrChange w:id="601" w:author="Alex" w:date="2017-05-09T07:09:00Z">
            <w:trPr>
              <w:gridBefore w:val="10"/>
              <w:trHeight w:val="315"/>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602" w:author="Alex" w:date="2017-05-09T07:09:00Z">
              <w:tcPr>
                <w:tcW w:w="1243" w:type="dxa"/>
                <w:hideMark/>
              </w:tcPr>
            </w:tcPrChange>
          </w:tcPr>
          <w:p w14:paraId="01A60381" w14:textId="77777777" w:rsidR="00853598" w:rsidRPr="00853598" w:rsidRDefault="00853598">
            <w:pPr>
              <w:jc w:val="center"/>
              <w:cnfStyle w:val="001000100000" w:firstRow="0" w:lastRow="0" w:firstColumn="1" w:lastColumn="0" w:oddVBand="0" w:evenVBand="0" w:oddHBand="1" w:evenHBand="0" w:firstRowFirstColumn="0" w:firstRowLastColumn="0" w:lastRowFirstColumn="0" w:lastRowLastColumn="0"/>
              <w:rPr>
                <w:ins w:id="603" w:author="Alex" w:date="2017-05-09T07:06:00Z"/>
                <w:rFonts w:ascii="Calibri" w:eastAsia="Times New Roman" w:hAnsi="Calibri" w:cs="Calibri"/>
                <w:b w:val="0"/>
                <w:bCs w:val="0"/>
                <w:color w:val="000000"/>
                <w:sz w:val="20"/>
                <w:szCs w:val="20"/>
              </w:rPr>
              <w:pPrChange w:id="604" w:author="Alex" w:date="2017-05-09T07:07: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605" w:author="Alex" w:date="2017-05-09T07:06:00Z">
              <w:r w:rsidRPr="00853598">
                <w:rPr>
                  <w:rFonts w:ascii="Calibri" w:eastAsia="Times New Roman" w:hAnsi="Calibri" w:cs="Calibri"/>
                  <w:color w:val="000000"/>
                  <w:sz w:val="20"/>
                  <w:szCs w:val="20"/>
                </w:rPr>
                <w:t>Surface area</w:t>
              </w:r>
              <w:r w:rsidRPr="00853598">
                <w:rPr>
                  <w:rFonts w:ascii="Calibri" w:eastAsia="Times New Roman" w:hAnsi="Calibri" w:cs="Calibri"/>
                  <w:i/>
                  <w:iCs/>
                  <w:color w:val="000000"/>
                  <w:sz w:val="20"/>
                  <w:szCs w:val="20"/>
                </w:rPr>
                <w:t xml:space="preserve"> (m</w:t>
              </w:r>
              <w:r w:rsidRPr="00853598">
                <w:rPr>
                  <w:rFonts w:ascii="Calibri" w:eastAsia="Times New Roman" w:hAnsi="Calibri" w:cs="Calibri"/>
                  <w:i/>
                  <w:iCs/>
                  <w:color w:val="000000"/>
                  <w:sz w:val="20"/>
                  <w:szCs w:val="20"/>
                  <w:vertAlign w:val="superscript"/>
                </w:rPr>
                <w:t>2</w:t>
              </w:r>
              <w:r w:rsidRPr="00853598">
                <w:rPr>
                  <w:rFonts w:ascii="Calibri" w:eastAsia="Times New Roman" w:hAnsi="Calibri" w:cs="Calibri"/>
                  <w:i/>
                  <w:iCs/>
                  <w:color w:val="000000"/>
                  <w:sz w:val="20"/>
                  <w:szCs w:val="20"/>
                </w:rPr>
                <w:t>)</w:t>
              </w:r>
            </w:ins>
          </w:p>
        </w:tc>
        <w:tc>
          <w:tcPr>
            <w:tcW w:w="0" w:type="dxa"/>
            <w:hideMark/>
            <w:tcPrChange w:id="606" w:author="Alex" w:date="2017-05-09T07:09:00Z">
              <w:tcPr>
                <w:tcW w:w="1223" w:type="dxa"/>
                <w:hideMark/>
              </w:tcPr>
            </w:tcPrChange>
          </w:tcPr>
          <w:p w14:paraId="58E12DB9"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07" w:author="Alex" w:date="2017-05-09T07:06:00Z"/>
                <w:rFonts w:ascii="Ebrima" w:eastAsia="Times New Roman" w:hAnsi="Ebrima" w:cs="Calibri"/>
                <w:color w:val="000000"/>
                <w:sz w:val="20"/>
                <w:szCs w:val="20"/>
              </w:rPr>
              <w:pPrChange w:id="608"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09" w:author="Alex" w:date="2017-05-09T07:06:00Z">
              <w:r w:rsidRPr="00853598">
                <w:rPr>
                  <w:rFonts w:ascii="Ebrima" w:eastAsia="Times New Roman" w:hAnsi="Ebrima" w:cs="Calibri"/>
                  <w:color w:val="000000"/>
                  <w:sz w:val="20"/>
                  <w:szCs w:val="20"/>
                </w:rPr>
                <w:t>1300</w:t>
              </w:r>
            </w:ins>
          </w:p>
        </w:tc>
        <w:tc>
          <w:tcPr>
            <w:tcW w:w="0" w:type="dxa"/>
            <w:hideMark/>
            <w:tcPrChange w:id="610" w:author="Alex" w:date="2017-05-09T07:09:00Z">
              <w:tcPr>
                <w:tcW w:w="1169" w:type="dxa"/>
                <w:hideMark/>
              </w:tcPr>
            </w:tcPrChange>
          </w:tcPr>
          <w:p w14:paraId="51A40572"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11" w:author="Alex" w:date="2017-05-09T07:06:00Z"/>
                <w:rFonts w:ascii="Ebrima" w:eastAsia="Times New Roman" w:hAnsi="Ebrima" w:cs="Calibri"/>
                <w:color w:val="000000"/>
                <w:sz w:val="20"/>
                <w:szCs w:val="20"/>
              </w:rPr>
              <w:pPrChange w:id="612"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13" w:author="Alex" w:date="2017-05-09T07:06:00Z">
              <w:r w:rsidRPr="00853598">
                <w:rPr>
                  <w:rFonts w:ascii="Ebrima" w:eastAsia="Times New Roman" w:hAnsi="Ebrima" w:cs="Calibri"/>
                  <w:color w:val="000000"/>
                  <w:sz w:val="20"/>
                  <w:szCs w:val="20"/>
                </w:rPr>
                <w:t>5600</w:t>
              </w:r>
            </w:ins>
          </w:p>
        </w:tc>
        <w:tc>
          <w:tcPr>
            <w:tcW w:w="0" w:type="dxa"/>
            <w:hideMark/>
            <w:tcPrChange w:id="614" w:author="Alex" w:date="2017-05-09T07:09:00Z">
              <w:tcPr>
                <w:tcW w:w="1235" w:type="dxa"/>
                <w:hideMark/>
              </w:tcPr>
            </w:tcPrChange>
          </w:tcPr>
          <w:p w14:paraId="1C71D9A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15" w:author="Alex" w:date="2017-05-09T07:06:00Z"/>
                <w:rFonts w:ascii="Ebrima" w:eastAsia="Times New Roman" w:hAnsi="Ebrima" w:cs="Calibri"/>
                <w:color w:val="000000"/>
                <w:sz w:val="20"/>
                <w:szCs w:val="20"/>
              </w:rPr>
              <w:pPrChange w:id="616"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17" w:author="Alex" w:date="2017-05-09T07:06:00Z">
              <w:r w:rsidRPr="00853598">
                <w:rPr>
                  <w:rFonts w:ascii="Ebrima" w:eastAsia="Times New Roman" w:hAnsi="Ebrima" w:cs="Calibri"/>
                  <w:color w:val="000000"/>
                  <w:sz w:val="20"/>
                  <w:szCs w:val="20"/>
                </w:rPr>
                <w:t>4700</w:t>
              </w:r>
            </w:ins>
          </w:p>
        </w:tc>
        <w:tc>
          <w:tcPr>
            <w:tcW w:w="0" w:type="dxa"/>
            <w:hideMark/>
            <w:tcPrChange w:id="618" w:author="Alex" w:date="2017-05-09T07:09:00Z">
              <w:tcPr>
                <w:tcW w:w="1169" w:type="dxa"/>
                <w:hideMark/>
              </w:tcPr>
            </w:tcPrChange>
          </w:tcPr>
          <w:p w14:paraId="56B7C371"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19" w:author="Alex" w:date="2017-05-09T07:06:00Z"/>
                <w:rFonts w:ascii="Ebrima" w:eastAsia="Times New Roman" w:hAnsi="Ebrima" w:cs="Calibri"/>
                <w:color w:val="000000"/>
                <w:sz w:val="20"/>
                <w:szCs w:val="20"/>
              </w:rPr>
              <w:pPrChange w:id="620"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21" w:author="Alex" w:date="2017-05-09T07:06:00Z">
              <w:r w:rsidRPr="00853598">
                <w:rPr>
                  <w:rFonts w:ascii="Ebrima" w:eastAsia="Times New Roman" w:hAnsi="Ebrima" w:cs="Calibri"/>
                  <w:color w:val="000000"/>
                  <w:sz w:val="20"/>
                  <w:szCs w:val="20"/>
                </w:rPr>
                <w:t>11900</w:t>
              </w:r>
            </w:ins>
          </w:p>
        </w:tc>
        <w:tc>
          <w:tcPr>
            <w:tcW w:w="0" w:type="dxa"/>
            <w:hideMark/>
            <w:tcPrChange w:id="622" w:author="Alex" w:date="2017-05-09T07:09:00Z">
              <w:tcPr>
                <w:tcW w:w="1166" w:type="dxa"/>
                <w:hideMark/>
              </w:tcPr>
            </w:tcPrChange>
          </w:tcPr>
          <w:p w14:paraId="62D1B5D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23" w:author="Alex" w:date="2017-05-09T07:06:00Z"/>
                <w:rFonts w:ascii="Ebrima" w:eastAsia="Times New Roman" w:hAnsi="Ebrima" w:cs="Calibri"/>
                <w:color w:val="000000"/>
                <w:sz w:val="20"/>
                <w:szCs w:val="20"/>
              </w:rPr>
              <w:pPrChange w:id="624"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25" w:author="Alex" w:date="2017-05-09T07:06:00Z">
              <w:r w:rsidRPr="00853598">
                <w:rPr>
                  <w:rFonts w:ascii="Ebrima" w:eastAsia="Times New Roman" w:hAnsi="Ebrima" w:cs="Calibri"/>
                  <w:color w:val="000000"/>
                  <w:sz w:val="20"/>
                  <w:szCs w:val="20"/>
                </w:rPr>
                <w:t>10100</w:t>
              </w:r>
            </w:ins>
          </w:p>
        </w:tc>
        <w:tc>
          <w:tcPr>
            <w:tcW w:w="1166" w:type="dxa"/>
            <w:hideMark/>
            <w:tcPrChange w:id="626" w:author="Alex" w:date="2017-05-09T07:09:00Z">
              <w:tcPr>
                <w:tcW w:w="1165" w:type="dxa"/>
                <w:hideMark/>
              </w:tcPr>
            </w:tcPrChange>
          </w:tcPr>
          <w:p w14:paraId="2239F99C"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27" w:author="Alex" w:date="2017-05-09T07:06:00Z"/>
                <w:rFonts w:ascii="Ebrima" w:eastAsia="Times New Roman" w:hAnsi="Ebrima" w:cs="Calibri"/>
                <w:color w:val="000000"/>
                <w:sz w:val="20"/>
                <w:szCs w:val="20"/>
              </w:rPr>
              <w:pPrChange w:id="628"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29" w:author="Alex" w:date="2017-05-09T07:06:00Z">
              <w:r w:rsidRPr="00853598">
                <w:rPr>
                  <w:rFonts w:ascii="Ebrima" w:eastAsia="Times New Roman" w:hAnsi="Ebrima" w:cs="Calibri"/>
                  <w:color w:val="000000"/>
                  <w:sz w:val="20"/>
                  <w:szCs w:val="20"/>
                </w:rPr>
                <w:t>4400</w:t>
              </w:r>
            </w:ins>
          </w:p>
        </w:tc>
        <w:tc>
          <w:tcPr>
            <w:tcW w:w="1259" w:type="dxa"/>
            <w:hideMark/>
            <w:tcPrChange w:id="630" w:author="Alex" w:date="2017-05-09T07:09:00Z">
              <w:tcPr>
                <w:tcW w:w="1715" w:type="dxa"/>
                <w:gridSpan w:val="2"/>
                <w:hideMark/>
              </w:tcPr>
            </w:tcPrChange>
          </w:tcPr>
          <w:p w14:paraId="25299CDB"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31" w:author="Alex" w:date="2017-05-09T07:06:00Z"/>
                <w:rFonts w:ascii="Ebrima" w:eastAsia="Times New Roman" w:hAnsi="Ebrima" w:cs="Calibri"/>
                <w:color w:val="000000"/>
                <w:sz w:val="20"/>
                <w:szCs w:val="20"/>
              </w:rPr>
              <w:pPrChange w:id="632"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33" w:author="Alex" w:date="2017-05-09T07:06:00Z">
              <w:r w:rsidRPr="00853598">
                <w:rPr>
                  <w:rFonts w:ascii="Ebrima" w:eastAsia="Times New Roman" w:hAnsi="Ebrima" w:cs="Calibri"/>
                  <w:color w:val="000000"/>
                  <w:sz w:val="20"/>
                  <w:szCs w:val="20"/>
                </w:rPr>
                <w:t>30000</w:t>
              </w:r>
            </w:ins>
          </w:p>
        </w:tc>
        <w:tc>
          <w:tcPr>
            <w:tcW w:w="1260" w:type="dxa"/>
            <w:hideMark/>
            <w:tcPrChange w:id="634" w:author="Alex" w:date="2017-05-09T07:09:00Z">
              <w:tcPr>
                <w:tcW w:w="1209" w:type="dxa"/>
                <w:hideMark/>
              </w:tcPr>
            </w:tcPrChange>
          </w:tcPr>
          <w:p w14:paraId="4873467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35" w:author="Alex" w:date="2017-05-09T07:06:00Z"/>
                <w:rFonts w:ascii="Ebrima" w:eastAsia="Times New Roman" w:hAnsi="Ebrima" w:cs="Calibri"/>
                <w:color w:val="000000"/>
                <w:sz w:val="20"/>
                <w:szCs w:val="20"/>
              </w:rPr>
              <w:pPrChange w:id="636"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637" w:author="Alex" w:date="2017-05-09T07:06:00Z">
              <w:r w:rsidRPr="00853598">
                <w:rPr>
                  <w:rFonts w:ascii="Ebrima" w:eastAsia="Times New Roman" w:hAnsi="Ebrima" w:cs="Calibri"/>
                  <w:color w:val="000000"/>
                  <w:sz w:val="20"/>
                  <w:szCs w:val="20"/>
                </w:rPr>
                <w:t>12000</w:t>
              </w:r>
            </w:ins>
          </w:p>
        </w:tc>
      </w:tr>
      <w:tr w:rsidR="00E42B52" w:rsidRPr="00853598" w14:paraId="46484A48" w14:textId="77777777" w:rsidTr="009A5EF7">
        <w:trPr>
          <w:trHeight w:val="300"/>
          <w:ins w:id="638" w:author="Alex" w:date="2017-05-09T07:20:00Z"/>
        </w:trPr>
        <w:tc>
          <w:tcPr>
            <w:cnfStyle w:val="001000000000" w:firstRow="0" w:lastRow="0" w:firstColumn="1" w:lastColumn="0" w:oddVBand="0" w:evenVBand="0" w:oddHBand="0" w:evenHBand="0" w:firstRowFirstColumn="0" w:firstRowLastColumn="0" w:lastRowFirstColumn="0" w:lastRowLastColumn="0"/>
            <w:tcW w:w="1243" w:type="dxa"/>
          </w:tcPr>
          <w:p w14:paraId="3C386F8B" w14:textId="24C0F80F" w:rsidR="00E42B52" w:rsidRPr="00FC65DF" w:rsidRDefault="00FC65DF" w:rsidP="00E42B52">
            <w:pPr>
              <w:jc w:val="center"/>
              <w:rPr>
                <w:ins w:id="639" w:author="Alex" w:date="2017-05-09T07:20:00Z"/>
                <w:rFonts w:ascii="Calibri" w:hAnsi="Calibri" w:cs="Calibri"/>
                <w:bCs w:val="0"/>
                <w:color w:val="000000"/>
                <w:sz w:val="20"/>
                <w:szCs w:val="20"/>
                <w:rPrChange w:id="640" w:author="Alex" w:date="2017-05-09T07:21:00Z">
                  <w:rPr>
                    <w:ins w:id="641" w:author="Alex" w:date="2017-05-09T07:20:00Z"/>
                    <w:rFonts w:ascii="Calibri" w:eastAsia="Times New Roman" w:hAnsi="Calibri" w:cs="Calibri"/>
                    <w:b w:val="0"/>
                    <w:bCs w:val="0"/>
                    <w:color w:val="000000"/>
                    <w:sz w:val="20"/>
                    <w:szCs w:val="20"/>
                  </w:rPr>
                </w:rPrChange>
              </w:rPr>
            </w:pPr>
            <w:ins w:id="642" w:author="Alex" w:date="2017-05-09T07:20:00Z">
              <w:r w:rsidRPr="00FC65DF">
                <w:rPr>
                  <w:rFonts w:ascii="Calibri" w:hAnsi="Calibri" w:cs="Calibri"/>
                  <w:bCs w:val="0"/>
                  <w:color w:val="000000"/>
                  <w:sz w:val="20"/>
                  <w:szCs w:val="20"/>
                </w:rPr>
                <w:t>Appro</w:t>
              </w:r>
            </w:ins>
            <w:ins w:id="643" w:author="Alex" w:date="2017-05-09T07:21:00Z">
              <w:r>
                <w:rPr>
                  <w:rFonts w:ascii="Calibri" w:hAnsi="Calibri" w:cs="Calibri"/>
                  <w:bCs w:val="0"/>
                  <w:color w:val="000000"/>
                  <w:sz w:val="20"/>
                  <w:szCs w:val="20"/>
                </w:rPr>
                <w:t>x</w:t>
              </w:r>
            </w:ins>
            <w:ins w:id="644" w:author="Alex" w:date="2017-05-09T07:20:00Z">
              <w:r w:rsidRPr="00FC65DF">
                <w:rPr>
                  <w:rFonts w:ascii="Calibri" w:hAnsi="Calibri" w:cs="Calibri"/>
                  <w:bCs w:val="0"/>
                  <w:color w:val="000000"/>
                  <w:sz w:val="20"/>
                  <w:szCs w:val="20"/>
                </w:rPr>
                <w:t>. Volume (m</w:t>
              </w:r>
              <w:r w:rsidR="00E42B52" w:rsidRPr="00FC65DF">
                <w:rPr>
                  <w:rFonts w:ascii="Calibri" w:hAnsi="Calibri" w:cs="Calibri"/>
                  <w:color w:val="000000"/>
                  <w:sz w:val="20"/>
                  <w:szCs w:val="20"/>
                  <w:vertAlign w:val="superscript"/>
                  <w:rPrChange w:id="645" w:author="Alex" w:date="2017-05-09T07:21:00Z">
                    <w:rPr>
                      <w:rFonts w:ascii="Calibri" w:hAnsi="Calibri" w:cs="Calibri"/>
                      <w:color w:val="000000"/>
                      <w:sz w:val="20"/>
                      <w:szCs w:val="20"/>
                    </w:rPr>
                  </w:rPrChange>
                </w:rPr>
                <w:t>3</w:t>
              </w:r>
              <w:r w:rsidR="00E42B52" w:rsidRPr="00FC65DF">
                <w:rPr>
                  <w:rFonts w:ascii="Calibri" w:hAnsi="Calibri" w:cs="Calibri"/>
                  <w:color w:val="000000"/>
                  <w:sz w:val="20"/>
                  <w:szCs w:val="20"/>
                </w:rPr>
                <w:t>)</w:t>
              </w:r>
            </w:ins>
          </w:p>
        </w:tc>
        <w:tc>
          <w:tcPr>
            <w:tcW w:w="1223" w:type="dxa"/>
          </w:tcPr>
          <w:p w14:paraId="76EF9C0C" w14:textId="77777777" w:rsidR="00E42B52" w:rsidRDefault="00E42B52" w:rsidP="00E42B52">
            <w:pPr>
              <w:jc w:val="center"/>
              <w:cnfStyle w:val="000000000000" w:firstRow="0" w:lastRow="0" w:firstColumn="0" w:lastColumn="0" w:oddVBand="0" w:evenVBand="0" w:oddHBand="0" w:evenHBand="0" w:firstRowFirstColumn="0" w:firstRowLastColumn="0" w:lastRowFirstColumn="0" w:lastRowLastColumn="0"/>
              <w:rPr>
                <w:ins w:id="646" w:author="Alex" w:date="2017-05-09T07:20:00Z"/>
                <w:rFonts w:ascii="Calibri" w:hAnsi="Calibri" w:cs="Calibri"/>
                <w:color w:val="000000"/>
                <w:sz w:val="22"/>
              </w:rPr>
            </w:pPr>
            <w:ins w:id="647" w:author="Alex" w:date="2017-05-09T07:20:00Z">
              <w:r>
                <w:rPr>
                  <w:rFonts w:ascii="Calibri" w:hAnsi="Calibri" w:cs="Calibri"/>
                  <w:color w:val="000000"/>
                  <w:sz w:val="22"/>
                </w:rPr>
                <w:t>867</w:t>
              </w:r>
            </w:ins>
          </w:p>
          <w:p w14:paraId="5C1C036F"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48" w:author="Alex" w:date="2017-05-09T07:20:00Z"/>
                <w:rFonts w:ascii="Ebrima" w:eastAsia="Times New Roman" w:hAnsi="Ebrima" w:cs="Calibri"/>
                <w:color w:val="000000"/>
                <w:sz w:val="20"/>
                <w:szCs w:val="20"/>
              </w:rPr>
            </w:pPr>
          </w:p>
        </w:tc>
        <w:tc>
          <w:tcPr>
            <w:tcW w:w="1169" w:type="dxa"/>
          </w:tcPr>
          <w:p w14:paraId="09287C0A" w14:textId="77777777" w:rsidR="00E42B52" w:rsidRDefault="00E42B52" w:rsidP="00E42B52">
            <w:pPr>
              <w:jc w:val="center"/>
              <w:cnfStyle w:val="000000000000" w:firstRow="0" w:lastRow="0" w:firstColumn="0" w:lastColumn="0" w:oddVBand="0" w:evenVBand="0" w:oddHBand="0" w:evenHBand="0" w:firstRowFirstColumn="0" w:firstRowLastColumn="0" w:lastRowFirstColumn="0" w:lastRowLastColumn="0"/>
              <w:rPr>
                <w:ins w:id="649" w:author="Alex" w:date="2017-05-09T07:20:00Z"/>
                <w:rFonts w:ascii="Calibri" w:hAnsi="Calibri" w:cs="Calibri"/>
                <w:color w:val="000000"/>
                <w:sz w:val="22"/>
              </w:rPr>
            </w:pPr>
            <w:ins w:id="650" w:author="Alex" w:date="2017-05-09T07:20:00Z">
              <w:r>
                <w:rPr>
                  <w:rFonts w:ascii="Calibri" w:hAnsi="Calibri" w:cs="Calibri"/>
                  <w:color w:val="000000"/>
                  <w:sz w:val="22"/>
                </w:rPr>
                <w:t>4667</w:t>
              </w:r>
            </w:ins>
          </w:p>
          <w:p w14:paraId="39BC8E4B"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51" w:author="Alex" w:date="2017-05-09T07:20:00Z"/>
                <w:rFonts w:ascii="Ebrima" w:eastAsia="Times New Roman" w:hAnsi="Ebrima" w:cs="Calibri"/>
                <w:color w:val="000000"/>
                <w:sz w:val="20"/>
                <w:szCs w:val="20"/>
              </w:rPr>
            </w:pPr>
          </w:p>
        </w:tc>
        <w:tc>
          <w:tcPr>
            <w:tcW w:w="1235" w:type="dxa"/>
          </w:tcPr>
          <w:p w14:paraId="1B9A3685" w14:textId="77777777" w:rsidR="00E42B52" w:rsidRDefault="00E42B52" w:rsidP="00E42B52">
            <w:pPr>
              <w:jc w:val="center"/>
              <w:cnfStyle w:val="000000000000" w:firstRow="0" w:lastRow="0" w:firstColumn="0" w:lastColumn="0" w:oddVBand="0" w:evenVBand="0" w:oddHBand="0" w:evenHBand="0" w:firstRowFirstColumn="0" w:firstRowLastColumn="0" w:lastRowFirstColumn="0" w:lastRowLastColumn="0"/>
              <w:rPr>
                <w:ins w:id="652" w:author="Alex" w:date="2017-05-09T07:20:00Z"/>
                <w:rFonts w:ascii="Calibri" w:hAnsi="Calibri" w:cs="Calibri"/>
                <w:color w:val="000000"/>
                <w:sz w:val="22"/>
              </w:rPr>
            </w:pPr>
            <w:ins w:id="653" w:author="Alex" w:date="2017-05-09T07:20:00Z">
              <w:r>
                <w:rPr>
                  <w:rFonts w:ascii="Calibri" w:hAnsi="Calibri" w:cs="Calibri"/>
                  <w:color w:val="000000"/>
                  <w:sz w:val="22"/>
                </w:rPr>
                <w:t>7050</w:t>
              </w:r>
            </w:ins>
          </w:p>
          <w:p w14:paraId="11ABAC57"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54" w:author="Alex" w:date="2017-05-09T07:20:00Z"/>
                <w:rFonts w:ascii="Ebrima" w:eastAsia="Times New Roman" w:hAnsi="Ebrima" w:cs="Calibri"/>
                <w:color w:val="000000"/>
                <w:sz w:val="20"/>
                <w:szCs w:val="20"/>
              </w:rPr>
            </w:pPr>
          </w:p>
        </w:tc>
        <w:tc>
          <w:tcPr>
            <w:tcW w:w="1169" w:type="dxa"/>
          </w:tcPr>
          <w:p w14:paraId="33C616DB" w14:textId="77777777" w:rsidR="00E42B52" w:rsidRDefault="00E42B52" w:rsidP="00E42B52">
            <w:pPr>
              <w:jc w:val="center"/>
              <w:cnfStyle w:val="000000000000" w:firstRow="0" w:lastRow="0" w:firstColumn="0" w:lastColumn="0" w:oddVBand="0" w:evenVBand="0" w:oddHBand="0" w:evenHBand="0" w:firstRowFirstColumn="0" w:firstRowLastColumn="0" w:lastRowFirstColumn="0" w:lastRowLastColumn="0"/>
              <w:rPr>
                <w:ins w:id="655" w:author="Alex" w:date="2017-05-09T07:20:00Z"/>
                <w:rFonts w:ascii="Calibri" w:hAnsi="Calibri" w:cs="Calibri"/>
                <w:color w:val="000000"/>
                <w:sz w:val="22"/>
              </w:rPr>
            </w:pPr>
            <w:ins w:id="656" w:author="Alex" w:date="2017-05-09T07:20:00Z">
              <w:r>
                <w:rPr>
                  <w:rFonts w:ascii="Calibri" w:hAnsi="Calibri" w:cs="Calibri"/>
                  <w:color w:val="000000"/>
                  <w:sz w:val="22"/>
                </w:rPr>
                <w:t>18247</w:t>
              </w:r>
            </w:ins>
          </w:p>
          <w:p w14:paraId="01FF37F6"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57" w:author="Alex" w:date="2017-05-09T07:20:00Z"/>
                <w:rFonts w:ascii="Ebrima" w:eastAsia="Times New Roman" w:hAnsi="Ebrima" w:cs="Calibri"/>
                <w:color w:val="000000"/>
                <w:sz w:val="20"/>
                <w:szCs w:val="20"/>
              </w:rPr>
            </w:pPr>
          </w:p>
        </w:tc>
        <w:tc>
          <w:tcPr>
            <w:tcW w:w="1166" w:type="dxa"/>
          </w:tcPr>
          <w:p w14:paraId="70307773" w14:textId="77777777" w:rsidR="00FC65DF" w:rsidRDefault="00FC65DF" w:rsidP="00FC65DF">
            <w:pPr>
              <w:jc w:val="center"/>
              <w:cnfStyle w:val="000000000000" w:firstRow="0" w:lastRow="0" w:firstColumn="0" w:lastColumn="0" w:oddVBand="0" w:evenVBand="0" w:oddHBand="0" w:evenHBand="0" w:firstRowFirstColumn="0" w:firstRowLastColumn="0" w:lastRowFirstColumn="0" w:lastRowLastColumn="0"/>
              <w:rPr>
                <w:ins w:id="658" w:author="Alex" w:date="2017-05-09T07:21:00Z"/>
                <w:rFonts w:ascii="Calibri" w:hAnsi="Calibri" w:cs="Calibri"/>
                <w:color w:val="000000"/>
                <w:sz w:val="22"/>
              </w:rPr>
            </w:pPr>
            <w:ins w:id="659" w:author="Alex" w:date="2017-05-09T07:21:00Z">
              <w:r>
                <w:rPr>
                  <w:rFonts w:ascii="Calibri" w:hAnsi="Calibri" w:cs="Calibri"/>
                  <w:color w:val="000000"/>
                  <w:sz w:val="22"/>
                </w:rPr>
                <w:t>23567</w:t>
              </w:r>
            </w:ins>
          </w:p>
          <w:p w14:paraId="37128E3E"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60" w:author="Alex" w:date="2017-05-09T07:20:00Z"/>
                <w:rFonts w:ascii="Ebrima" w:eastAsia="Times New Roman" w:hAnsi="Ebrima" w:cs="Calibri"/>
                <w:color w:val="000000"/>
                <w:sz w:val="20"/>
                <w:szCs w:val="20"/>
              </w:rPr>
            </w:pPr>
          </w:p>
        </w:tc>
        <w:tc>
          <w:tcPr>
            <w:tcW w:w="1166" w:type="dxa"/>
          </w:tcPr>
          <w:p w14:paraId="40E52D28" w14:textId="77777777" w:rsidR="00FC65DF" w:rsidRDefault="00FC65DF" w:rsidP="00FC65DF">
            <w:pPr>
              <w:jc w:val="center"/>
              <w:cnfStyle w:val="000000000000" w:firstRow="0" w:lastRow="0" w:firstColumn="0" w:lastColumn="0" w:oddVBand="0" w:evenVBand="0" w:oddHBand="0" w:evenHBand="0" w:firstRowFirstColumn="0" w:firstRowLastColumn="0" w:lastRowFirstColumn="0" w:lastRowLastColumn="0"/>
              <w:rPr>
                <w:ins w:id="661" w:author="Alex" w:date="2017-05-09T07:21:00Z"/>
                <w:rFonts w:ascii="Calibri" w:hAnsi="Calibri" w:cs="Calibri"/>
                <w:color w:val="000000"/>
                <w:sz w:val="22"/>
              </w:rPr>
            </w:pPr>
            <w:ins w:id="662" w:author="Alex" w:date="2017-05-09T07:21:00Z">
              <w:r>
                <w:rPr>
                  <w:rFonts w:ascii="Calibri" w:hAnsi="Calibri" w:cs="Calibri"/>
                  <w:color w:val="000000"/>
                  <w:sz w:val="22"/>
                </w:rPr>
                <w:t>11733</w:t>
              </w:r>
            </w:ins>
          </w:p>
          <w:p w14:paraId="5DE7AB01"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63" w:author="Alex" w:date="2017-05-09T07:20:00Z"/>
                <w:rFonts w:ascii="Ebrima" w:eastAsia="Times New Roman" w:hAnsi="Ebrima" w:cs="Calibri"/>
                <w:color w:val="000000"/>
                <w:sz w:val="20"/>
                <w:szCs w:val="20"/>
              </w:rPr>
            </w:pPr>
          </w:p>
        </w:tc>
        <w:tc>
          <w:tcPr>
            <w:tcW w:w="1259" w:type="dxa"/>
          </w:tcPr>
          <w:p w14:paraId="45EE6757" w14:textId="77777777" w:rsidR="00FC65DF" w:rsidRDefault="00FC65DF" w:rsidP="00FC65DF">
            <w:pPr>
              <w:jc w:val="center"/>
              <w:cnfStyle w:val="000000000000" w:firstRow="0" w:lastRow="0" w:firstColumn="0" w:lastColumn="0" w:oddVBand="0" w:evenVBand="0" w:oddHBand="0" w:evenHBand="0" w:firstRowFirstColumn="0" w:firstRowLastColumn="0" w:lastRowFirstColumn="0" w:lastRowLastColumn="0"/>
              <w:rPr>
                <w:ins w:id="664" w:author="Alex" w:date="2017-05-09T07:21:00Z"/>
                <w:rFonts w:ascii="Calibri" w:hAnsi="Calibri" w:cs="Calibri"/>
                <w:color w:val="000000"/>
                <w:sz w:val="22"/>
              </w:rPr>
            </w:pPr>
            <w:ins w:id="665" w:author="Alex" w:date="2017-05-09T07:21:00Z">
              <w:r>
                <w:rPr>
                  <w:rFonts w:ascii="Calibri" w:hAnsi="Calibri" w:cs="Calibri"/>
                  <w:color w:val="000000"/>
                  <w:sz w:val="22"/>
                </w:rPr>
                <w:t>193000</w:t>
              </w:r>
            </w:ins>
          </w:p>
          <w:p w14:paraId="1B9824F9"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66" w:author="Alex" w:date="2017-05-09T07:20:00Z"/>
                <w:rFonts w:ascii="Ebrima" w:eastAsia="Times New Roman" w:hAnsi="Ebrima" w:cs="Calibri"/>
                <w:color w:val="000000"/>
                <w:sz w:val="20"/>
                <w:szCs w:val="20"/>
              </w:rPr>
            </w:pPr>
          </w:p>
        </w:tc>
        <w:tc>
          <w:tcPr>
            <w:tcW w:w="1260" w:type="dxa"/>
          </w:tcPr>
          <w:p w14:paraId="08B57AC9" w14:textId="77777777" w:rsidR="00FC65DF" w:rsidRDefault="00FC65DF" w:rsidP="00FC65DF">
            <w:pPr>
              <w:jc w:val="center"/>
              <w:cnfStyle w:val="000000000000" w:firstRow="0" w:lastRow="0" w:firstColumn="0" w:lastColumn="0" w:oddVBand="0" w:evenVBand="0" w:oddHBand="0" w:evenHBand="0" w:firstRowFirstColumn="0" w:firstRowLastColumn="0" w:lastRowFirstColumn="0" w:lastRowLastColumn="0"/>
              <w:rPr>
                <w:ins w:id="667" w:author="Alex" w:date="2017-05-09T07:21:00Z"/>
                <w:rFonts w:ascii="Calibri" w:hAnsi="Calibri" w:cs="Calibri"/>
                <w:color w:val="000000"/>
                <w:sz w:val="22"/>
              </w:rPr>
            </w:pPr>
            <w:ins w:id="668" w:author="Alex" w:date="2017-05-09T07:21:00Z">
              <w:r>
                <w:rPr>
                  <w:rFonts w:ascii="Calibri" w:hAnsi="Calibri" w:cs="Calibri"/>
                  <w:color w:val="000000"/>
                  <w:sz w:val="22"/>
                </w:rPr>
                <w:t>86000</w:t>
              </w:r>
            </w:ins>
          </w:p>
          <w:p w14:paraId="36CF359B" w14:textId="77777777" w:rsidR="00E42B52" w:rsidRPr="00853598" w:rsidRDefault="00E42B52" w:rsidP="00853598">
            <w:pPr>
              <w:jc w:val="center"/>
              <w:cnfStyle w:val="000000000000" w:firstRow="0" w:lastRow="0" w:firstColumn="0" w:lastColumn="0" w:oddVBand="0" w:evenVBand="0" w:oddHBand="0" w:evenHBand="0" w:firstRowFirstColumn="0" w:firstRowLastColumn="0" w:lastRowFirstColumn="0" w:lastRowLastColumn="0"/>
              <w:rPr>
                <w:ins w:id="669" w:author="Alex" w:date="2017-05-09T07:20:00Z"/>
                <w:rFonts w:ascii="Ebrima" w:eastAsia="Times New Roman" w:hAnsi="Ebrima" w:cs="Calibri"/>
                <w:color w:val="000000"/>
                <w:sz w:val="20"/>
                <w:szCs w:val="20"/>
              </w:rPr>
            </w:pPr>
          </w:p>
        </w:tc>
      </w:tr>
      <w:tr w:rsidR="009A5EF7" w:rsidRPr="00853598" w14:paraId="4616FDCC" w14:textId="77777777" w:rsidTr="009A5EF7">
        <w:trPr>
          <w:cnfStyle w:val="000000100000" w:firstRow="0" w:lastRow="0" w:firstColumn="0" w:lastColumn="0" w:oddVBand="0" w:evenVBand="0" w:oddHBand="1" w:evenHBand="0" w:firstRowFirstColumn="0" w:firstRowLastColumn="0" w:lastRowFirstColumn="0" w:lastRowLastColumn="0"/>
          <w:trHeight w:val="300"/>
          <w:ins w:id="670" w:author="Alex" w:date="2017-05-09T07:06:00Z"/>
        </w:trPr>
        <w:tc>
          <w:tcPr>
            <w:cnfStyle w:val="001000000000" w:firstRow="0" w:lastRow="0" w:firstColumn="1" w:lastColumn="0" w:oddVBand="0" w:evenVBand="0" w:oddHBand="0" w:evenHBand="0" w:firstRowFirstColumn="0" w:firstRowLastColumn="0" w:lastRowFirstColumn="0" w:lastRowLastColumn="0"/>
            <w:tcW w:w="1243" w:type="dxa"/>
            <w:hideMark/>
          </w:tcPr>
          <w:p w14:paraId="38DAFEAC" w14:textId="77777777" w:rsidR="00853598" w:rsidRPr="00853598" w:rsidRDefault="00853598">
            <w:pPr>
              <w:jc w:val="center"/>
              <w:rPr>
                <w:ins w:id="671" w:author="Alex" w:date="2017-05-09T07:06:00Z"/>
                <w:rFonts w:ascii="Calibri" w:eastAsia="Times New Roman" w:hAnsi="Calibri" w:cs="Calibri"/>
                <w:b w:val="0"/>
                <w:bCs w:val="0"/>
                <w:color w:val="000000"/>
                <w:sz w:val="20"/>
                <w:szCs w:val="20"/>
              </w:rPr>
              <w:pPrChange w:id="672" w:author="Alex" w:date="2017-05-09T07:07:00Z">
                <w:pPr>
                  <w:spacing w:after="160" w:line="259" w:lineRule="auto"/>
                </w:pPr>
              </w:pPrChange>
            </w:pPr>
            <w:ins w:id="673" w:author="Alex" w:date="2017-05-09T07:06:00Z">
              <w:r w:rsidRPr="00853598">
                <w:rPr>
                  <w:rFonts w:ascii="Calibri" w:eastAsia="Times New Roman" w:hAnsi="Calibri" w:cs="Calibri"/>
                  <w:color w:val="000000"/>
                  <w:sz w:val="20"/>
                  <w:szCs w:val="20"/>
                </w:rPr>
                <w:t>Mixing regime</w:t>
              </w:r>
            </w:ins>
          </w:p>
        </w:tc>
        <w:tc>
          <w:tcPr>
            <w:tcW w:w="1223" w:type="dxa"/>
            <w:hideMark/>
          </w:tcPr>
          <w:p w14:paraId="4468D2C4"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74" w:author="Alex" w:date="2017-05-09T07:06:00Z"/>
                <w:rFonts w:ascii="Ebrima" w:eastAsia="Times New Roman" w:hAnsi="Ebrima" w:cs="Calibri"/>
                <w:color w:val="000000"/>
                <w:sz w:val="20"/>
                <w:szCs w:val="20"/>
              </w:rPr>
              <w:pPrChange w:id="675"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76" w:author="Alex" w:date="2017-05-09T07:06:00Z">
              <w:r w:rsidRPr="00853598">
                <w:rPr>
                  <w:rFonts w:ascii="Ebrima" w:eastAsia="Times New Roman" w:hAnsi="Ebrima" w:cs="Calibri"/>
                  <w:color w:val="000000"/>
                  <w:sz w:val="20"/>
                  <w:szCs w:val="20"/>
                </w:rPr>
                <w:t>Polymictic</w:t>
              </w:r>
            </w:ins>
          </w:p>
        </w:tc>
        <w:tc>
          <w:tcPr>
            <w:tcW w:w="1169" w:type="dxa"/>
            <w:hideMark/>
          </w:tcPr>
          <w:p w14:paraId="046A9195"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77" w:author="Alex" w:date="2017-05-09T07:06:00Z"/>
                <w:rFonts w:ascii="Ebrima" w:eastAsia="Times New Roman" w:hAnsi="Ebrima" w:cs="Calibri"/>
                <w:color w:val="000000"/>
                <w:sz w:val="20"/>
                <w:szCs w:val="20"/>
              </w:rPr>
              <w:pPrChange w:id="678"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79" w:author="Alex" w:date="2017-05-09T07:06:00Z">
              <w:r w:rsidRPr="00853598">
                <w:rPr>
                  <w:rFonts w:ascii="Ebrima" w:eastAsia="Times New Roman" w:hAnsi="Ebrima" w:cs="Calibri"/>
                  <w:color w:val="000000"/>
                  <w:sz w:val="20"/>
                  <w:szCs w:val="20"/>
                </w:rPr>
                <w:t>Polymictic</w:t>
              </w:r>
            </w:ins>
          </w:p>
        </w:tc>
        <w:tc>
          <w:tcPr>
            <w:tcW w:w="1235" w:type="dxa"/>
            <w:hideMark/>
          </w:tcPr>
          <w:p w14:paraId="075FB595"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80" w:author="Alex" w:date="2017-05-09T07:06:00Z"/>
                <w:rFonts w:ascii="Ebrima" w:eastAsia="Times New Roman" w:hAnsi="Ebrima" w:cs="Calibri"/>
                <w:color w:val="000000"/>
                <w:sz w:val="20"/>
                <w:szCs w:val="20"/>
              </w:rPr>
              <w:pPrChange w:id="681"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82" w:author="Alex" w:date="2017-05-09T07:06:00Z">
              <w:r w:rsidRPr="00853598">
                <w:rPr>
                  <w:rFonts w:ascii="Ebrima" w:eastAsia="Times New Roman" w:hAnsi="Ebrima" w:cs="Calibri"/>
                  <w:color w:val="000000"/>
                  <w:sz w:val="20"/>
                  <w:szCs w:val="20"/>
                </w:rPr>
                <w:t>Dimictic</w:t>
              </w:r>
            </w:ins>
          </w:p>
        </w:tc>
        <w:tc>
          <w:tcPr>
            <w:tcW w:w="1169" w:type="dxa"/>
            <w:hideMark/>
          </w:tcPr>
          <w:p w14:paraId="7DC5CE4C"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83" w:author="Alex" w:date="2017-05-09T07:06:00Z"/>
                <w:rFonts w:ascii="Ebrima" w:eastAsia="Times New Roman" w:hAnsi="Ebrima" w:cs="Calibri"/>
                <w:color w:val="000000"/>
                <w:sz w:val="20"/>
                <w:szCs w:val="20"/>
              </w:rPr>
              <w:pPrChange w:id="684"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85" w:author="Alex" w:date="2017-05-09T07:06:00Z">
              <w:r w:rsidRPr="00853598">
                <w:rPr>
                  <w:rFonts w:ascii="Ebrima" w:eastAsia="Times New Roman" w:hAnsi="Ebrima" w:cs="Calibri"/>
                  <w:color w:val="000000"/>
                  <w:sz w:val="20"/>
                  <w:szCs w:val="20"/>
                </w:rPr>
                <w:t>Polymictic</w:t>
              </w:r>
            </w:ins>
          </w:p>
        </w:tc>
        <w:tc>
          <w:tcPr>
            <w:tcW w:w="1166" w:type="dxa"/>
            <w:hideMark/>
          </w:tcPr>
          <w:p w14:paraId="28882A2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86" w:author="Alex" w:date="2017-05-09T07:06:00Z"/>
                <w:rFonts w:ascii="Ebrima" w:eastAsia="Times New Roman" w:hAnsi="Ebrima" w:cs="Calibri"/>
                <w:color w:val="000000"/>
                <w:sz w:val="20"/>
                <w:szCs w:val="20"/>
              </w:rPr>
              <w:pPrChange w:id="687"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88" w:author="Alex" w:date="2017-05-09T07:06:00Z">
              <w:r w:rsidRPr="00853598">
                <w:rPr>
                  <w:rFonts w:ascii="Ebrima" w:eastAsia="Times New Roman" w:hAnsi="Ebrima" w:cs="Calibri"/>
                  <w:color w:val="000000"/>
                  <w:sz w:val="20"/>
                  <w:szCs w:val="20"/>
                </w:rPr>
                <w:t>Dimictic</w:t>
              </w:r>
            </w:ins>
          </w:p>
        </w:tc>
        <w:tc>
          <w:tcPr>
            <w:tcW w:w="1166" w:type="dxa"/>
            <w:hideMark/>
          </w:tcPr>
          <w:p w14:paraId="0AC5ED6B"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89" w:author="Alex" w:date="2017-05-09T07:06:00Z"/>
                <w:rFonts w:ascii="Ebrima" w:eastAsia="Times New Roman" w:hAnsi="Ebrima" w:cs="Calibri"/>
                <w:color w:val="000000"/>
                <w:sz w:val="20"/>
                <w:szCs w:val="20"/>
              </w:rPr>
              <w:pPrChange w:id="690"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91" w:author="Alex" w:date="2017-05-09T07:06:00Z">
              <w:r w:rsidRPr="00853598">
                <w:rPr>
                  <w:rFonts w:ascii="Ebrima" w:eastAsia="Times New Roman" w:hAnsi="Ebrima" w:cs="Calibri"/>
                  <w:color w:val="000000"/>
                  <w:sz w:val="20"/>
                  <w:szCs w:val="20"/>
                </w:rPr>
                <w:t>Dimictic</w:t>
              </w:r>
            </w:ins>
          </w:p>
        </w:tc>
        <w:tc>
          <w:tcPr>
            <w:tcW w:w="1259" w:type="dxa"/>
            <w:hideMark/>
          </w:tcPr>
          <w:p w14:paraId="6631CDC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92" w:author="Alex" w:date="2017-05-09T07:06:00Z"/>
                <w:rFonts w:ascii="Ebrima" w:eastAsia="Times New Roman" w:hAnsi="Ebrima" w:cs="Calibri"/>
                <w:color w:val="000000"/>
                <w:sz w:val="20"/>
                <w:szCs w:val="20"/>
              </w:rPr>
              <w:pPrChange w:id="693"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94" w:author="Alex" w:date="2017-05-09T07:06:00Z">
              <w:r w:rsidRPr="00853598">
                <w:rPr>
                  <w:rFonts w:ascii="Ebrima" w:eastAsia="Times New Roman" w:hAnsi="Ebrima" w:cs="Calibri"/>
                  <w:color w:val="000000"/>
                  <w:sz w:val="20"/>
                  <w:szCs w:val="20"/>
                </w:rPr>
                <w:t>Meromictic</w:t>
              </w:r>
            </w:ins>
          </w:p>
        </w:tc>
        <w:tc>
          <w:tcPr>
            <w:tcW w:w="1260" w:type="dxa"/>
            <w:hideMark/>
          </w:tcPr>
          <w:p w14:paraId="1FB03611"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695" w:author="Alex" w:date="2017-05-09T07:06:00Z"/>
                <w:rFonts w:ascii="Ebrima" w:eastAsia="Times New Roman" w:hAnsi="Ebrima" w:cs="Calibri"/>
                <w:color w:val="000000"/>
                <w:sz w:val="20"/>
                <w:szCs w:val="20"/>
              </w:rPr>
              <w:pPrChange w:id="696"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97" w:author="Alex" w:date="2017-05-09T07:06:00Z">
              <w:r w:rsidRPr="00853598">
                <w:rPr>
                  <w:rFonts w:ascii="Ebrima" w:eastAsia="Times New Roman" w:hAnsi="Ebrima" w:cs="Calibri"/>
                  <w:color w:val="000000"/>
                  <w:sz w:val="20"/>
                  <w:szCs w:val="20"/>
                </w:rPr>
                <w:t>Meromictic</w:t>
              </w:r>
            </w:ins>
          </w:p>
        </w:tc>
      </w:tr>
      <w:tr w:rsidR="009A5EF7" w:rsidRPr="00853598" w14:paraId="13BD3AE4" w14:textId="77777777" w:rsidTr="009A5EF7">
        <w:tblPrEx>
          <w:tblW w:w="10890" w:type="dxa"/>
          <w:tblInd w:w="-725" w:type="dxa"/>
          <w:tblPrExChange w:id="698" w:author="Alex" w:date="2017-05-09T07:09:00Z">
            <w:tblPrEx>
              <w:tblW w:w="11294" w:type="dxa"/>
              <w:tblInd w:w="-725" w:type="dxa"/>
            </w:tblPrEx>
          </w:tblPrExChange>
        </w:tblPrEx>
        <w:trPr>
          <w:trHeight w:val="300"/>
          <w:ins w:id="699" w:author="Alex" w:date="2017-05-09T07:06:00Z"/>
          <w:trPrChange w:id="700"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701" w:author="Alex" w:date="2017-05-09T07:09:00Z">
              <w:tcPr>
                <w:tcW w:w="1243" w:type="dxa"/>
                <w:hideMark/>
              </w:tcPr>
            </w:tcPrChange>
          </w:tcPr>
          <w:p w14:paraId="7B1349DB" w14:textId="77777777" w:rsidR="00853598" w:rsidRPr="00853598" w:rsidRDefault="00853598">
            <w:pPr>
              <w:jc w:val="center"/>
              <w:rPr>
                <w:ins w:id="702" w:author="Alex" w:date="2017-05-09T07:06:00Z"/>
                <w:rFonts w:ascii="Calibri" w:eastAsia="Times New Roman" w:hAnsi="Calibri" w:cs="Calibri"/>
                <w:b w:val="0"/>
                <w:bCs w:val="0"/>
                <w:color w:val="000000"/>
                <w:sz w:val="20"/>
                <w:szCs w:val="20"/>
              </w:rPr>
              <w:pPrChange w:id="703" w:author="Alex" w:date="2017-05-09T07:07:00Z">
                <w:pPr>
                  <w:spacing w:after="160" w:line="259" w:lineRule="auto"/>
                </w:pPr>
              </w:pPrChange>
            </w:pPr>
            <w:ins w:id="704" w:author="Alex" w:date="2017-05-09T07:06:00Z">
              <w:r w:rsidRPr="00853598">
                <w:rPr>
                  <w:rFonts w:ascii="Calibri" w:eastAsia="Times New Roman" w:hAnsi="Calibri" w:cs="Calibri"/>
                  <w:color w:val="000000"/>
                  <w:sz w:val="20"/>
                  <w:szCs w:val="20"/>
                </w:rPr>
                <w:t>GPS coordinates</w:t>
              </w:r>
            </w:ins>
          </w:p>
        </w:tc>
        <w:tc>
          <w:tcPr>
            <w:tcW w:w="0" w:type="dxa"/>
            <w:hideMark/>
            <w:tcPrChange w:id="705" w:author="Alex" w:date="2017-05-09T07:09:00Z">
              <w:tcPr>
                <w:tcW w:w="1223" w:type="dxa"/>
                <w:hideMark/>
              </w:tcPr>
            </w:tcPrChange>
          </w:tcPr>
          <w:p w14:paraId="2E05531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06" w:author="Alex" w:date="2017-05-09T07:06:00Z"/>
                <w:rFonts w:ascii="Ebrima" w:eastAsia="Times New Roman" w:hAnsi="Ebrima" w:cs="Calibri"/>
                <w:color w:val="000000"/>
                <w:sz w:val="20"/>
                <w:szCs w:val="20"/>
              </w:rPr>
              <w:pPrChange w:id="707"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08" w:author="Alex" w:date="2017-05-09T07:06:00Z">
              <w:r w:rsidRPr="00853598">
                <w:rPr>
                  <w:rFonts w:ascii="Ebrima" w:eastAsia="Times New Roman" w:hAnsi="Ebrima" w:cs="Calibri"/>
                  <w:color w:val="000000"/>
                  <w:sz w:val="20"/>
                  <w:szCs w:val="20"/>
                </w:rPr>
                <w:t>46.04777</w:t>
              </w:r>
              <w:proofErr w:type="gramStart"/>
              <w:r w:rsidRPr="00853598">
                <w:rPr>
                  <w:rFonts w:ascii="Ebrima" w:eastAsia="Times New Roman" w:hAnsi="Ebrima" w:cs="Calibri"/>
                  <w:color w:val="000000"/>
                  <w:sz w:val="20"/>
                  <w:szCs w:val="20"/>
                </w:rPr>
                <w:t>,  -</w:t>
              </w:r>
              <w:proofErr w:type="gramEnd"/>
              <w:r w:rsidRPr="00853598">
                <w:rPr>
                  <w:rFonts w:ascii="Ebrima" w:eastAsia="Times New Roman" w:hAnsi="Ebrima" w:cs="Calibri"/>
                  <w:color w:val="000000"/>
                  <w:sz w:val="20"/>
                  <w:szCs w:val="20"/>
                </w:rPr>
                <w:t>89.651248</w:t>
              </w:r>
            </w:ins>
          </w:p>
        </w:tc>
        <w:tc>
          <w:tcPr>
            <w:tcW w:w="0" w:type="dxa"/>
            <w:hideMark/>
            <w:tcPrChange w:id="709" w:author="Alex" w:date="2017-05-09T07:09:00Z">
              <w:tcPr>
                <w:tcW w:w="1169" w:type="dxa"/>
                <w:hideMark/>
              </w:tcPr>
            </w:tcPrChange>
          </w:tcPr>
          <w:p w14:paraId="1D516F00"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10" w:author="Alex" w:date="2017-05-09T07:06:00Z"/>
                <w:rFonts w:ascii="Ebrima" w:eastAsia="Times New Roman" w:hAnsi="Ebrima" w:cs="Calibri"/>
                <w:color w:val="000000"/>
                <w:sz w:val="20"/>
                <w:szCs w:val="20"/>
              </w:rPr>
              <w:pPrChange w:id="711"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12" w:author="Alex" w:date="2017-05-09T07:06:00Z">
              <w:r w:rsidRPr="00853598">
                <w:rPr>
                  <w:rFonts w:ascii="Ebrima" w:eastAsia="Times New Roman" w:hAnsi="Ebrima" w:cs="Calibri"/>
                  <w:color w:val="000000"/>
                  <w:sz w:val="20"/>
                  <w:szCs w:val="20"/>
                </w:rPr>
                <w:t>46.007639</w:t>
              </w:r>
              <w:proofErr w:type="gramStart"/>
              <w:r w:rsidRPr="00853598">
                <w:rPr>
                  <w:rFonts w:ascii="Ebrima" w:eastAsia="Times New Roman" w:hAnsi="Ebrima" w:cs="Calibri"/>
                  <w:color w:val="000000"/>
                  <w:sz w:val="20"/>
                  <w:szCs w:val="20"/>
                </w:rPr>
                <w:t>,  -</w:t>
              </w:r>
              <w:proofErr w:type="gramEnd"/>
              <w:r w:rsidRPr="00853598">
                <w:rPr>
                  <w:rFonts w:ascii="Ebrima" w:eastAsia="Times New Roman" w:hAnsi="Ebrima" w:cs="Calibri"/>
                  <w:color w:val="000000"/>
                  <w:sz w:val="20"/>
                  <w:szCs w:val="20"/>
                </w:rPr>
                <w:t>89.606341</w:t>
              </w:r>
            </w:ins>
          </w:p>
        </w:tc>
        <w:tc>
          <w:tcPr>
            <w:tcW w:w="0" w:type="dxa"/>
            <w:hideMark/>
            <w:tcPrChange w:id="713" w:author="Alex" w:date="2017-05-09T07:09:00Z">
              <w:tcPr>
                <w:tcW w:w="1235" w:type="dxa"/>
                <w:hideMark/>
              </w:tcPr>
            </w:tcPrChange>
          </w:tcPr>
          <w:p w14:paraId="581C1E14"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14" w:author="Alex" w:date="2017-05-09T07:06:00Z"/>
                <w:rFonts w:ascii="Ebrima" w:eastAsia="Times New Roman" w:hAnsi="Ebrima" w:cs="Calibri"/>
                <w:color w:val="000000"/>
                <w:sz w:val="20"/>
                <w:szCs w:val="20"/>
              </w:rPr>
              <w:pPrChange w:id="715"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16" w:author="Alex" w:date="2017-05-09T07:06:00Z">
              <w:r w:rsidRPr="00853598">
                <w:rPr>
                  <w:rFonts w:ascii="Ebrima" w:eastAsia="Times New Roman" w:hAnsi="Ebrima" w:cs="Calibri"/>
                  <w:color w:val="000000"/>
                  <w:sz w:val="20"/>
                  <w:szCs w:val="20"/>
                </w:rPr>
                <w:t>46.004819,    -89.705214</w:t>
              </w:r>
            </w:ins>
          </w:p>
        </w:tc>
        <w:tc>
          <w:tcPr>
            <w:tcW w:w="0" w:type="dxa"/>
            <w:hideMark/>
            <w:tcPrChange w:id="717" w:author="Alex" w:date="2017-05-09T07:09:00Z">
              <w:tcPr>
                <w:tcW w:w="1169" w:type="dxa"/>
                <w:hideMark/>
              </w:tcPr>
            </w:tcPrChange>
          </w:tcPr>
          <w:p w14:paraId="49BABF41"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18" w:author="Alex" w:date="2017-05-09T07:06:00Z"/>
                <w:rFonts w:ascii="Ebrima" w:eastAsia="Times New Roman" w:hAnsi="Ebrima" w:cs="Calibri"/>
                <w:color w:val="000000"/>
                <w:sz w:val="20"/>
                <w:szCs w:val="20"/>
              </w:rPr>
              <w:pPrChange w:id="719"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20" w:author="Alex" w:date="2017-05-09T07:06:00Z">
              <w:r w:rsidRPr="00853598">
                <w:rPr>
                  <w:rFonts w:ascii="Ebrima" w:eastAsia="Times New Roman" w:hAnsi="Ebrima" w:cs="Calibri"/>
                  <w:color w:val="000000"/>
                  <w:sz w:val="20"/>
                  <w:szCs w:val="20"/>
                </w:rPr>
                <w:t>46.004633,    -89.709082</w:t>
              </w:r>
            </w:ins>
          </w:p>
        </w:tc>
        <w:tc>
          <w:tcPr>
            <w:tcW w:w="0" w:type="dxa"/>
            <w:hideMark/>
            <w:tcPrChange w:id="721" w:author="Alex" w:date="2017-05-09T07:09:00Z">
              <w:tcPr>
                <w:tcW w:w="1166" w:type="dxa"/>
                <w:hideMark/>
              </w:tcPr>
            </w:tcPrChange>
          </w:tcPr>
          <w:p w14:paraId="1C480039"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22" w:author="Alex" w:date="2017-05-09T07:06:00Z"/>
                <w:rFonts w:ascii="Ebrima" w:eastAsia="Times New Roman" w:hAnsi="Ebrima" w:cs="Calibri"/>
                <w:color w:val="000000"/>
                <w:sz w:val="20"/>
                <w:szCs w:val="20"/>
              </w:rPr>
              <w:pPrChange w:id="723"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24" w:author="Alex" w:date="2017-05-09T07:06:00Z">
              <w:r w:rsidRPr="00853598">
                <w:rPr>
                  <w:rFonts w:ascii="Ebrima" w:eastAsia="Times New Roman" w:hAnsi="Ebrima" w:cs="Calibri"/>
                  <w:color w:val="000000"/>
                  <w:sz w:val="20"/>
                  <w:szCs w:val="20"/>
                </w:rPr>
                <w:t>46.041140,    -89.686352</w:t>
              </w:r>
            </w:ins>
          </w:p>
        </w:tc>
        <w:tc>
          <w:tcPr>
            <w:tcW w:w="1166" w:type="dxa"/>
            <w:hideMark/>
            <w:tcPrChange w:id="725" w:author="Alex" w:date="2017-05-09T07:09:00Z">
              <w:tcPr>
                <w:tcW w:w="1165" w:type="dxa"/>
                <w:hideMark/>
              </w:tcPr>
            </w:tcPrChange>
          </w:tcPr>
          <w:p w14:paraId="113D5BDC"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26" w:author="Alex" w:date="2017-05-09T07:06:00Z"/>
                <w:rFonts w:ascii="Ebrima" w:eastAsia="Times New Roman" w:hAnsi="Ebrima" w:cs="Calibri"/>
                <w:color w:val="000000"/>
                <w:sz w:val="20"/>
                <w:szCs w:val="20"/>
              </w:rPr>
              <w:pPrChange w:id="727"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28" w:author="Alex" w:date="2017-05-09T07:06:00Z">
              <w:r w:rsidRPr="00853598">
                <w:rPr>
                  <w:rFonts w:ascii="Ebrima" w:eastAsia="Times New Roman" w:hAnsi="Ebrima" w:cs="Calibri"/>
                  <w:color w:val="000000"/>
                  <w:sz w:val="20"/>
                  <w:szCs w:val="20"/>
                </w:rPr>
                <w:t>46.041140,    -89.709082</w:t>
              </w:r>
            </w:ins>
          </w:p>
        </w:tc>
        <w:tc>
          <w:tcPr>
            <w:tcW w:w="1259" w:type="dxa"/>
            <w:hideMark/>
            <w:tcPrChange w:id="729" w:author="Alex" w:date="2017-05-09T07:09:00Z">
              <w:tcPr>
                <w:tcW w:w="1715" w:type="dxa"/>
                <w:gridSpan w:val="2"/>
                <w:hideMark/>
              </w:tcPr>
            </w:tcPrChange>
          </w:tcPr>
          <w:p w14:paraId="79F9AF88"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30" w:author="Alex" w:date="2017-05-09T07:06:00Z"/>
                <w:rFonts w:ascii="Ebrima" w:eastAsia="Times New Roman" w:hAnsi="Ebrima" w:cs="Calibri"/>
                <w:color w:val="000000"/>
                <w:sz w:val="20"/>
                <w:szCs w:val="20"/>
              </w:rPr>
              <w:pPrChange w:id="731"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32" w:author="Alex" w:date="2017-05-09T07:06:00Z">
              <w:r w:rsidRPr="00853598">
                <w:rPr>
                  <w:rFonts w:ascii="Ebrima" w:eastAsia="Times New Roman" w:hAnsi="Ebrima" w:cs="Calibri"/>
                  <w:color w:val="000000"/>
                  <w:sz w:val="20"/>
                  <w:szCs w:val="20"/>
                </w:rPr>
                <w:t>46.186674,    -89.702510</w:t>
              </w:r>
            </w:ins>
          </w:p>
        </w:tc>
        <w:tc>
          <w:tcPr>
            <w:tcW w:w="1260" w:type="dxa"/>
            <w:hideMark/>
            <w:tcPrChange w:id="733" w:author="Alex" w:date="2017-05-09T07:09:00Z">
              <w:tcPr>
                <w:tcW w:w="1209" w:type="dxa"/>
                <w:hideMark/>
              </w:tcPr>
            </w:tcPrChange>
          </w:tcPr>
          <w:p w14:paraId="7ACFDF7A"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34" w:author="Alex" w:date="2017-05-09T07:06:00Z"/>
                <w:rFonts w:ascii="Ebrima" w:eastAsia="Times New Roman" w:hAnsi="Ebrima" w:cs="Calibri"/>
                <w:color w:val="000000"/>
                <w:sz w:val="20"/>
                <w:szCs w:val="20"/>
              </w:rPr>
              <w:pPrChange w:id="735"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36" w:author="Alex" w:date="2017-05-09T07:06:00Z">
              <w:r w:rsidRPr="00853598">
                <w:rPr>
                  <w:rFonts w:ascii="Ebrima" w:eastAsia="Times New Roman" w:hAnsi="Ebrima" w:cs="Calibri"/>
                  <w:color w:val="000000"/>
                  <w:sz w:val="20"/>
                  <w:szCs w:val="20"/>
                </w:rPr>
                <w:t>46.250764</w:t>
              </w:r>
              <w:proofErr w:type="gramStart"/>
              <w:r w:rsidRPr="00853598">
                <w:rPr>
                  <w:rFonts w:ascii="Ebrima" w:eastAsia="Times New Roman" w:hAnsi="Ebrima" w:cs="Calibri"/>
                  <w:color w:val="000000"/>
                  <w:sz w:val="20"/>
                  <w:szCs w:val="20"/>
                </w:rPr>
                <w:t>,  -</w:t>
              </w:r>
              <w:proofErr w:type="gramEnd"/>
              <w:r w:rsidRPr="00853598">
                <w:rPr>
                  <w:rFonts w:ascii="Ebrima" w:eastAsia="Times New Roman" w:hAnsi="Ebrima" w:cs="Calibri"/>
                  <w:color w:val="000000"/>
                  <w:sz w:val="20"/>
                  <w:szCs w:val="20"/>
                </w:rPr>
                <w:t>89.900419</w:t>
              </w:r>
            </w:ins>
          </w:p>
        </w:tc>
      </w:tr>
      <w:tr w:rsidR="009A5EF7" w:rsidRPr="00853598" w14:paraId="733299CD" w14:textId="77777777" w:rsidTr="009A5EF7">
        <w:trPr>
          <w:cnfStyle w:val="000000100000" w:firstRow="0" w:lastRow="0" w:firstColumn="0" w:lastColumn="0" w:oddVBand="0" w:evenVBand="0" w:oddHBand="1" w:evenHBand="0" w:firstRowFirstColumn="0" w:firstRowLastColumn="0" w:lastRowFirstColumn="0" w:lastRowLastColumn="0"/>
          <w:trHeight w:val="300"/>
          <w:ins w:id="737" w:author="Alex" w:date="2017-05-09T07:06:00Z"/>
        </w:trPr>
        <w:tc>
          <w:tcPr>
            <w:cnfStyle w:val="001000000000" w:firstRow="0" w:lastRow="0" w:firstColumn="1" w:lastColumn="0" w:oddVBand="0" w:evenVBand="0" w:oddHBand="0" w:evenHBand="0" w:firstRowFirstColumn="0" w:firstRowLastColumn="0" w:lastRowFirstColumn="0" w:lastRowLastColumn="0"/>
            <w:tcW w:w="1243" w:type="dxa"/>
            <w:hideMark/>
          </w:tcPr>
          <w:p w14:paraId="5D890223" w14:textId="77777777" w:rsidR="00853598" w:rsidRPr="00853598" w:rsidRDefault="00853598">
            <w:pPr>
              <w:jc w:val="center"/>
              <w:rPr>
                <w:ins w:id="738" w:author="Alex" w:date="2017-05-09T07:06:00Z"/>
                <w:rFonts w:ascii="Calibri" w:eastAsia="Times New Roman" w:hAnsi="Calibri" w:cs="Calibri"/>
                <w:b w:val="0"/>
                <w:bCs w:val="0"/>
                <w:color w:val="000000"/>
                <w:sz w:val="20"/>
                <w:szCs w:val="20"/>
              </w:rPr>
              <w:pPrChange w:id="739" w:author="Alex" w:date="2017-05-09T07:07:00Z">
                <w:pPr>
                  <w:spacing w:after="160" w:line="259" w:lineRule="auto"/>
                </w:pPr>
              </w:pPrChange>
            </w:pPr>
            <w:ins w:id="740" w:author="Alex" w:date="2017-05-09T07:06:00Z">
              <w:r w:rsidRPr="00853598">
                <w:rPr>
                  <w:rFonts w:ascii="Calibri" w:eastAsia="Times New Roman" w:hAnsi="Calibri" w:cs="Calibri"/>
                  <w:color w:val="000000"/>
                  <w:sz w:val="20"/>
                  <w:szCs w:val="20"/>
                </w:rPr>
                <w:t>Years sampled</w:t>
              </w:r>
            </w:ins>
          </w:p>
        </w:tc>
        <w:tc>
          <w:tcPr>
            <w:tcW w:w="1223" w:type="dxa"/>
            <w:hideMark/>
          </w:tcPr>
          <w:p w14:paraId="6C23D33A"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41" w:author="Alex" w:date="2017-05-09T07:06:00Z"/>
                <w:rFonts w:ascii="Ebrima" w:eastAsia="Times New Roman" w:hAnsi="Ebrima" w:cs="Calibri"/>
                <w:color w:val="000000"/>
                <w:sz w:val="20"/>
                <w:szCs w:val="20"/>
              </w:rPr>
              <w:pPrChange w:id="742"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743" w:author="Alex" w:date="2017-05-09T07:06:00Z">
              <w:r w:rsidRPr="00853598">
                <w:rPr>
                  <w:rFonts w:ascii="Ebrima" w:eastAsia="Times New Roman" w:hAnsi="Ebrima" w:cs="Calibri"/>
                  <w:color w:val="000000"/>
                  <w:sz w:val="20"/>
                  <w:szCs w:val="20"/>
                </w:rPr>
                <w:t>2007</w:t>
              </w:r>
            </w:ins>
          </w:p>
        </w:tc>
        <w:tc>
          <w:tcPr>
            <w:tcW w:w="1169" w:type="dxa"/>
            <w:hideMark/>
          </w:tcPr>
          <w:p w14:paraId="356B421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44" w:author="Alex" w:date="2017-05-09T07:06:00Z"/>
                <w:rFonts w:ascii="Ebrima" w:eastAsia="Times New Roman" w:hAnsi="Ebrima" w:cs="Calibri"/>
                <w:color w:val="000000"/>
                <w:sz w:val="20"/>
                <w:szCs w:val="20"/>
              </w:rPr>
              <w:pPrChange w:id="745"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46" w:author="Alex" w:date="2017-05-09T07:06:00Z">
              <w:r w:rsidRPr="00853598">
                <w:rPr>
                  <w:rFonts w:ascii="Ebrima" w:eastAsia="Times New Roman" w:hAnsi="Ebrima" w:cs="Calibri"/>
                  <w:color w:val="000000"/>
                  <w:sz w:val="20"/>
                  <w:szCs w:val="20"/>
                </w:rPr>
                <w:t>2007, 2009</w:t>
              </w:r>
            </w:ins>
          </w:p>
        </w:tc>
        <w:tc>
          <w:tcPr>
            <w:tcW w:w="1235" w:type="dxa"/>
            <w:hideMark/>
          </w:tcPr>
          <w:p w14:paraId="6ED36D74"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47" w:author="Alex" w:date="2017-05-09T07:06:00Z"/>
                <w:rFonts w:ascii="Ebrima" w:eastAsia="Times New Roman" w:hAnsi="Ebrima" w:cs="Calibri"/>
                <w:color w:val="000000"/>
                <w:sz w:val="20"/>
                <w:szCs w:val="20"/>
              </w:rPr>
              <w:pPrChange w:id="748"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49" w:author="Alex" w:date="2017-05-09T07:06:00Z">
              <w:r w:rsidRPr="00853598">
                <w:rPr>
                  <w:rFonts w:ascii="Ebrima" w:eastAsia="Times New Roman" w:hAnsi="Ebrima" w:cs="Calibri"/>
                  <w:color w:val="000000"/>
                  <w:sz w:val="20"/>
                  <w:szCs w:val="20"/>
                </w:rPr>
                <w:t>2007, 2008, 2009</w:t>
              </w:r>
            </w:ins>
          </w:p>
        </w:tc>
        <w:tc>
          <w:tcPr>
            <w:tcW w:w="1169" w:type="dxa"/>
            <w:hideMark/>
          </w:tcPr>
          <w:p w14:paraId="401AFA12"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50" w:author="Alex" w:date="2017-05-09T07:06:00Z"/>
                <w:rFonts w:ascii="Ebrima" w:eastAsia="Times New Roman" w:hAnsi="Ebrima" w:cs="Calibri"/>
                <w:color w:val="000000"/>
                <w:sz w:val="20"/>
                <w:szCs w:val="20"/>
              </w:rPr>
              <w:pPrChange w:id="751"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752" w:author="Alex" w:date="2017-05-09T07:06:00Z">
              <w:r w:rsidRPr="00853598">
                <w:rPr>
                  <w:rFonts w:ascii="Ebrima" w:eastAsia="Times New Roman" w:hAnsi="Ebrima" w:cs="Calibri"/>
                  <w:color w:val="000000"/>
                  <w:sz w:val="20"/>
                  <w:szCs w:val="20"/>
                </w:rPr>
                <w:t>2007</w:t>
              </w:r>
            </w:ins>
          </w:p>
        </w:tc>
        <w:tc>
          <w:tcPr>
            <w:tcW w:w="1166" w:type="dxa"/>
            <w:hideMark/>
          </w:tcPr>
          <w:p w14:paraId="65F852FD"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53" w:author="Alex" w:date="2017-05-09T07:06:00Z"/>
                <w:rFonts w:ascii="Ebrima" w:eastAsia="Times New Roman" w:hAnsi="Ebrima" w:cs="Calibri"/>
                <w:color w:val="000000"/>
                <w:sz w:val="20"/>
                <w:szCs w:val="20"/>
              </w:rPr>
              <w:pPrChange w:id="754"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55" w:author="Alex" w:date="2017-05-09T07:06:00Z">
              <w:r w:rsidRPr="00853598">
                <w:rPr>
                  <w:rFonts w:ascii="Ebrima" w:eastAsia="Times New Roman" w:hAnsi="Ebrima" w:cs="Calibri"/>
                  <w:color w:val="000000"/>
                  <w:sz w:val="20"/>
                  <w:szCs w:val="20"/>
                </w:rPr>
                <w:t>2005, 2007, 2008, 2009</w:t>
              </w:r>
            </w:ins>
          </w:p>
        </w:tc>
        <w:tc>
          <w:tcPr>
            <w:tcW w:w="1166" w:type="dxa"/>
            <w:hideMark/>
          </w:tcPr>
          <w:p w14:paraId="02949492"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56" w:author="Alex" w:date="2017-05-09T07:06:00Z"/>
                <w:rFonts w:ascii="Ebrima" w:eastAsia="Times New Roman" w:hAnsi="Ebrima" w:cs="Calibri"/>
                <w:color w:val="000000"/>
                <w:sz w:val="20"/>
                <w:szCs w:val="20"/>
              </w:rPr>
              <w:pPrChange w:id="757"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58" w:author="Alex" w:date="2017-05-09T07:06:00Z">
              <w:r w:rsidRPr="00853598">
                <w:rPr>
                  <w:rFonts w:ascii="Ebrima" w:eastAsia="Times New Roman" w:hAnsi="Ebrima" w:cs="Calibri"/>
                  <w:color w:val="000000"/>
                  <w:sz w:val="20"/>
                  <w:szCs w:val="20"/>
                </w:rPr>
                <w:t>2007, 2008, 2009</w:t>
              </w:r>
            </w:ins>
          </w:p>
        </w:tc>
        <w:tc>
          <w:tcPr>
            <w:tcW w:w="1259" w:type="dxa"/>
            <w:hideMark/>
          </w:tcPr>
          <w:p w14:paraId="191464A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59" w:author="Alex" w:date="2017-05-09T07:06:00Z"/>
                <w:rFonts w:ascii="Ebrima" w:eastAsia="Times New Roman" w:hAnsi="Ebrima" w:cs="Calibri"/>
                <w:color w:val="000000"/>
                <w:sz w:val="20"/>
                <w:szCs w:val="20"/>
              </w:rPr>
              <w:pPrChange w:id="760" w:author="Alex" w:date="2017-05-09T07:07:00Z">
                <w:pPr>
                  <w:spacing w:after="160" w:line="259" w:lineRule="auto"/>
                  <w:jc w:val="right"/>
                  <w:cnfStyle w:val="000000100000" w:firstRow="0" w:lastRow="0" w:firstColumn="0" w:lastColumn="0" w:oddVBand="0" w:evenVBand="0" w:oddHBand="1" w:evenHBand="0" w:firstRowFirstColumn="0" w:firstRowLastColumn="0" w:lastRowFirstColumn="0" w:lastRowLastColumn="0"/>
                </w:pPr>
              </w:pPrChange>
            </w:pPr>
            <w:ins w:id="761" w:author="Alex" w:date="2017-05-09T07:06:00Z">
              <w:r w:rsidRPr="00853598">
                <w:rPr>
                  <w:rFonts w:ascii="Ebrima" w:eastAsia="Times New Roman" w:hAnsi="Ebrima" w:cs="Calibri"/>
                  <w:color w:val="000000"/>
                  <w:sz w:val="20"/>
                  <w:szCs w:val="20"/>
                </w:rPr>
                <w:t>2007</w:t>
              </w:r>
            </w:ins>
          </w:p>
        </w:tc>
        <w:tc>
          <w:tcPr>
            <w:tcW w:w="1260" w:type="dxa"/>
            <w:hideMark/>
          </w:tcPr>
          <w:p w14:paraId="3E663CAD"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762" w:author="Alex" w:date="2017-05-09T07:06:00Z"/>
                <w:rFonts w:ascii="Ebrima" w:eastAsia="Times New Roman" w:hAnsi="Ebrima" w:cs="Calibri"/>
                <w:color w:val="000000"/>
                <w:sz w:val="20"/>
                <w:szCs w:val="20"/>
              </w:rPr>
              <w:pPrChange w:id="763"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64" w:author="Alex" w:date="2017-05-09T07:06:00Z">
              <w:r w:rsidRPr="00853598">
                <w:rPr>
                  <w:rFonts w:ascii="Ebrima" w:eastAsia="Times New Roman" w:hAnsi="Ebrima" w:cs="Calibri"/>
                  <w:color w:val="000000"/>
                  <w:sz w:val="20"/>
                  <w:szCs w:val="20"/>
                </w:rPr>
                <w:t>2005, 2007, 2008, 2009</w:t>
              </w:r>
            </w:ins>
          </w:p>
        </w:tc>
      </w:tr>
      <w:tr w:rsidR="009A5EF7" w:rsidRPr="00853598" w14:paraId="39142264" w14:textId="77777777" w:rsidTr="009A5EF7">
        <w:tblPrEx>
          <w:tblW w:w="10890" w:type="dxa"/>
          <w:tblInd w:w="-725" w:type="dxa"/>
          <w:tblPrExChange w:id="765" w:author="Alex" w:date="2017-05-09T07:09:00Z">
            <w:tblPrEx>
              <w:tblW w:w="11294" w:type="dxa"/>
              <w:tblInd w:w="-725" w:type="dxa"/>
            </w:tblPrEx>
          </w:tblPrExChange>
        </w:tblPrEx>
        <w:trPr>
          <w:trHeight w:val="300"/>
          <w:ins w:id="766" w:author="Alex" w:date="2017-05-09T07:06:00Z"/>
          <w:trPrChange w:id="767"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768" w:author="Alex" w:date="2017-05-09T07:09:00Z">
              <w:tcPr>
                <w:tcW w:w="1243" w:type="dxa"/>
                <w:hideMark/>
              </w:tcPr>
            </w:tcPrChange>
          </w:tcPr>
          <w:p w14:paraId="77434F52" w14:textId="77777777" w:rsidR="00853598" w:rsidRPr="00853598" w:rsidRDefault="00853598">
            <w:pPr>
              <w:jc w:val="center"/>
              <w:rPr>
                <w:ins w:id="769" w:author="Alex" w:date="2017-05-09T07:06:00Z"/>
                <w:rFonts w:ascii="Calibri" w:eastAsia="Times New Roman" w:hAnsi="Calibri" w:cs="Calibri"/>
                <w:b w:val="0"/>
                <w:bCs w:val="0"/>
                <w:color w:val="000000"/>
                <w:sz w:val="20"/>
                <w:szCs w:val="20"/>
              </w:rPr>
              <w:pPrChange w:id="770" w:author="Alex" w:date="2017-05-09T07:07:00Z">
                <w:pPr>
                  <w:spacing w:after="160" w:line="259" w:lineRule="auto"/>
                </w:pPr>
              </w:pPrChange>
            </w:pPr>
            <w:ins w:id="771" w:author="Alex" w:date="2017-05-09T07:06:00Z">
              <w:r w:rsidRPr="00853598">
                <w:rPr>
                  <w:rFonts w:ascii="Calibri" w:eastAsia="Times New Roman" w:hAnsi="Calibri" w:cs="Calibri"/>
                  <w:color w:val="000000"/>
                  <w:sz w:val="20"/>
                  <w:szCs w:val="20"/>
                </w:rPr>
                <w:t>pH</w:t>
              </w:r>
            </w:ins>
          </w:p>
        </w:tc>
        <w:tc>
          <w:tcPr>
            <w:tcW w:w="0" w:type="dxa"/>
            <w:hideMark/>
            <w:tcPrChange w:id="772" w:author="Alex" w:date="2017-05-09T07:09:00Z">
              <w:tcPr>
                <w:tcW w:w="1223" w:type="dxa"/>
                <w:hideMark/>
              </w:tcPr>
            </w:tcPrChange>
          </w:tcPr>
          <w:p w14:paraId="6C46F4BF"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73" w:author="Alex" w:date="2017-05-09T07:06:00Z"/>
                <w:rFonts w:ascii="Ebrima" w:eastAsia="Times New Roman" w:hAnsi="Ebrima" w:cs="Calibri"/>
                <w:color w:val="000000"/>
                <w:sz w:val="20"/>
                <w:szCs w:val="20"/>
              </w:rPr>
              <w:pPrChange w:id="774"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75" w:author="Alex" w:date="2017-05-09T07:06:00Z">
              <w:r w:rsidRPr="00853598">
                <w:rPr>
                  <w:rFonts w:ascii="Ebrima" w:eastAsia="Times New Roman" w:hAnsi="Ebrima" w:cs="Calibri"/>
                  <w:color w:val="000000"/>
                  <w:sz w:val="20"/>
                  <w:szCs w:val="20"/>
                </w:rPr>
                <w:t>4.97, 4.85</w:t>
              </w:r>
            </w:ins>
          </w:p>
        </w:tc>
        <w:tc>
          <w:tcPr>
            <w:tcW w:w="0" w:type="dxa"/>
            <w:hideMark/>
            <w:tcPrChange w:id="776" w:author="Alex" w:date="2017-05-09T07:09:00Z">
              <w:tcPr>
                <w:tcW w:w="1169" w:type="dxa"/>
                <w:hideMark/>
              </w:tcPr>
            </w:tcPrChange>
          </w:tcPr>
          <w:p w14:paraId="79283C3E"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77" w:author="Alex" w:date="2017-05-09T07:06:00Z"/>
                <w:rFonts w:ascii="Ebrima" w:eastAsia="Times New Roman" w:hAnsi="Ebrima" w:cs="Calibri"/>
                <w:color w:val="000000"/>
                <w:sz w:val="20"/>
                <w:szCs w:val="20"/>
              </w:rPr>
              <w:pPrChange w:id="778"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79" w:author="Alex" w:date="2017-05-09T07:06:00Z">
              <w:r w:rsidRPr="00853598">
                <w:rPr>
                  <w:rFonts w:ascii="Ebrima" w:eastAsia="Times New Roman" w:hAnsi="Ebrima" w:cs="Calibri"/>
                  <w:color w:val="000000"/>
                  <w:sz w:val="20"/>
                  <w:szCs w:val="20"/>
                </w:rPr>
                <w:t>4.49, 4.41</w:t>
              </w:r>
            </w:ins>
          </w:p>
        </w:tc>
        <w:tc>
          <w:tcPr>
            <w:tcW w:w="0" w:type="dxa"/>
            <w:hideMark/>
            <w:tcPrChange w:id="780" w:author="Alex" w:date="2017-05-09T07:09:00Z">
              <w:tcPr>
                <w:tcW w:w="1235" w:type="dxa"/>
                <w:hideMark/>
              </w:tcPr>
            </w:tcPrChange>
          </w:tcPr>
          <w:p w14:paraId="179C164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81" w:author="Alex" w:date="2017-05-09T07:06:00Z"/>
                <w:rFonts w:ascii="Ebrima" w:eastAsia="Times New Roman" w:hAnsi="Ebrima" w:cs="Calibri"/>
                <w:color w:val="000000"/>
                <w:sz w:val="20"/>
                <w:szCs w:val="20"/>
              </w:rPr>
              <w:pPrChange w:id="782"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83" w:author="Alex" w:date="2017-05-09T07:06:00Z">
              <w:r w:rsidRPr="00853598">
                <w:rPr>
                  <w:rFonts w:ascii="Ebrima" w:eastAsia="Times New Roman" w:hAnsi="Ebrima" w:cs="Calibri"/>
                  <w:color w:val="000000"/>
                  <w:sz w:val="20"/>
                  <w:szCs w:val="20"/>
                </w:rPr>
                <w:t>4.69, 4.80</w:t>
              </w:r>
            </w:ins>
          </w:p>
        </w:tc>
        <w:tc>
          <w:tcPr>
            <w:tcW w:w="0" w:type="dxa"/>
            <w:hideMark/>
            <w:tcPrChange w:id="784" w:author="Alex" w:date="2017-05-09T07:09:00Z">
              <w:tcPr>
                <w:tcW w:w="1169" w:type="dxa"/>
                <w:hideMark/>
              </w:tcPr>
            </w:tcPrChange>
          </w:tcPr>
          <w:p w14:paraId="5A0F701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85" w:author="Alex" w:date="2017-05-09T07:06:00Z"/>
                <w:rFonts w:ascii="Ebrima" w:eastAsia="Times New Roman" w:hAnsi="Ebrima" w:cs="Calibri"/>
                <w:color w:val="000000"/>
                <w:sz w:val="20"/>
                <w:szCs w:val="20"/>
              </w:rPr>
              <w:pPrChange w:id="786"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87" w:author="Alex" w:date="2017-05-09T07:06:00Z">
              <w:r w:rsidRPr="00853598">
                <w:rPr>
                  <w:rFonts w:ascii="Ebrima" w:eastAsia="Times New Roman" w:hAnsi="Ebrima" w:cs="Calibri"/>
                  <w:color w:val="000000"/>
                  <w:sz w:val="20"/>
                  <w:szCs w:val="20"/>
                </w:rPr>
                <w:t>5.22, 5.14</w:t>
              </w:r>
            </w:ins>
          </w:p>
        </w:tc>
        <w:tc>
          <w:tcPr>
            <w:tcW w:w="0" w:type="dxa"/>
            <w:hideMark/>
            <w:tcPrChange w:id="788" w:author="Alex" w:date="2017-05-09T07:09:00Z">
              <w:tcPr>
                <w:tcW w:w="1166" w:type="dxa"/>
                <w:hideMark/>
              </w:tcPr>
            </w:tcPrChange>
          </w:tcPr>
          <w:p w14:paraId="1D4C1B71"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89" w:author="Alex" w:date="2017-05-09T07:06:00Z"/>
                <w:rFonts w:ascii="Ebrima" w:eastAsia="Times New Roman" w:hAnsi="Ebrima" w:cs="Calibri"/>
                <w:color w:val="000000"/>
                <w:sz w:val="20"/>
                <w:szCs w:val="20"/>
              </w:rPr>
              <w:pPrChange w:id="790"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91" w:author="Alex" w:date="2017-05-09T07:06:00Z">
              <w:r w:rsidRPr="00853598">
                <w:rPr>
                  <w:rFonts w:ascii="Ebrima" w:eastAsia="Times New Roman" w:hAnsi="Ebrima" w:cs="Calibri"/>
                  <w:color w:val="000000"/>
                  <w:sz w:val="20"/>
                  <w:szCs w:val="20"/>
                </w:rPr>
                <w:t>4.60, 4.78</w:t>
              </w:r>
            </w:ins>
          </w:p>
        </w:tc>
        <w:tc>
          <w:tcPr>
            <w:tcW w:w="1166" w:type="dxa"/>
            <w:hideMark/>
            <w:tcPrChange w:id="792" w:author="Alex" w:date="2017-05-09T07:09:00Z">
              <w:tcPr>
                <w:tcW w:w="1165" w:type="dxa"/>
                <w:hideMark/>
              </w:tcPr>
            </w:tcPrChange>
          </w:tcPr>
          <w:p w14:paraId="0BC585E9"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93" w:author="Alex" w:date="2017-05-09T07:06:00Z"/>
                <w:rFonts w:ascii="Ebrima" w:eastAsia="Times New Roman" w:hAnsi="Ebrima" w:cs="Calibri"/>
                <w:color w:val="000000"/>
                <w:sz w:val="20"/>
                <w:szCs w:val="20"/>
              </w:rPr>
              <w:pPrChange w:id="794"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95" w:author="Alex" w:date="2017-05-09T07:06:00Z">
              <w:r w:rsidRPr="00853598">
                <w:rPr>
                  <w:rFonts w:ascii="Ebrima" w:eastAsia="Times New Roman" w:hAnsi="Ebrima" w:cs="Calibri"/>
                  <w:color w:val="000000"/>
                  <w:sz w:val="20"/>
                  <w:szCs w:val="20"/>
                </w:rPr>
                <w:t>4.46, 4.94</w:t>
              </w:r>
            </w:ins>
          </w:p>
        </w:tc>
        <w:tc>
          <w:tcPr>
            <w:tcW w:w="1259" w:type="dxa"/>
            <w:hideMark/>
            <w:tcPrChange w:id="796" w:author="Alex" w:date="2017-05-09T07:09:00Z">
              <w:tcPr>
                <w:tcW w:w="1715" w:type="dxa"/>
                <w:gridSpan w:val="2"/>
                <w:hideMark/>
              </w:tcPr>
            </w:tcPrChange>
          </w:tcPr>
          <w:p w14:paraId="33AEF68A" w14:textId="6420BF2B"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797" w:author="Alex" w:date="2017-05-09T07:06:00Z"/>
                <w:rFonts w:ascii="Ebrima" w:eastAsia="Times New Roman" w:hAnsi="Ebrima" w:cs="Calibri"/>
                <w:b/>
                <w:bCs/>
                <w:color w:val="000000"/>
                <w:sz w:val="20"/>
                <w:szCs w:val="20"/>
              </w:rPr>
              <w:pPrChange w:id="798" w:author="Alex" w:date="2017-05-09T07:07:00Z">
                <w:pPr>
                  <w:spacing w:after="160"/>
                  <w:cnfStyle w:val="000000000000" w:firstRow="0" w:lastRow="0" w:firstColumn="0" w:lastColumn="0" w:oddVBand="0" w:evenVBand="0" w:oddHBand="0" w:evenHBand="0" w:firstRowFirstColumn="0" w:firstRowLastColumn="0" w:lastRowFirstColumn="0" w:lastRowLastColumn="0"/>
                </w:pPr>
              </w:pPrChange>
            </w:pPr>
          </w:p>
        </w:tc>
        <w:tc>
          <w:tcPr>
            <w:tcW w:w="1260" w:type="dxa"/>
            <w:hideMark/>
            <w:tcPrChange w:id="799" w:author="Alex" w:date="2017-05-09T07:09:00Z">
              <w:tcPr>
                <w:tcW w:w="1209" w:type="dxa"/>
                <w:hideMark/>
              </w:tcPr>
            </w:tcPrChange>
          </w:tcPr>
          <w:p w14:paraId="5A34DD21"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00" w:author="Alex" w:date="2017-05-09T07:06:00Z"/>
                <w:rFonts w:ascii="Ebrima" w:eastAsia="Times New Roman" w:hAnsi="Ebrima" w:cs="Calibri"/>
                <w:color w:val="000000"/>
                <w:sz w:val="20"/>
                <w:szCs w:val="20"/>
              </w:rPr>
              <w:pPrChange w:id="801"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02" w:author="Alex" w:date="2017-05-09T07:06:00Z">
              <w:r w:rsidRPr="00853598">
                <w:rPr>
                  <w:rFonts w:ascii="Ebrima" w:eastAsia="Times New Roman" w:hAnsi="Ebrima" w:cs="Calibri"/>
                  <w:color w:val="000000"/>
                  <w:sz w:val="20"/>
                  <w:szCs w:val="20"/>
                </w:rPr>
                <w:t>5.81, 5.72</w:t>
              </w:r>
            </w:ins>
          </w:p>
        </w:tc>
      </w:tr>
      <w:tr w:rsidR="009A5EF7" w:rsidRPr="00853598" w14:paraId="76D2FFE6" w14:textId="77777777" w:rsidTr="009A5EF7">
        <w:trPr>
          <w:cnfStyle w:val="000000100000" w:firstRow="0" w:lastRow="0" w:firstColumn="0" w:lastColumn="0" w:oddVBand="0" w:evenVBand="0" w:oddHBand="1" w:evenHBand="0" w:firstRowFirstColumn="0" w:firstRowLastColumn="0" w:lastRowFirstColumn="0" w:lastRowLastColumn="0"/>
          <w:trHeight w:val="300"/>
          <w:ins w:id="803" w:author="Alex" w:date="2017-05-09T07:06:00Z"/>
        </w:trPr>
        <w:tc>
          <w:tcPr>
            <w:cnfStyle w:val="001000000000" w:firstRow="0" w:lastRow="0" w:firstColumn="1" w:lastColumn="0" w:oddVBand="0" w:evenVBand="0" w:oddHBand="0" w:evenHBand="0" w:firstRowFirstColumn="0" w:firstRowLastColumn="0" w:lastRowFirstColumn="0" w:lastRowLastColumn="0"/>
            <w:tcW w:w="1243" w:type="dxa"/>
            <w:hideMark/>
          </w:tcPr>
          <w:p w14:paraId="54782347" w14:textId="77777777" w:rsidR="00853598" w:rsidRPr="00853598" w:rsidRDefault="00853598">
            <w:pPr>
              <w:jc w:val="center"/>
              <w:rPr>
                <w:ins w:id="804" w:author="Alex" w:date="2017-05-09T07:06:00Z"/>
                <w:rFonts w:ascii="Calibri" w:eastAsia="Times New Roman" w:hAnsi="Calibri" w:cs="Calibri"/>
                <w:b w:val="0"/>
                <w:bCs w:val="0"/>
                <w:color w:val="000000"/>
                <w:sz w:val="20"/>
                <w:szCs w:val="20"/>
              </w:rPr>
              <w:pPrChange w:id="805" w:author="Alex" w:date="2017-05-09T07:07:00Z">
                <w:pPr>
                  <w:spacing w:after="160" w:line="259" w:lineRule="auto"/>
                </w:pPr>
              </w:pPrChange>
            </w:pPr>
            <w:ins w:id="806" w:author="Alex" w:date="2017-05-09T07:06:00Z">
              <w:r w:rsidRPr="00853598">
                <w:rPr>
                  <w:rFonts w:ascii="Calibri" w:eastAsia="Times New Roman" w:hAnsi="Calibri" w:cs="Calibri"/>
                  <w:color w:val="000000"/>
                  <w:sz w:val="20"/>
                  <w:szCs w:val="20"/>
                </w:rPr>
                <w:t>Dissolved inorganic carbon (ppm)</w:t>
              </w:r>
            </w:ins>
          </w:p>
        </w:tc>
        <w:tc>
          <w:tcPr>
            <w:tcW w:w="1223" w:type="dxa"/>
            <w:hideMark/>
          </w:tcPr>
          <w:p w14:paraId="1FEE498A"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07" w:author="Alex" w:date="2017-05-09T07:06:00Z"/>
                <w:rFonts w:ascii="Ebrima" w:eastAsia="Times New Roman" w:hAnsi="Ebrima" w:cs="Calibri"/>
                <w:color w:val="000000"/>
                <w:sz w:val="20"/>
                <w:szCs w:val="20"/>
              </w:rPr>
              <w:pPrChange w:id="808"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09" w:author="Alex" w:date="2017-05-09T07:06:00Z">
              <w:r w:rsidRPr="00853598">
                <w:rPr>
                  <w:rFonts w:ascii="Ebrima" w:eastAsia="Times New Roman" w:hAnsi="Ebrima" w:cs="Calibri"/>
                  <w:color w:val="000000"/>
                  <w:sz w:val="20"/>
                  <w:szCs w:val="20"/>
                </w:rPr>
                <w:t>0.94, 1.46</w:t>
              </w:r>
            </w:ins>
          </w:p>
        </w:tc>
        <w:tc>
          <w:tcPr>
            <w:tcW w:w="1169" w:type="dxa"/>
            <w:hideMark/>
          </w:tcPr>
          <w:p w14:paraId="1387F872"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10" w:author="Alex" w:date="2017-05-09T07:06:00Z"/>
                <w:rFonts w:ascii="Ebrima" w:eastAsia="Times New Roman" w:hAnsi="Ebrima" w:cs="Calibri"/>
                <w:color w:val="000000"/>
                <w:sz w:val="20"/>
                <w:szCs w:val="20"/>
              </w:rPr>
              <w:pPrChange w:id="811"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12" w:author="Alex" w:date="2017-05-09T07:06:00Z">
              <w:r w:rsidRPr="00853598">
                <w:rPr>
                  <w:rFonts w:ascii="Ebrima" w:eastAsia="Times New Roman" w:hAnsi="Ebrima" w:cs="Calibri"/>
                  <w:color w:val="000000"/>
                  <w:sz w:val="20"/>
                  <w:szCs w:val="20"/>
                </w:rPr>
                <w:t>0.69, 1.72</w:t>
              </w:r>
            </w:ins>
          </w:p>
        </w:tc>
        <w:tc>
          <w:tcPr>
            <w:tcW w:w="1235" w:type="dxa"/>
            <w:hideMark/>
          </w:tcPr>
          <w:p w14:paraId="6252E190"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13" w:author="Alex" w:date="2017-05-09T07:06:00Z"/>
                <w:rFonts w:ascii="Ebrima" w:eastAsia="Times New Roman" w:hAnsi="Ebrima" w:cs="Calibri"/>
                <w:color w:val="000000"/>
                <w:sz w:val="20"/>
                <w:szCs w:val="20"/>
              </w:rPr>
              <w:pPrChange w:id="814"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15" w:author="Alex" w:date="2017-05-09T07:06:00Z">
              <w:r w:rsidRPr="00853598">
                <w:rPr>
                  <w:rFonts w:ascii="Ebrima" w:eastAsia="Times New Roman" w:hAnsi="Ebrima" w:cs="Calibri"/>
                  <w:color w:val="000000"/>
                  <w:sz w:val="20"/>
                  <w:szCs w:val="20"/>
                </w:rPr>
                <w:t>1.12, 2.31</w:t>
              </w:r>
            </w:ins>
          </w:p>
        </w:tc>
        <w:tc>
          <w:tcPr>
            <w:tcW w:w="1169" w:type="dxa"/>
            <w:hideMark/>
          </w:tcPr>
          <w:p w14:paraId="20A43B5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16" w:author="Alex" w:date="2017-05-09T07:06:00Z"/>
                <w:rFonts w:ascii="Ebrima" w:eastAsia="Times New Roman" w:hAnsi="Ebrima" w:cs="Calibri"/>
                <w:color w:val="000000"/>
                <w:sz w:val="20"/>
                <w:szCs w:val="20"/>
              </w:rPr>
              <w:pPrChange w:id="817"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18" w:author="Alex" w:date="2017-05-09T07:06:00Z">
              <w:r w:rsidRPr="00853598">
                <w:rPr>
                  <w:rFonts w:ascii="Ebrima" w:eastAsia="Times New Roman" w:hAnsi="Ebrima" w:cs="Calibri"/>
                  <w:color w:val="000000"/>
                  <w:sz w:val="20"/>
                  <w:szCs w:val="20"/>
                </w:rPr>
                <w:t>0.76, 1.56</w:t>
              </w:r>
            </w:ins>
          </w:p>
        </w:tc>
        <w:tc>
          <w:tcPr>
            <w:tcW w:w="1166" w:type="dxa"/>
            <w:hideMark/>
          </w:tcPr>
          <w:p w14:paraId="57852CE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19" w:author="Alex" w:date="2017-05-09T07:06:00Z"/>
                <w:rFonts w:ascii="Ebrima" w:eastAsia="Times New Roman" w:hAnsi="Ebrima" w:cs="Calibri"/>
                <w:color w:val="000000"/>
                <w:sz w:val="20"/>
                <w:szCs w:val="20"/>
              </w:rPr>
              <w:pPrChange w:id="820"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21" w:author="Alex" w:date="2017-05-09T07:06:00Z">
              <w:r w:rsidRPr="00853598">
                <w:rPr>
                  <w:rFonts w:ascii="Ebrima" w:eastAsia="Times New Roman" w:hAnsi="Ebrima" w:cs="Calibri"/>
                  <w:color w:val="000000"/>
                  <w:sz w:val="20"/>
                  <w:szCs w:val="20"/>
                </w:rPr>
                <w:t>1.73, 4.47</w:t>
              </w:r>
            </w:ins>
          </w:p>
        </w:tc>
        <w:tc>
          <w:tcPr>
            <w:tcW w:w="1166" w:type="dxa"/>
            <w:hideMark/>
          </w:tcPr>
          <w:p w14:paraId="2B1891E1"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22" w:author="Alex" w:date="2017-05-09T07:06:00Z"/>
                <w:rFonts w:ascii="Ebrima" w:eastAsia="Times New Roman" w:hAnsi="Ebrima" w:cs="Calibri"/>
                <w:color w:val="000000"/>
                <w:sz w:val="20"/>
                <w:szCs w:val="20"/>
              </w:rPr>
              <w:pPrChange w:id="823"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24" w:author="Alex" w:date="2017-05-09T07:06:00Z">
              <w:r w:rsidRPr="00853598">
                <w:rPr>
                  <w:rFonts w:ascii="Ebrima" w:eastAsia="Times New Roman" w:hAnsi="Ebrima" w:cs="Calibri"/>
                  <w:color w:val="000000"/>
                  <w:sz w:val="20"/>
                  <w:szCs w:val="20"/>
                </w:rPr>
                <w:t>1.97, 6.42</w:t>
              </w:r>
            </w:ins>
          </w:p>
        </w:tc>
        <w:tc>
          <w:tcPr>
            <w:tcW w:w="1259" w:type="dxa"/>
            <w:hideMark/>
          </w:tcPr>
          <w:p w14:paraId="68A1372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25" w:author="Alex" w:date="2017-05-09T07:06:00Z"/>
                <w:rFonts w:ascii="Ebrima" w:eastAsia="Times New Roman" w:hAnsi="Ebrima" w:cs="Calibri"/>
                <w:color w:val="000000"/>
                <w:sz w:val="20"/>
                <w:szCs w:val="20"/>
              </w:rPr>
              <w:pPrChange w:id="826"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27" w:author="Alex" w:date="2017-05-09T07:06:00Z">
              <w:r w:rsidRPr="00853598">
                <w:rPr>
                  <w:rFonts w:ascii="Ebrima" w:eastAsia="Times New Roman" w:hAnsi="Ebrima" w:cs="Calibri"/>
                  <w:color w:val="000000"/>
                  <w:sz w:val="20"/>
                  <w:szCs w:val="20"/>
                </w:rPr>
                <w:t>2.91, 9.70</w:t>
              </w:r>
            </w:ins>
          </w:p>
        </w:tc>
        <w:tc>
          <w:tcPr>
            <w:tcW w:w="1260" w:type="dxa"/>
            <w:hideMark/>
          </w:tcPr>
          <w:p w14:paraId="0BCDF23F"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28" w:author="Alex" w:date="2017-05-09T07:06:00Z"/>
                <w:rFonts w:ascii="Ebrima" w:eastAsia="Times New Roman" w:hAnsi="Ebrima" w:cs="Calibri"/>
                <w:color w:val="000000"/>
                <w:sz w:val="20"/>
                <w:szCs w:val="20"/>
              </w:rPr>
              <w:pPrChange w:id="829"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30" w:author="Alex" w:date="2017-05-09T07:06:00Z">
              <w:r w:rsidRPr="00853598">
                <w:rPr>
                  <w:rFonts w:ascii="Ebrima" w:eastAsia="Times New Roman" w:hAnsi="Ebrima" w:cs="Calibri"/>
                  <w:color w:val="000000"/>
                  <w:sz w:val="20"/>
                  <w:szCs w:val="20"/>
                </w:rPr>
                <w:t>5.54, 12.38</w:t>
              </w:r>
            </w:ins>
          </w:p>
        </w:tc>
      </w:tr>
      <w:tr w:rsidR="009A5EF7" w:rsidRPr="00853598" w14:paraId="7CB82176" w14:textId="77777777" w:rsidTr="009A5EF7">
        <w:tblPrEx>
          <w:tblW w:w="10890" w:type="dxa"/>
          <w:tblInd w:w="-725" w:type="dxa"/>
          <w:tblPrExChange w:id="831" w:author="Alex" w:date="2017-05-09T07:09:00Z">
            <w:tblPrEx>
              <w:tblW w:w="11294" w:type="dxa"/>
              <w:tblInd w:w="-725" w:type="dxa"/>
            </w:tblPrEx>
          </w:tblPrExChange>
        </w:tblPrEx>
        <w:trPr>
          <w:trHeight w:val="300"/>
          <w:ins w:id="832" w:author="Alex" w:date="2017-05-09T07:06:00Z"/>
          <w:trPrChange w:id="833"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834" w:author="Alex" w:date="2017-05-09T07:09:00Z">
              <w:tcPr>
                <w:tcW w:w="1243" w:type="dxa"/>
                <w:hideMark/>
              </w:tcPr>
            </w:tcPrChange>
          </w:tcPr>
          <w:p w14:paraId="17B0106B" w14:textId="77777777" w:rsidR="00853598" w:rsidRPr="00853598" w:rsidRDefault="00853598">
            <w:pPr>
              <w:jc w:val="center"/>
              <w:rPr>
                <w:ins w:id="835" w:author="Alex" w:date="2017-05-09T07:06:00Z"/>
                <w:rFonts w:ascii="Ebrima" w:eastAsia="Times New Roman" w:hAnsi="Ebrima" w:cs="Calibri"/>
                <w:color w:val="000000"/>
                <w:sz w:val="20"/>
                <w:szCs w:val="20"/>
              </w:rPr>
              <w:pPrChange w:id="836" w:author="Alex" w:date="2017-05-09T07:07:00Z">
                <w:pPr>
                  <w:spacing w:after="160"/>
                </w:pPr>
              </w:pPrChange>
            </w:pPr>
          </w:p>
        </w:tc>
        <w:tc>
          <w:tcPr>
            <w:tcW w:w="0" w:type="dxa"/>
            <w:hideMark/>
            <w:tcPrChange w:id="837" w:author="Alex" w:date="2017-05-09T07:09:00Z">
              <w:tcPr>
                <w:tcW w:w="1223" w:type="dxa"/>
                <w:hideMark/>
              </w:tcPr>
            </w:tcPrChange>
          </w:tcPr>
          <w:p w14:paraId="5872A812"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38" w:author="Alex" w:date="2017-05-09T07:06:00Z"/>
                <w:rFonts w:ascii="Ebrima" w:eastAsia="Times New Roman" w:hAnsi="Ebrima" w:cs="Calibri"/>
                <w:color w:val="000000"/>
                <w:sz w:val="20"/>
                <w:szCs w:val="20"/>
              </w:rPr>
              <w:pPrChange w:id="839"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40" w:author="Alex" w:date="2017-05-09T07:06:00Z">
              <w:r w:rsidRPr="00853598">
                <w:rPr>
                  <w:rFonts w:ascii="Ebrima" w:eastAsia="Times New Roman" w:hAnsi="Ebrima" w:cs="Calibri"/>
                  <w:color w:val="000000"/>
                  <w:sz w:val="20"/>
                  <w:szCs w:val="20"/>
                </w:rPr>
                <w:t>(0.28, 1.17)</w:t>
              </w:r>
            </w:ins>
          </w:p>
        </w:tc>
        <w:tc>
          <w:tcPr>
            <w:tcW w:w="0" w:type="dxa"/>
            <w:hideMark/>
            <w:tcPrChange w:id="841" w:author="Alex" w:date="2017-05-09T07:09:00Z">
              <w:tcPr>
                <w:tcW w:w="1169" w:type="dxa"/>
                <w:hideMark/>
              </w:tcPr>
            </w:tcPrChange>
          </w:tcPr>
          <w:p w14:paraId="41A6942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42" w:author="Alex" w:date="2017-05-09T07:06:00Z"/>
                <w:rFonts w:ascii="Ebrima" w:eastAsia="Times New Roman" w:hAnsi="Ebrima" w:cs="Calibri"/>
                <w:color w:val="000000"/>
                <w:sz w:val="20"/>
                <w:szCs w:val="20"/>
              </w:rPr>
              <w:pPrChange w:id="843"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44" w:author="Alex" w:date="2017-05-09T07:06:00Z">
              <w:r w:rsidRPr="00853598">
                <w:rPr>
                  <w:rFonts w:ascii="Ebrima" w:eastAsia="Times New Roman" w:hAnsi="Ebrima" w:cs="Calibri"/>
                  <w:color w:val="000000"/>
                  <w:sz w:val="20"/>
                  <w:szCs w:val="20"/>
                </w:rPr>
                <w:t>(0.15, 0.50)</w:t>
              </w:r>
            </w:ins>
          </w:p>
        </w:tc>
        <w:tc>
          <w:tcPr>
            <w:tcW w:w="0" w:type="dxa"/>
            <w:hideMark/>
            <w:tcPrChange w:id="845" w:author="Alex" w:date="2017-05-09T07:09:00Z">
              <w:tcPr>
                <w:tcW w:w="1235" w:type="dxa"/>
                <w:hideMark/>
              </w:tcPr>
            </w:tcPrChange>
          </w:tcPr>
          <w:p w14:paraId="2E8E7F4D"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46" w:author="Alex" w:date="2017-05-09T07:06:00Z"/>
                <w:rFonts w:ascii="Ebrima" w:eastAsia="Times New Roman" w:hAnsi="Ebrima" w:cs="Calibri"/>
                <w:color w:val="000000"/>
                <w:sz w:val="20"/>
                <w:szCs w:val="20"/>
              </w:rPr>
              <w:pPrChange w:id="847"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48" w:author="Alex" w:date="2017-05-09T07:06:00Z">
              <w:r w:rsidRPr="00853598">
                <w:rPr>
                  <w:rFonts w:ascii="Ebrima" w:eastAsia="Times New Roman" w:hAnsi="Ebrima" w:cs="Calibri"/>
                  <w:color w:val="000000"/>
                  <w:sz w:val="20"/>
                  <w:szCs w:val="20"/>
                </w:rPr>
                <w:t>(0.23, 0.72)</w:t>
              </w:r>
            </w:ins>
          </w:p>
        </w:tc>
        <w:tc>
          <w:tcPr>
            <w:tcW w:w="0" w:type="dxa"/>
            <w:hideMark/>
            <w:tcPrChange w:id="849" w:author="Alex" w:date="2017-05-09T07:09:00Z">
              <w:tcPr>
                <w:tcW w:w="1169" w:type="dxa"/>
                <w:hideMark/>
              </w:tcPr>
            </w:tcPrChange>
          </w:tcPr>
          <w:p w14:paraId="2BB66C5D"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50" w:author="Alex" w:date="2017-05-09T07:06:00Z"/>
                <w:rFonts w:ascii="Ebrima" w:eastAsia="Times New Roman" w:hAnsi="Ebrima" w:cs="Calibri"/>
                <w:color w:val="000000"/>
                <w:sz w:val="20"/>
                <w:szCs w:val="20"/>
              </w:rPr>
              <w:pPrChange w:id="851"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52" w:author="Alex" w:date="2017-05-09T07:06:00Z">
              <w:r w:rsidRPr="00853598">
                <w:rPr>
                  <w:rFonts w:ascii="Ebrima" w:eastAsia="Times New Roman" w:hAnsi="Ebrima" w:cs="Calibri"/>
                  <w:color w:val="000000"/>
                  <w:sz w:val="20"/>
                  <w:szCs w:val="20"/>
                </w:rPr>
                <w:t>(0.17, 0.36)</w:t>
              </w:r>
            </w:ins>
          </w:p>
        </w:tc>
        <w:tc>
          <w:tcPr>
            <w:tcW w:w="0" w:type="dxa"/>
            <w:hideMark/>
            <w:tcPrChange w:id="853" w:author="Alex" w:date="2017-05-09T07:09:00Z">
              <w:tcPr>
                <w:tcW w:w="1166" w:type="dxa"/>
                <w:hideMark/>
              </w:tcPr>
            </w:tcPrChange>
          </w:tcPr>
          <w:p w14:paraId="1067F8E4"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54" w:author="Alex" w:date="2017-05-09T07:06:00Z"/>
                <w:rFonts w:ascii="Ebrima" w:eastAsia="Times New Roman" w:hAnsi="Ebrima" w:cs="Calibri"/>
                <w:color w:val="000000"/>
                <w:sz w:val="20"/>
                <w:szCs w:val="20"/>
              </w:rPr>
              <w:pPrChange w:id="855"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56" w:author="Alex" w:date="2017-05-09T07:06:00Z">
              <w:r w:rsidRPr="00853598">
                <w:rPr>
                  <w:rFonts w:ascii="Ebrima" w:eastAsia="Times New Roman" w:hAnsi="Ebrima" w:cs="Calibri"/>
                  <w:color w:val="000000"/>
                  <w:sz w:val="20"/>
                  <w:szCs w:val="20"/>
                </w:rPr>
                <w:t>(0.66, 54)</w:t>
              </w:r>
            </w:ins>
          </w:p>
        </w:tc>
        <w:tc>
          <w:tcPr>
            <w:tcW w:w="0" w:type="dxa"/>
            <w:hideMark/>
            <w:tcPrChange w:id="857" w:author="Alex" w:date="2017-05-09T07:09:00Z">
              <w:tcPr>
                <w:tcW w:w="1166" w:type="dxa"/>
                <w:hideMark/>
              </w:tcPr>
            </w:tcPrChange>
          </w:tcPr>
          <w:p w14:paraId="7FC3F2C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58" w:author="Alex" w:date="2017-05-09T07:06:00Z"/>
                <w:rFonts w:ascii="Ebrima" w:eastAsia="Times New Roman" w:hAnsi="Ebrima" w:cs="Calibri"/>
                <w:color w:val="000000"/>
                <w:sz w:val="20"/>
                <w:szCs w:val="20"/>
              </w:rPr>
              <w:pPrChange w:id="859"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60" w:author="Alex" w:date="2017-05-09T07:06:00Z">
              <w:r w:rsidRPr="00853598">
                <w:rPr>
                  <w:rFonts w:ascii="Ebrima" w:eastAsia="Times New Roman" w:hAnsi="Ebrima" w:cs="Calibri"/>
                  <w:color w:val="000000"/>
                  <w:sz w:val="20"/>
                  <w:szCs w:val="20"/>
                </w:rPr>
                <w:t>(0.24, 1.56)</w:t>
              </w:r>
            </w:ins>
          </w:p>
        </w:tc>
        <w:tc>
          <w:tcPr>
            <w:tcW w:w="0" w:type="dxa"/>
            <w:hideMark/>
            <w:tcPrChange w:id="861" w:author="Alex" w:date="2017-05-09T07:09:00Z">
              <w:tcPr>
                <w:tcW w:w="1259" w:type="dxa"/>
                <w:hideMark/>
              </w:tcPr>
            </w:tcPrChange>
          </w:tcPr>
          <w:p w14:paraId="1B45C617"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62" w:author="Alex" w:date="2017-05-09T07:06:00Z"/>
                <w:rFonts w:ascii="Ebrima" w:eastAsia="Times New Roman" w:hAnsi="Ebrima" w:cs="Calibri"/>
                <w:color w:val="000000"/>
                <w:sz w:val="20"/>
                <w:szCs w:val="20"/>
              </w:rPr>
              <w:pPrChange w:id="863"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64" w:author="Alex" w:date="2017-05-09T07:06:00Z">
              <w:r w:rsidRPr="00853598">
                <w:rPr>
                  <w:rFonts w:ascii="Ebrima" w:eastAsia="Times New Roman" w:hAnsi="Ebrima" w:cs="Calibri"/>
                  <w:color w:val="000000"/>
                  <w:sz w:val="20"/>
                  <w:szCs w:val="20"/>
                </w:rPr>
                <w:t>(0.35, 1.03)</w:t>
              </w:r>
            </w:ins>
          </w:p>
        </w:tc>
        <w:tc>
          <w:tcPr>
            <w:tcW w:w="1260" w:type="dxa"/>
            <w:hideMark/>
            <w:tcPrChange w:id="865" w:author="Alex" w:date="2017-05-09T07:09:00Z">
              <w:tcPr>
                <w:tcW w:w="1664" w:type="dxa"/>
                <w:gridSpan w:val="2"/>
                <w:hideMark/>
              </w:tcPr>
            </w:tcPrChange>
          </w:tcPr>
          <w:p w14:paraId="5ECD1554"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866" w:author="Alex" w:date="2017-05-09T07:06:00Z"/>
                <w:rFonts w:ascii="Ebrima" w:eastAsia="Times New Roman" w:hAnsi="Ebrima" w:cs="Calibri"/>
                <w:color w:val="000000"/>
                <w:sz w:val="20"/>
                <w:szCs w:val="20"/>
              </w:rPr>
              <w:pPrChange w:id="867"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68" w:author="Alex" w:date="2017-05-09T07:06:00Z">
              <w:r w:rsidRPr="00853598">
                <w:rPr>
                  <w:rFonts w:ascii="Ebrima" w:eastAsia="Times New Roman" w:hAnsi="Ebrima" w:cs="Calibri"/>
                  <w:color w:val="000000"/>
                  <w:sz w:val="20"/>
                  <w:szCs w:val="20"/>
                </w:rPr>
                <w:t>(5.66, 7.69)</w:t>
              </w:r>
            </w:ins>
          </w:p>
        </w:tc>
      </w:tr>
      <w:tr w:rsidR="009A5EF7" w:rsidRPr="00853598" w14:paraId="1C235027" w14:textId="77777777" w:rsidTr="009A5EF7">
        <w:tblPrEx>
          <w:tblW w:w="10890" w:type="dxa"/>
          <w:tblInd w:w="-725" w:type="dxa"/>
          <w:tblPrExChange w:id="869" w:author="Alex" w:date="2017-05-09T07:09:00Z">
            <w:tblPrEx>
              <w:tblW w:w="11294" w:type="dxa"/>
              <w:tblInd w:w="-725" w:type="dxa"/>
            </w:tblPrEx>
          </w:tblPrExChange>
        </w:tblPrEx>
        <w:trPr>
          <w:cnfStyle w:val="000000100000" w:firstRow="0" w:lastRow="0" w:firstColumn="0" w:lastColumn="0" w:oddVBand="0" w:evenVBand="0" w:oddHBand="1" w:evenHBand="0" w:firstRowFirstColumn="0" w:firstRowLastColumn="0" w:lastRowFirstColumn="0" w:lastRowLastColumn="0"/>
          <w:trHeight w:val="300"/>
          <w:ins w:id="870" w:author="Alex" w:date="2017-05-09T07:06:00Z"/>
          <w:trPrChange w:id="871"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872" w:author="Alex" w:date="2017-05-09T07:09:00Z">
              <w:tcPr>
                <w:tcW w:w="1243" w:type="dxa"/>
                <w:hideMark/>
              </w:tcPr>
            </w:tcPrChange>
          </w:tcPr>
          <w:p w14:paraId="3EE8A5ED" w14:textId="77777777" w:rsidR="00853598" w:rsidRPr="00853598" w:rsidRDefault="00853598">
            <w:pPr>
              <w:jc w:val="center"/>
              <w:cnfStyle w:val="001000100000" w:firstRow="0" w:lastRow="0" w:firstColumn="1" w:lastColumn="0" w:oddVBand="0" w:evenVBand="0" w:oddHBand="1" w:evenHBand="0" w:firstRowFirstColumn="0" w:firstRowLastColumn="0" w:lastRowFirstColumn="0" w:lastRowLastColumn="0"/>
              <w:rPr>
                <w:ins w:id="873" w:author="Alex" w:date="2017-05-09T07:06:00Z"/>
                <w:rFonts w:ascii="Calibri" w:eastAsia="Times New Roman" w:hAnsi="Calibri" w:cs="Calibri"/>
                <w:b w:val="0"/>
                <w:bCs w:val="0"/>
                <w:color w:val="000000"/>
                <w:sz w:val="20"/>
                <w:szCs w:val="20"/>
              </w:rPr>
              <w:pPrChange w:id="874" w:author="Alex" w:date="2017-05-09T07:07: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875" w:author="Alex" w:date="2017-05-09T07:06:00Z">
              <w:r w:rsidRPr="00853598">
                <w:rPr>
                  <w:rFonts w:ascii="Calibri" w:eastAsia="Times New Roman" w:hAnsi="Calibri" w:cs="Calibri"/>
                  <w:color w:val="000000"/>
                  <w:sz w:val="20"/>
                  <w:szCs w:val="20"/>
                </w:rPr>
                <w:t>Dissolved organic carbon (ppm)</w:t>
              </w:r>
            </w:ins>
          </w:p>
        </w:tc>
        <w:tc>
          <w:tcPr>
            <w:tcW w:w="0" w:type="dxa"/>
            <w:hideMark/>
            <w:tcPrChange w:id="876" w:author="Alex" w:date="2017-05-09T07:09:00Z">
              <w:tcPr>
                <w:tcW w:w="1223" w:type="dxa"/>
                <w:hideMark/>
              </w:tcPr>
            </w:tcPrChange>
          </w:tcPr>
          <w:p w14:paraId="7E324AE3"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77" w:author="Alex" w:date="2017-05-09T07:06:00Z"/>
                <w:rFonts w:ascii="Ebrima" w:eastAsia="Times New Roman" w:hAnsi="Ebrima" w:cs="Calibri"/>
                <w:color w:val="000000"/>
                <w:sz w:val="20"/>
                <w:szCs w:val="20"/>
              </w:rPr>
              <w:pPrChange w:id="878"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79" w:author="Alex" w:date="2017-05-09T07:06:00Z">
              <w:r w:rsidRPr="00853598">
                <w:rPr>
                  <w:rFonts w:ascii="Ebrima" w:eastAsia="Times New Roman" w:hAnsi="Ebrima" w:cs="Calibri"/>
                  <w:color w:val="000000"/>
                  <w:sz w:val="20"/>
                  <w:szCs w:val="20"/>
                </w:rPr>
                <w:t>10.22, 8.96</w:t>
              </w:r>
            </w:ins>
          </w:p>
        </w:tc>
        <w:tc>
          <w:tcPr>
            <w:tcW w:w="0" w:type="dxa"/>
            <w:hideMark/>
            <w:tcPrChange w:id="880" w:author="Alex" w:date="2017-05-09T07:09:00Z">
              <w:tcPr>
                <w:tcW w:w="1169" w:type="dxa"/>
                <w:hideMark/>
              </w:tcPr>
            </w:tcPrChange>
          </w:tcPr>
          <w:p w14:paraId="6A6FE5D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81" w:author="Alex" w:date="2017-05-09T07:06:00Z"/>
                <w:rFonts w:ascii="Ebrima" w:eastAsia="Times New Roman" w:hAnsi="Ebrima" w:cs="Calibri"/>
                <w:color w:val="000000"/>
                <w:sz w:val="20"/>
                <w:szCs w:val="20"/>
              </w:rPr>
              <w:pPrChange w:id="882"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83" w:author="Alex" w:date="2017-05-09T07:06:00Z">
              <w:r w:rsidRPr="00853598">
                <w:rPr>
                  <w:rFonts w:ascii="Ebrima" w:eastAsia="Times New Roman" w:hAnsi="Ebrima" w:cs="Calibri"/>
                  <w:color w:val="000000"/>
                  <w:sz w:val="20"/>
                  <w:szCs w:val="20"/>
                </w:rPr>
                <w:t>15.47, 13.6</w:t>
              </w:r>
            </w:ins>
          </w:p>
        </w:tc>
        <w:tc>
          <w:tcPr>
            <w:tcW w:w="0" w:type="dxa"/>
            <w:hideMark/>
            <w:tcPrChange w:id="884" w:author="Alex" w:date="2017-05-09T07:09:00Z">
              <w:tcPr>
                <w:tcW w:w="1235" w:type="dxa"/>
                <w:hideMark/>
              </w:tcPr>
            </w:tcPrChange>
          </w:tcPr>
          <w:p w14:paraId="61D1613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85" w:author="Alex" w:date="2017-05-09T07:06:00Z"/>
                <w:rFonts w:ascii="Ebrima" w:eastAsia="Times New Roman" w:hAnsi="Ebrima" w:cs="Calibri"/>
                <w:color w:val="000000"/>
                <w:sz w:val="20"/>
                <w:szCs w:val="20"/>
              </w:rPr>
              <w:pPrChange w:id="886"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87" w:author="Alex" w:date="2017-05-09T07:06:00Z">
              <w:r w:rsidRPr="00853598">
                <w:rPr>
                  <w:rFonts w:ascii="Ebrima" w:eastAsia="Times New Roman" w:hAnsi="Ebrima" w:cs="Calibri"/>
                  <w:color w:val="000000"/>
                  <w:sz w:val="20"/>
                  <w:szCs w:val="20"/>
                </w:rPr>
                <w:t>10.05, 10.40</w:t>
              </w:r>
            </w:ins>
          </w:p>
        </w:tc>
        <w:tc>
          <w:tcPr>
            <w:tcW w:w="0" w:type="dxa"/>
            <w:hideMark/>
            <w:tcPrChange w:id="888" w:author="Alex" w:date="2017-05-09T07:09:00Z">
              <w:tcPr>
                <w:tcW w:w="1169" w:type="dxa"/>
                <w:hideMark/>
              </w:tcPr>
            </w:tcPrChange>
          </w:tcPr>
          <w:p w14:paraId="388B5B5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89" w:author="Alex" w:date="2017-05-09T07:06:00Z"/>
                <w:rFonts w:ascii="Ebrima" w:eastAsia="Times New Roman" w:hAnsi="Ebrima" w:cs="Calibri"/>
                <w:color w:val="000000"/>
                <w:sz w:val="20"/>
                <w:szCs w:val="20"/>
              </w:rPr>
              <w:pPrChange w:id="890"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91" w:author="Alex" w:date="2017-05-09T07:06:00Z">
              <w:r w:rsidRPr="00853598">
                <w:rPr>
                  <w:rFonts w:ascii="Ebrima" w:eastAsia="Times New Roman" w:hAnsi="Ebrima" w:cs="Calibri"/>
                  <w:color w:val="000000"/>
                  <w:sz w:val="20"/>
                  <w:szCs w:val="20"/>
                </w:rPr>
                <w:t>7.26, 7.27</w:t>
              </w:r>
            </w:ins>
          </w:p>
        </w:tc>
        <w:tc>
          <w:tcPr>
            <w:tcW w:w="0" w:type="dxa"/>
            <w:hideMark/>
            <w:tcPrChange w:id="892" w:author="Alex" w:date="2017-05-09T07:09:00Z">
              <w:tcPr>
                <w:tcW w:w="1166" w:type="dxa"/>
                <w:hideMark/>
              </w:tcPr>
            </w:tcPrChange>
          </w:tcPr>
          <w:p w14:paraId="553BE2B5"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93" w:author="Alex" w:date="2017-05-09T07:06:00Z"/>
                <w:rFonts w:ascii="Ebrima" w:eastAsia="Times New Roman" w:hAnsi="Ebrima" w:cs="Calibri"/>
                <w:color w:val="000000"/>
                <w:sz w:val="20"/>
                <w:szCs w:val="20"/>
              </w:rPr>
              <w:pPrChange w:id="894"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95" w:author="Alex" w:date="2017-05-09T07:06:00Z">
              <w:r w:rsidRPr="00853598">
                <w:rPr>
                  <w:rFonts w:ascii="Ebrima" w:eastAsia="Times New Roman" w:hAnsi="Ebrima" w:cs="Calibri"/>
                  <w:color w:val="000000"/>
                  <w:sz w:val="20"/>
                  <w:szCs w:val="20"/>
                </w:rPr>
                <w:t>19.87, 20.58</w:t>
              </w:r>
            </w:ins>
          </w:p>
        </w:tc>
        <w:tc>
          <w:tcPr>
            <w:tcW w:w="0" w:type="dxa"/>
            <w:hideMark/>
            <w:tcPrChange w:id="896" w:author="Alex" w:date="2017-05-09T07:09:00Z">
              <w:tcPr>
                <w:tcW w:w="1166" w:type="dxa"/>
                <w:hideMark/>
              </w:tcPr>
            </w:tcPrChange>
          </w:tcPr>
          <w:p w14:paraId="75752C3E"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897" w:author="Alex" w:date="2017-05-09T07:06:00Z"/>
                <w:rFonts w:ascii="Ebrima" w:eastAsia="Times New Roman" w:hAnsi="Ebrima" w:cs="Calibri"/>
                <w:color w:val="000000"/>
                <w:sz w:val="20"/>
                <w:szCs w:val="20"/>
              </w:rPr>
              <w:pPrChange w:id="898"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99" w:author="Alex" w:date="2017-05-09T07:06:00Z">
              <w:r w:rsidRPr="00853598">
                <w:rPr>
                  <w:rFonts w:ascii="Ebrima" w:eastAsia="Times New Roman" w:hAnsi="Ebrima" w:cs="Calibri"/>
                  <w:color w:val="000000"/>
                  <w:sz w:val="20"/>
                  <w:szCs w:val="20"/>
                </w:rPr>
                <w:t>12.40, 21.92</w:t>
              </w:r>
            </w:ins>
          </w:p>
        </w:tc>
        <w:tc>
          <w:tcPr>
            <w:tcW w:w="0" w:type="dxa"/>
            <w:hideMark/>
            <w:tcPrChange w:id="900" w:author="Alex" w:date="2017-05-09T07:09:00Z">
              <w:tcPr>
                <w:tcW w:w="1259" w:type="dxa"/>
                <w:hideMark/>
              </w:tcPr>
            </w:tcPrChange>
          </w:tcPr>
          <w:p w14:paraId="2B2F355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01" w:author="Alex" w:date="2017-05-09T07:06:00Z"/>
                <w:rFonts w:ascii="Ebrima" w:eastAsia="Times New Roman" w:hAnsi="Ebrima" w:cs="Calibri"/>
                <w:color w:val="000000"/>
                <w:sz w:val="20"/>
                <w:szCs w:val="20"/>
              </w:rPr>
              <w:pPrChange w:id="902"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03" w:author="Alex" w:date="2017-05-09T07:06:00Z">
              <w:r w:rsidRPr="00853598">
                <w:rPr>
                  <w:rFonts w:ascii="Ebrima" w:eastAsia="Times New Roman" w:hAnsi="Ebrima" w:cs="Calibri"/>
                  <w:color w:val="000000"/>
                  <w:sz w:val="20"/>
                  <w:szCs w:val="20"/>
                </w:rPr>
                <w:t>7.26, 7.33</w:t>
              </w:r>
            </w:ins>
          </w:p>
        </w:tc>
        <w:tc>
          <w:tcPr>
            <w:tcW w:w="1260" w:type="dxa"/>
            <w:hideMark/>
            <w:tcPrChange w:id="904" w:author="Alex" w:date="2017-05-09T07:09:00Z">
              <w:tcPr>
                <w:tcW w:w="1664" w:type="dxa"/>
                <w:gridSpan w:val="2"/>
                <w:hideMark/>
              </w:tcPr>
            </w:tcPrChange>
          </w:tcPr>
          <w:p w14:paraId="4D1E3D52"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05" w:author="Alex" w:date="2017-05-09T07:06:00Z"/>
                <w:rFonts w:ascii="Ebrima" w:eastAsia="Times New Roman" w:hAnsi="Ebrima" w:cs="Calibri"/>
                <w:color w:val="000000"/>
                <w:sz w:val="20"/>
                <w:szCs w:val="20"/>
              </w:rPr>
              <w:pPrChange w:id="906"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07" w:author="Alex" w:date="2017-05-09T07:06:00Z">
              <w:r w:rsidRPr="00853598">
                <w:rPr>
                  <w:rFonts w:ascii="Ebrima" w:eastAsia="Times New Roman" w:hAnsi="Ebrima" w:cs="Calibri"/>
                  <w:color w:val="000000"/>
                  <w:sz w:val="20"/>
                  <w:szCs w:val="20"/>
                </w:rPr>
                <w:t>20.63, 67.10</w:t>
              </w:r>
            </w:ins>
          </w:p>
        </w:tc>
      </w:tr>
      <w:tr w:rsidR="009A5EF7" w:rsidRPr="00853598" w14:paraId="234AEEF9" w14:textId="77777777" w:rsidTr="009A5EF7">
        <w:tblPrEx>
          <w:tblW w:w="10890" w:type="dxa"/>
          <w:tblInd w:w="-725" w:type="dxa"/>
          <w:tblPrExChange w:id="908" w:author="Alex" w:date="2017-05-09T07:09:00Z">
            <w:tblPrEx>
              <w:tblW w:w="11294" w:type="dxa"/>
              <w:tblInd w:w="-725" w:type="dxa"/>
            </w:tblPrEx>
          </w:tblPrExChange>
        </w:tblPrEx>
        <w:trPr>
          <w:trHeight w:val="300"/>
          <w:ins w:id="909" w:author="Alex" w:date="2017-05-09T07:06:00Z"/>
          <w:trPrChange w:id="910"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911" w:author="Alex" w:date="2017-05-09T07:09:00Z">
              <w:tcPr>
                <w:tcW w:w="1243" w:type="dxa"/>
                <w:hideMark/>
              </w:tcPr>
            </w:tcPrChange>
          </w:tcPr>
          <w:p w14:paraId="11C6A816" w14:textId="77777777" w:rsidR="00853598" w:rsidRPr="00853598" w:rsidRDefault="00853598">
            <w:pPr>
              <w:jc w:val="center"/>
              <w:rPr>
                <w:ins w:id="912" w:author="Alex" w:date="2017-05-09T07:06:00Z"/>
                <w:rFonts w:ascii="Ebrima" w:eastAsia="Times New Roman" w:hAnsi="Ebrima" w:cs="Calibri"/>
                <w:color w:val="000000"/>
                <w:sz w:val="20"/>
                <w:szCs w:val="20"/>
              </w:rPr>
              <w:pPrChange w:id="913" w:author="Alex" w:date="2017-05-09T07:07:00Z">
                <w:pPr>
                  <w:spacing w:after="160"/>
                </w:pPr>
              </w:pPrChange>
            </w:pPr>
          </w:p>
        </w:tc>
        <w:tc>
          <w:tcPr>
            <w:tcW w:w="0" w:type="dxa"/>
            <w:hideMark/>
            <w:tcPrChange w:id="914" w:author="Alex" w:date="2017-05-09T07:09:00Z">
              <w:tcPr>
                <w:tcW w:w="1223" w:type="dxa"/>
                <w:hideMark/>
              </w:tcPr>
            </w:tcPrChange>
          </w:tcPr>
          <w:p w14:paraId="0D2B0526"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15" w:author="Alex" w:date="2017-05-09T07:06:00Z"/>
                <w:rFonts w:ascii="Ebrima" w:eastAsia="Times New Roman" w:hAnsi="Ebrima" w:cs="Calibri"/>
                <w:color w:val="000000"/>
                <w:sz w:val="20"/>
                <w:szCs w:val="20"/>
              </w:rPr>
              <w:pPrChange w:id="916"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17" w:author="Alex" w:date="2017-05-09T07:06:00Z">
              <w:r w:rsidRPr="00853598">
                <w:rPr>
                  <w:rFonts w:ascii="Ebrima" w:eastAsia="Times New Roman" w:hAnsi="Ebrima" w:cs="Calibri"/>
                  <w:color w:val="000000"/>
                  <w:sz w:val="20"/>
                  <w:szCs w:val="20"/>
                </w:rPr>
                <w:t>(0.59, 0.10)</w:t>
              </w:r>
            </w:ins>
          </w:p>
        </w:tc>
        <w:tc>
          <w:tcPr>
            <w:tcW w:w="0" w:type="dxa"/>
            <w:hideMark/>
            <w:tcPrChange w:id="918" w:author="Alex" w:date="2017-05-09T07:09:00Z">
              <w:tcPr>
                <w:tcW w:w="1169" w:type="dxa"/>
                <w:hideMark/>
              </w:tcPr>
            </w:tcPrChange>
          </w:tcPr>
          <w:p w14:paraId="46713C46"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19" w:author="Alex" w:date="2017-05-09T07:06:00Z"/>
                <w:rFonts w:ascii="Ebrima" w:eastAsia="Times New Roman" w:hAnsi="Ebrima" w:cs="Calibri"/>
                <w:color w:val="000000"/>
                <w:sz w:val="20"/>
                <w:szCs w:val="20"/>
              </w:rPr>
              <w:pPrChange w:id="920"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21" w:author="Alex" w:date="2017-05-09T07:06:00Z">
              <w:r w:rsidRPr="00853598">
                <w:rPr>
                  <w:rFonts w:ascii="Ebrima" w:eastAsia="Times New Roman" w:hAnsi="Ebrima" w:cs="Calibri"/>
                  <w:color w:val="000000"/>
                  <w:sz w:val="20"/>
                  <w:szCs w:val="20"/>
                </w:rPr>
                <w:t>(4.12, 0.82)</w:t>
              </w:r>
            </w:ins>
          </w:p>
        </w:tc>
        <w:tc>
          <w:tcPr>
            <w:tcW w:w="0" w:type="dxa"/>
            <w:hideMark/>
            <w:tcPrChange w:id="922" w:author="Alex" w:date="2017-05-09T07:09:00Z">
              <w:tcPr>
                <w:tcW w:w="1235" w:type="dxa"/>
                <w:hideMark/>
              </w:tcPr>
            </w:tcPrChange>
          </w:tcPr>
          <w:p w14:paraId="01222F7C"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23" w:author="Alex" w:date="2017-05-09T07:06:00Z"/>
                <w:rFonts w:ascii="Ebrima" w:eastAsia="Times New Roman" w:hAnsi="Ebrima" w:cs="Calibri"/>
                <w:color w:val="000000"/>
                <w:sz w:val="20"/>
                <w:szCs w:val="20"/>
              </w:rPr>
              <w:pPrChange w:id="924"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25" w:author="Alex" w:date="2017-05-09T07:06:00Z">
              <w:r w:rsidRPr="00853598">
                <w:rPr>
                  <w:rFonts w:ascii="Ebrima" w:eastAsia="Times New Roman" w:hAnsi="Ebrima" w:cs="Calibri"/>
                  <w:color w:val="000000"/>
                  <w:sz w:val="20"/>
                  <w:szCs w:val="20"/>
                </w:rPr>
                <w:t>(1.16, 0.96)</w:t>
              </w:r>
            </w:ins>
          </w:p>
        </w:tc>
        <w:tc>
          <w:tcPr>
            <w:tcW w:w="0" w:type="dxa"/>
            <w:hideMark/>
            <w:tcPrChange w:id="926" w:author="Alex" w:date="2017-05-09T07:09:00Z">
              <w:tcPr>
                <w:tcW w:w="1169" w:type="dxa"/>
                <w:hideMark/>
              </w:tcPr>
            </w:tcPrChange>
          </w:tcPr>
          <w:p w14:paraId="17846AA9"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27" w:author="Alex" w:date="2017-05-09T07:06:00Z"/>
                <w:rFonts w:ascii="Ebrima" w:eastAsia="Times New Roman" w:hAnsi="Ebrima" w:cs="Calibri"/>
                <w:color w:val="000000"/>
                <w:sz w:val="20"/>
                <w:szCs w:val="20"/>
              </w:rPr>
              <w:pPrChange w:id="928"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29" w:author="Alex" w:date="2017-05-09T07:06:00Z">
              <w:r w:rsidRPr="00853598">
                <w:rPr>
                  <w:rFonts w:ascii="Ebrima" w:eastAsia="Times New Roman" w:hAnsi="Ebrima" w:cs="Calibri"/>
                  <w:color w:val="000000"/>
                  <w:sz w:val="20"/>
                  <w:szCs w:val="20"/>
                </w:rPr>
                <w:t>(0.43, 0.73)</w:t>
              </w:r>
            </w:ins>
          </w:p>
        </w:tc>
        <w:tc>
          <w:tcPr>
            <w:tcW w:w="0" w:type="dxa"/>
            <w:hideMark/>
            <w:tcPrChange w:id="930" w:author="Alex" w:date="2017-05-09T07:09:00Z">
              <w:tcPr>
                <w:tcW w:w="1166" w:type="dxa"/>
                <w:hideMark/>
              </w:tcPr>
            </w:tcPrChange>
          </w:tcPr>
          <w:p w14:paraId="4DFC9B3A"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31" w:author="Alex" w:date="2017-05-09T07:06:00Z"/>
                <w:rFonts w:ascii="Ebrima" w:eastAsia="Times New Roman" w:hAnsi="Ebrima" w:cs="Calibri"/>
                <w:color w:val="000000"/>
                <w:sz w:val="20"/>
                <w:szCs w:val="20"/>
              </w:rPr>
              <w:pPrChange w:id="932"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33" w:author="Alex" w:date="2017-05-09T07:06:00Z">
              <w:r w:rsidRPr="00853598">
                <w:rPr>
                  <w:rFonts w:ascii="Ebrima" w:eastAsia="Times New Roman" w:hAnsi="Ebrima" w:cs="Calibri"/>
                  <w:color w:val="000000"/>
                  <w:sz w:val="20"/>
                  <w:szCs w:val="20"/>
                </w:rPr>
                <w:t>(2.76, 1.17)</w:t>
              </w:r>
            </w:ins>
          </w:p>
        </w:tc>
        <w:tc>
          <w:tcPr>
            <w:tcW w:w="1166" w:type="dxa"/>
            <w:hideMark/>
            <w:tcPrChange w:id="934" w:author="Alex" w:date="2017-05-09T07:09:00Z">
              <w:tcPr>
                <w:tcW w:w="1165" w:type="dxa"/>
                <w:hideMark/>
              </w:tcPr>
            </w:tcPrChange>
          </w:tcPr>
          <w:p w14:paraId="6EDBF07F"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35" w:author="Alex" w:date="2017-05-09T07:06:00Z"/>
                <w:rFonts w:ascii="Ebrima" w:eastAsia="Times New Roman" w:hAnsi="Ebrima" w:cs="Calibri"/>
                <w:color w:val="000000"/>
                <w:sz w:val="20"/>
                <w:szCs w:val="20"/>
              </w:rPr>
              <w:pPrChange w:id="936"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37" w:author="Alex" w:date="2017-05-09T07:06:00Z">
              <w:r w:rsidRPr="00853598">
                <w:rPr>
                  <w:rFonts w:ascii="Ebrima" w:eastAsia="Times New Roman" w:hAnsi="Ebrima" w:cs="Calibri"/>
                  <w:color w:val="000000"/>
                  <w:sz w:val="20"/>
                  <w:szCs w:val="20"/>
                </w:rPr>
                <w:t>(0.38, 4.76)</w:t>
              </w:r>
            </w:ins>
          </w:p>
        </w:tc>
        <w:tc>
          <w:tcPr>
            <w:tcW w:w="1259" w:type="dxa"/>
            <w:hideMark/>
            <w:tcPrChange w:id="938" w:author="Alex" w:date="2017-05-09T07:09:00Z">
              <w:tcPr>
                <w:tcW w:w="1715" w:type="dxa"/>
                <w:gridSpan w:val="2"/>
                <w:hideMark/>
              </w:tcPr>
            </w:tcPrChange>
          </w:tcPr>
          <w:p w14:paraId="06A63A5E"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39" w:author="Alex" w:date="2017-05-09T07:06:00Z"/>
                <w:rFonts w:ascii="Ebrima" w:eastAsia="Times New Roman" w:hAnsi="Ebrima" w:cs="Calibri"/>
                <w:color w:val="000000"/>
                <w:sz w:val="20"/>
                <w:szCs w:val="20"/>
              </w:rPr>
              <w:pPrChange w:id="940"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41" w:author="Alex" w:date="2017-05-09T07:06:00Z">
              <w:r w:rsidRPr="00853598">
                <w:rPr>
                  <w:rFonts w:ascii="Ebrima" w:eastAsia="Times New Roman" w:hAnsi="Ebrima" w:cs="Calibri"/>
                  <w:color w:val="000000"/>
                  <w:sz w:val="20"/>
                  <w:szCs w:val="20"/>
                </w:rPr>
                <w:t>(1.03, 0.12)</w:t>
              </w:r>
            </w:ins>
          </w:p>
        </w:tc>
        <w:tc>
          <w:tcPr>
            <w:tcW w:w="1260" w:type="dxa"/>
            <w:hideMark/>
            <w:tcPrChange w:id="942" w:author="Alex" w:date="2017-05-09T07:09:00Z">
              <w:tcPr>
                <w:tcW w:w="1209" w:type="dxa"/>
                <w:hideMark/>
              </w:tcPr>
            </w:tcPrChange>
          </w:tcPr>
          <w:p w14:paraId="3219CFF0"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43" w:author="Alex" w:date="2017-05-09T07:06:00Z"/>
                <w:rFonts w:ascii="Ebrima" w:eastAsia="Times New Roman" w:hAnsi="Ebrima" w:cs="Calibri"/>
                <w:color w:val="000000"/>
                <w:sz w:val="20"/>
                <w:szCs w:val="20"/>
              </w:rPr>
              <w:pPrChange w:id="944"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45" w:author="Alex" w:date="2017-05-09T07:06:00Z">
              <w:r w:rsidRPr="00853598">
                <w:rPr>
                  <w:rFonts w:ascii="Ebrima" w:eastAsia="Times New Roman" w:hAnsi="Ebrima" w:cs="Calibri"/>
                  <w:color w:val="000000"/>
                  <w:sz w:val="20"/>
                  <w:szCs w:val="20"/>
                </w:rPr>
                <w:t>(1.91, 72.67)</w:t>
              </w:r>
            </w:ins>
          </w:p>
        </w:tc>
      </w:tr>
      <w:tr w:rsidR="009A5EF7" w:rsidRPr="00853598" w14:paraId="6905E40E" w14:textId="77777777" w:rsidTr="009A5EF7">
        <w:trPr>
          <w:cnfStyle w:val="000000100000" w:firstRow="0" w:lastRow="0" w:firstColumn="0" w:lastColumn="0" w:oddVBand="0" w:evenVBand="0" w:oddHBand="1" w:evenHBand="0" w:firstRowFirstColumn="0" w:firstRowLastColumn="0" w:lastRowFirstColumn="0" w:lastRowLastColumn="0"/>
          <w:trHeight w:val="300"/>
          <w:ins w:id="946" w:author="Alex" w:date="2017-05-09T07:06:00Z"/>
        </w:trPr>
        <w:tc>
          <w:tcPr>
            <w:cnfStyle w:val="001000000000" w:firstRow="0" w:lastRow="0" w:firstColumn="1" w:lastColumn="0" w:oddVBand="0" w:evenVBand="0" w:oddHBand="0" w:evenHBand="0" w:firstRowFirstColumn="0" w:firstRowLastColumn="0" w:lastRowFirstColumn="0" w:lastRowLastColumn="0"/>
            <w:tcW w:w="1243" w:type="dxa"/>
            <w:hideMark/>
          </w:tcPr>
          <w:p w14:paraId="0CBE968F" w14:textId="77777777" w:rsidR="00853598" w:rsidRPr="00853598" w:rsidRDefault="00853598">
            <w:pPr>
              <w:jc w:val="center"/>
              <w:rPr>
                <w:ins w:id="947" w:author="Alex" w:date="2017-05-09T07:06:00Z"/>
                <w:rFonts w:ascii="Calibri" w:eastAsia="Times New Roman" w:hAnsi="Calibri" w:cs="Calibri"/>
                <w:b w:val="0"/>
                <w:bCs w:val="0"/>
                <w:color w:val="000000"/>
                <w:sz w:val="20"/>
                <w:szCs w:val="20"/>
              </w:rPr>
              <w:pPrChange w:id="948" w:author="Alex" w:date="2017-05-09T07:07:00Z">
                <w:pPr>
                  <w:spacing w:after="160" w:line="259" w:lineRule="auto"/>
                </w:pPr>
              </w:pPrChange>
            </w:pPr>
            <w:ins w:id="949" w:author="Alex" w:date="2017-05-09T07:06:00Z">
              <w:r w:rsidRPr="00853598">
                <w:rPr>
                  <w:rFonts w:ascii="Calibri" w:eastAsia="Times New Roman" w:hAnsi="Calibri" w:cs="Calibri"/>
                  <w:color w:val="000000"/>
                  <w:sz w:val="20"/>
                  <w:szCs w:val="20"/>
                </w:rPr>
                <w:t>Total nitrogen (ppb)</w:t>
              </w:r>
            </w:ins>
          </w:p>
        </w:tc>
        <w:tc>
          <w:tcPr>
            <w:tcW w:w="1223" w:type="dxa"/>
            <w:hideMark/>
          </w:tcPr>
          <w:p w14:paraId="06A2A619" w14:textId="5752CE74"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50" w:author="Alex" w:date="2017-05-09T07:06:00Z"/>
                <w:rFonts w:ascii="Ebrima" w:eastAsia="Times New Roman" w:hAnsi="Ebrima" w:cs="Calibri"/>
                <w:b/>
                <w:bCs/>
                <w:color w:val="000000"/>
                <w:sz w:val="20"/>
                <w:szCs w:val="20"/>
              </w:rPr>
              <w:pPrChange w:id="951"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1169" w:type="dxa"/>
            <w:hideMark/>
          </w:tcPr>
          <w:p w14:paraId="28CABEC3"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52" w:author="Alex" w:date="2017-05-09T07:06:00Z"/>
                <w:rFonts w:ascii="Ebrima" w:eastAsia="Times New Roman" w:hAnsi="Ebrima" w:cs="Calibri"/>
                <w:color w:val="000000"/>
                <w:sz w:val="20"/>
                <w:szCs w:val="20"/>
              </w:rPr>
              <w:pPrChange w:id="953"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54" w:author="Alex" w:date="2017-05-09T07:06:00Z">
              <w:r w:rsidRPr="00853598">
                <w:rPr>
                  <w:rFonts w:ascii="Ebrima" w:eastAsia="Times New Roman" w:hAnsi="Ebrima" w:cs="Calibri"/>
                  <w:color w:val="000000"/>
                  <w:sz w:val="20"/>
                  <w:szCs w:val="20"/>
                </w:rPr>
                <w:t>620.57, 846.00</w:t>
              </w:r>
            </w:ins>
          </w:p>
        </w:tc>
        <w:tc>
          <w:tcPr>
            <w:tcW w:w="1235" w:type="dxa"/>
            <w:hideMark/>
          </w:tcPr>
          <w:p w14:paraId="050502BB"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55" w:author="Alex" w:date="2017-05-09T07:06:00Z"/>
                <w:rFonts w:ascii="Ebrima" w:eastAsia="Times New Roman" w:hAnsi="Ebrima" w:cs="Calibri"/>
                <w:color w:val="000000"/>
                <w:sz w:val="20"/>
                <w:szCs w:val="20"/>
              </w:rPr>
              <w:pPrChange w:id="956"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57" w:author="Alex" w:date="2017-05-09T07:06:00Z">
              <w:r w:rsidRPr="00853598">
                <w:rPr>
                  <w:rFonts w:ascii="Ebrima" w:eastAsia="Times New Roman" w:hAnsi="Ebrima" w:cs="Calibri"/>
                  <w:color w:val="000000"/>
                  <w:sz w:val="20"/>
                  <w:szCs w:val="20"/>
                </w:rPr>
                <w:t>629.09, 809.45</w:t>
              </w:r>
            </w:ins>
          </w:p>
        </w:tc>
        <w:tc>
          <w:tcPr>
            <w:tcW w:w="1169" w:type="dxa"/>
            <w:hideMark/>
          </w:tcPr>
          <w:p w14:paraId="2C4662C7" w14:textId="1EC71F52"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58" w:author="Alex" w:date="2017-05-09T07:06:00Z"/>
                <w:rFonts w:ascii="Ebrima" w:eastAsia="Times New Roman" w:hAnsi="Ebrima" w:cs="Calibri"/>
                <w:b/>
                <w:bCs/>
                <w:color w:val="000000"/>
                <w:sz w:val="20"/>
                <w:szCs w:val="20"/>
              </w:rPr>
              <w:pPrChange w:id="959"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1166" w:type="dxa"/>
            <w:hideMark/>
          </w:tcPr>
          <w:p w14:paraId="2348318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60" w:author="Alex" w:date="2017-05-09T07:06:00Z"/>
                <w:rFonts w:ascii="Ebrima" w:eastAsia="Times New Roman" w:hAnsi="Ebrima" w:cs="Calibri"/>
                <w:color w:val="000000"/>
                <w:sz w:val="20"/>
                <w:szCs w:val="20"/>
              </w:rPr>
              <w:pPrChange w:id="961"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62" w:author="Alex" w:date="2017-05-09T07:06:00Z">
              <w:r w:rsidRPr="00853598">
                <w:rPr>
                  <w:rFonts w:ascii="Ebrima" w:eastAsia="Times New Roman" w:hAnsi="Ebrima" w:cs="Calibri"/>
                  <w:color w:val="000000"/>
                  <w:sz w:val="20"/>
                  <w:szCs w:val="20"/>
                </w:rPr>
                <w:t>737.71, 1121.00</w:t>
              </w:r>
            </w:ins>
          </w:p>
        </w:tc>
        <w:tc>
          <w:tcPr>
            <w:tcW w:w="1166" w:type="dxa"/>
            <w:hideMark/>
          </w:tcPr>
          <w:p w14:paraId="23A0DB9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63" w:author="Alex" w:date="2017-05-09T07:06:00Z"/>
                <w:rFonts w:ascii="Ebrima" w:eastAsia="Times New Roman" w:hAnsi="Ebrima" w:cs="Calibri"/>
                <w:color w:val="000000"/>
                <w:sz w:val="20"/>
                <w:szCs w:val="20"/>
              </w:rPr>
              <w:pPrChange w:id="964"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65" w:author="Alex" w:date="2017-05-09T07:06:00Z">
              <w:r w:rsidRPr="00853598">
                <w:rPr>
                  <w:rFonts w:ascii="Ebrima" w:eastAsia="Times New Roman" w:hAnsi="Ebrima" w:cs="Calibri"/>
                  <w:color w:val="000000"/>
                  <w:sz w:val="20"/>
                  <w:szCs w:val="20"/>
                </w:rPr>
                <w:t>813.88, 1498</w:t>
              </w:r>
            </w:ins>
          </w:p>
        </w:tc>
        <w:tc>
          <w:tcPr>
            <w:tcW w:w="1259" w:type="dxa"/>
            <w:hideMark/>
          </w:tcPr>
          <w:p w14:paraId="6D14F7A2" w14:textId="580944D6"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66" w:author="Alex" w:date="2017-05-09T07:06:00Z"/>
                <w:rFonts w:ascii="Ebrima" w:eastAsia="Times New Roman" w:hAnsi="Ebrima" w:cs="Calibri"/>
                <w:b/>
                <w:bCs/>
                <w:color w:val="000000"/>
                <w:sz w:val="20"/>
                <w:szCs w:val="20"/>
              </w:rPr>
              <w:pPrChange w:id="967"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1260" w:type="dxa"/>
            <w:hideMark/>
          </w:tcPr>
          <w:p w14:paraId="586D0281"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968" w:author="Alex" w:date="2017-05-09T07:06:00Z"/>
                <w:rFonts w:ascii="Ebrima" w:eastAsia="Times New Roman" w:hAnsi="Ebrima" w:cs="Calibri"/>
                <w:color w:val="000000"/>
                <w:sz w:val="20"/>
                <w:szCs w:val="20"/>
              </w:rPr>
              <w:pPrChange w:id="969"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70" w:author="Alex" w:date="2017-05-09T07:06:00Z">
              <w:r w:rsidRPr="00853598">
                <w:rPr>
                  <w:rFonts w:ascii="Ebrima" w:eastAsia="Times New Roman" w:hAnsi="Ebrima" w:cs="Calibri"/>
                  <w:color w:val="000000"/>
                  <w:sz w:val="20"/>
                  <w:szCs w:val="20"/>
                </w:rPr>
                <w:t>1332.57, 3652.38</w:t>
              </w:r>
            </w:ins>
          </w:p>
        </w:tc>
      </w:tr>
      <w:tr w:rsidR="009A5EF7" w:rsidRPr="00853598" w14:paraId="336A248F" w14:textId="77777777" w:rsidTr="009A5EF7">
        <w:tblPrEx>
          <w:tblW w:w="10890" w:type="dxa"/>
          <w:tblInd w:w="-725" w:type="dxa"/>
          <w:tblPrExChange w:id="971" w:author="Alex" w:date="2017-05-09T07:09:00Z">
            <w:tblPrEx>
              <w:tblW w:w="11294" w:type="dxa"/>
              <w:tblInd w:w="-725" w:type="dxa"/>
            </w:tblPrEx>
          </w:tblPrExChange>
        </w:tblPrEx>
        <w:trPr>
          <w:trHeight w:val="300"/>
          <w:ins w:id="972" w:author="Alex" w:date="2017-05-09T07:06:00Z"/>
          <w:trPrChange w:id="973"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974" w:author="Alex" w:date="2017-05-09T07:09:00Z">
              <w:tcPr>
                <w:tcW w:w="1243" w:type="dxa"/>
                <w:hideMark/>
              </w:tcPr>
            </w:tcPrChange>
          </w:tcPr>
          <w:p w14:paraId="220ADB15" w14:textId="77777777" w:rsidR="00853598" w:rsidRPr="00853598" w:rsidRDefault="00853598">
            <w:pPr>
              <w:jc w:val="center"/>
              <w:rPr>
                <w:ins w:id="975" w:author="Alex" w:date="2017-05-09T07:06:00Z"/>
                <w:rFonts w:ascii="Calibri" w:eastAsia="Times New Roman" w:hAnsi="Calibri" w:cs="Calibri"/>
                <w:b w:val="0"/>
                <w:bCs w:val="0"/>
                <w:color w:val="000000"/>
                <w:sz w:val="20"/>
                <w:szCs w:val="20"/>
              </w:rPr>
              <w:pPrChange w:id="976" w:author="Alex" w:date="2017-05-09T07:07:00Z">
                <w:pPr>
                  <w:spacing w:after="160" w:line="259" w:lineRule="auto"/>
                </w:pPr>
              </w:pPrChange>
            </w:pPr>
            <w:ins w:id="977" w:author="Alex" w:date="2017-05-09T07:06:00Z">
              <w:r w:rsidRPr="00853598">
                <w:rPr>
                  <w:rFonts w:ascii="Calibri" w:eastAsia="Times New Roman" w:hAnsi="Calibri" w:cs="Calibri"/>
                  <w:color w:val="000000"/>
                  <w:sz w:val="20"/>
                  <w:szCs w:val="20"/>
                </w:rPr>
                <w:t>Total phosphorus (ppb)</w:t>
              </w:r>
            </w:ins>
          </w:p>
        </w:tc>
        <w:tc>
          <w:tcPr>
            <w:tcW w:w="0" w:type="dxa"/>
            <w:hideMark/>
            <w:tcPrChange w:id="978" w:author="Alex" w:date="2017-05-09T07:09:00Z">
              <w:tcPr>
                <w:tcW w:w="1223" w:type="dxa"/>
                <w:hideMark/>
              </w:tcPr>
            </w:tcPrChange>
          </w:tcPr>
          <w:p w14:paraId="158380FC" w14:textId="76A29A7C"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79" w:author="Alex" w:date="2017-05-09T07:06:00Z"/>
                <w:rFonts w:ascii="Ebrima" w:eastAsia="Times New Roman" w:hAnsi="Ebrima" w:cs="Calibri"/>
                <w:b/>
                <w:bCs/>
                <w:color w:val="000000"/>
                <w:sz w:val="20"/>
                <w:szCs w:val="20"/>
              </w:rPr>
              <w:pPrChange w:id="980" w:author="Alex" w:date="2017-05-09T07:07:00Z">
                <w:pPr>
                  <w:spacing w:after="160"/>
                  <w:cnfStyle w:val="000000000000" w:firstRow="0" w:lastRow="0" w:firstColumn="0" w:lastColumn="0" w:oddVBand="0" w:evenVBand="0" w:oddHBand="0" w:evenHBand="0" w:firstRowFirstColumn="0" w:firstRowLastColumn="0" w:lastRowFirstColumn="0" w:lastRowLastColumn="0"/>
                </w:pPr>
              </w:pPrChange>
            </w:pPr>
          </w:p>
        </w:tc>
        <w:tc>
          <w:tcPr>
            <w:tcW w:w="0" w:type="dxa"/>
            <w:hideMark/>
            <w:tcPrChange w:id="981" w:author="Alex" w:date="2017-05-09T07:09:00Z">
              <w:tcPr>
                <w:tcW w:w="1169" w:type="dxa"/>
                <w:hideMark/>
              </w:tcPr>
            </w:tcPrChange>
          </w:tcPr>
          <w:p w14:paraId="70F7FA8B"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82" w:author="Alex" w:date="2017-05-09T07:06:00Z"/>
                <w:rFonts w:ascii="Ebrima" w:eastAsia="Times New Roman" w:hAnsi="Ebrima" w:cs="Calibri"/>
                <w:color w:val="000000"/>
                <w:sz w:val="20"/>
                <w:szCs w:val="20"/>
              </w:rPr>
              <w:pPrChange w:id="983"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84" w:author="Alex" w:date="2017-05-09T07:06:00Z">
              <w:r w:rsidRPr="00853598">
                <w:rPr>
                  <w:rFonts w:ascii="Ebrima" w:eastAsia="Times New Roman" w:hAnsi="Ebrima" w:cs="Calibri"/>
                  <w:color w:val="000000"/>
                  <w:sz w:val="20"/>
                  <w:szCs w:val="20"/>
                </w:rPr>
                <w:t>30.00, 38.86</w:t>
              </w:r>
            </w:ins>
          </w:p>
        </w:tc>
        <w:tc>
          <w:tcPr>
            <w:tcW w:w="0" w:type="dxa"/>
            <w:hideMark/>
            <w:tcPrChange w:id="985" w:author="Alex" w:date="2017-05-09T07:09:00Z">
              <w:tcPr>
                <w:tcW w:w="1235" w:type="dxa"/>
                <w:hideMark/>
              </w:tcPr>
            </w:tcPrChange>
          </w:tcPr>
          <w:p w14:paraId="74538CC5"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86" w:author="Alex" w:date="2017-05-09T07:06:00Z"/>
                <w:rFonts w:ascii="Ebrima" w:eastAsia="Times New Roman" w:hAnsi="Ebrima" w:cs="Calibri"/>
                <w:color w:val="000000"/>
                <w:sz w:val="20"/>
                <w:szCs w:val="20"/>
              </w:rPr>
              <w:pPrChange w:id="987"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88" w:author="Alex" w:date="2017-05-09T07:06:00Z">
              <w:r w:rsidRPr="00853598">
                <w:rPr>
                  <w:rFonts w:ascii="Ebrima" w:eastAsia="Times New Roman" w:hAnsi="Ebrima" w:cs="Calibri"/>
                  <w:color w:val="000000"/>
                  <w:sz w:val="20"/>
                  <w:szCs w:val="20"/>
                </w:rPr>
                <w:t>78.00, 135.45</w:t>
              </w:r>
            </w:ins>
          </w:p>
        </w:tc>
        <w:tc>
          <w:tcPr>
            <w:tcW w:w="0" w:type="dxa"/>
            <w:hideMark/>
            <w:tcPrChange w:id="989" w:author="Alex" w:date="2017-05-09T07:09:00Z">
              <w:tcPr>
                <w:tcW w:w="1169" w:type="dxa"/>
                <w:hideMark/>
              </w:tcPr>
            </w:tcPrChange>
          </w:tcPr>
          <w:p w14:paraId="444C5F85" w14:textId="570D7198"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90" w:author="Alex" w:date="2017-05-09T07:06:00Z"/>
                <w:rFonts w:ascii="Ebrima" w:eastAsia="Times New Roman" w:hAnsi="Ebrima" w:cs="Calibri"/>
                <w:b/>
                <w:bCs/>
                <w:color w:val="000000"/>
                <w:sz w:val="20"/>
                <w:szCs w:val="20"/>
              </w:rPr>
              <w:pPrChange w:id="991" w:author="Alex" w:date="2017-05-09T07:07:00Z">
                <w:pPr>
                  <w:spacing w:after="160"/>
                  <w:cnfStyle w:val="000000000000" w:firstRow="0" w:lastRow="0" w:firstColumn="0" w:lastColumn="0" w:oddVBand="0" w:evenVBand="0" w:oddHBand="0" w:evenHBand="0" w:firstRowFirstColumn="0" w:firstRowLastColumn="0" w:lastRowFirstColumn="0" w:lastRowLastColumn="0"/>
                </w:pPr>
              </w:pPrChange>
            </w:pPr>
          </w:p>
        </w:tc>
        <w:tc>
          <w:tcPr>
            <w:tcW w:w="0" w:type="dxa"/>
            <w:hideMark/>
            <w:tcPrChange w:id="992" w:author="Alex" w:date="2017-05-09T07:09:00Z">
              <w:tcPr>
                <w:tcW w:w="1166" w:type="dxa"/>
                <w:hideMark/>
              </w:tcPr>
            </w:tcPrChange>
          </w:tcPr>
          <w:p w14:paraId="40F95831"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93" w:author="Alex" w:date="2017-05-09T07:06:00Z"/>
                <w:rFonts w:ascii="Ebrima" w:eastAsia="Times New Roman" w:hAnsi="Ebrima" w:cs="Calibri"/>
                <w:color w:val="000000"/>
                <w:sz w:val="20"/>
                <w:szCs w:val="20"/>
              </w:rPr>
              <w:pPrChange w:id="994"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95" w:author="Alex" w:date="2017-05-09T07:06:00Z">
              <w:r w:rsidRPr="00853598">
                <w:rPr>
                  <w:rFonts w:ascii="Ebrima" w:eastAsia="Times New Roman" w:hAnsi="Ebrima" w:cs="Calibri"/>
                  <w:color w:val="000000"/>
                  <w:sz w:val="20"/>
                  <w:szCs w:val="20"/>
                </w:rPr>
                <w:t>50.57, 53.25</w:t>
              </w:r>
            </w:ins>
          </w:p>
        </w:tc>
        <w:tc>
          <w:tcPr>
            <w:tcW w:w="1166" w:type="dxa"/>
            <w:hideMark/>
            <w:tcPrChange w:id="996" w:author="Alex" w:date="2017-05-09T07:09:00Z">
              <w:tcPr>
                <w:tcW w:w="1165" w:type="dxa"/>
                <w:hideMark/>
              </w:tcPr>
            </w:tcPrChange>
          </w:tcPr>
          <w:p w14:paraId="38B938B3"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997" w:author="Alex" w:date="2017-05-09T07:06:00Z"/>
                <w:rFonts w:ascii="Ebrima" w:eastAsia="Times New Roman" w:hAnsi="Ebrima" w:cs="Calibri"/>
                <w:color w:val="000000"/>
                <w:sz w:val="20"/>
                <w:szCs w:val="20"/>
              </w:rPr>
              <w:pPrChange w:id="998"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99" w:author="Alex" w:date="2017-05-09T07:06:00Z">
              <w:r w:rsidRPr="00853598">
                <w:rPr>
                  <w:rFonts w:ascii="Ebrima" w:eastAsia="Times New Roman" w:hAnsi="Ebrima" w:cs="Calibri"/>
                  <w:color w:val="000000"/>
                  <w:sz w:val="20"/>
                  <w:szCs w:val="20"/>
                </w:rPr>
                <w:t>48.63, 69.14</w:t>
              </w:r>
            </w:ins>
          </w:p>
        </w:tc>
        <w:tc>
          <w:tcPr>
            <w:tcW w:w="1259" w:type="dxa"/>
            <w:hideMark/>
            <w:tcPrChange w:id="1000" w:author="Alex" w:date="2017-05-09T07:09:00Z">
              <w:tcPr>
                <w:tcW w:w="1715" w:type="dxa"/>
                <w:gridSpan w:val="2"/>
                <w:hideMark/>
              </w:tcPr>
            </w:tcPrChange>
          </w:tcPr>
          <w:p w14:paraId="34C11042" w14:textId="39CBB973"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01" w:author="Alex" w:date="2017-05-09T07:06:00Z"/>
                <w:rFonts w:ascii="Ebrima" w:eastAsia="Times New Roman" w:hAnsi="Ebrima" w:cs="Calibri"/>
                <w:b/>
                <w:bCs/>
                <w:color w:val="000000"/>
                <w:sz w:val="20"/>
                <w:szCs w:val="20"/>
              </w:rPr>
              <w:pPrChange w:id="1002" w:author="Alex" w:date="2017-05-09T07:07:00Z">
                <w:pPr>
                  <w:spacing w:after="160"/>
                  <w:cnfStyle w:val="000000000000" w:firstRow="0" w:lastRow="0" w:firstColumn="0" w:lastColumn="0" w:oddVBand="0" w:evenVBand="0" w:oddHBand="0" w:evenHBand="0" w:firstRowFirstColumn="0" w:firstRowLastColumn="0" w:lastRowFirstColumn="0" w:lastRowLastColumn="0"/>
                </w:pPr>
              </w:pPrChange>
            </w:pPr>
          </w:p>
        </w:tc>
        <w:tc>
          <w:tcPr>
            <w:tcW w:w="1260" w:type="dxa"/>
            <w:hideMark/>
            <w:tcPrChange w:id="1003" w:author="Alex" w:date="2017-05-09T07:09:00Z">
              <w:tcPr>
                <w:tcW w:w="1209" w:type="dxa"/>
                <w:hideMark/>
              </w:tcPr>
            </w:tcPrChange>
          </w:tcPr>
          <w:p w14:paraId="6D9976A9"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04" w:author="Alex" w:date="2017-05-09T07:06:00Z"/>
                <w:rFonts w:ascii="Ebrima" w:eastAsia="Times New Roman" w:hAnsi="Ebrima" w:cs="Calibri"/>
                <w:color w:val="000000"/>
                <w:sz w:val="20"/>
                <w:szCs w:val="20"/>
              </w:rPr>
              <w:pPrChange w:id="1005"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06" w:author="Alex" w:date="2017-05-09T07:06:00Z">
              <w:r w:rsidRPr="00853598">
                <w:rPr>
                  <w:rFonts w:ascii="Ebrima" w:eastAsia="Times New Roman" w:hAnsi="Ebrima" w:cs="Calibri"/>
                  <w:color w:val="000000"/>
                  <w:sz w:val="20"/>
                  <w:szCs w:val="20"/>
                </w:rPr>
                <w:t>78.00, 303.50</w:t>
              </w:r>
            </w:ins>
          </w:p>
        </w:tc>
      </w:tr>
      <w:tr w:rsidR="009A5EF7" w:rsidRPr="00853598" w14:paraId="11132B00" w14:textId="77777777" w:rsidTr="009A5EF7">
        <w:tblPrEx>
          <w:tblW w:w="10890" w:type="dxa"/>
          <w:tblInd w:w="-725" w:type="dxa"/>
          <w:tblPrExChange w:id="1007" w:author="Alex" w:date="2017-05-09T07:09:00Z">
            <w:tblPrEx>
              <w:tblW w:w="11294" w:type="dxa"/>
              <w:tblInd w:w="-725" w:type="dxa"/>
            </w:tblPrEx>
          </w:tblPrExChange>
        </w:tblPrEx>
        <w:trPr>
          <w:cnfStyle w:val="000000100000" w:firstRow="0" w:lastRow="0" w:firstColumn="0" w:lastColumn="0" w:oddVBand="0" w:evenVBand="0" w:oddHBand="1" w:evenHBand="0" w:firstRowFirstColumn="0" w:firstRowLastColumn="0" w:lastRowFirstColumn="0" w:lastRowLastColumn="0"/>
          <w:trHeight w:val="300"/>
          <w:ins w:id="1008" w:author="Alex" w:date="2017-05-09T07:06:00Z"/>
          <w:trPrChange w:id="1009"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1010" w:author="Alex" w:date="2017-05-09T07:09:00Z">
              <w:tcPr>
                <w:tcW w:w="1243" w:type="dxa"/>
                <w:hideMark/>
              </w:tcPr>
            </w:tcPrChange>
          </w:tcPr>
          <w:p w14:paraId="0A0962D6" w14:textId="77777777" w:rsidR="00853598" w:rsidRPr="00853598" w:rsidRDefault="00853598">
            <w:pPr>
              <w:jc w:val="center"/>
              <w:cnfStyle w:val="001000100000" w:firstRow="0" w:lastRow="0" w:firstColumn="1" w:lastColumn="0" w:oddVBand="0" w:evenVBand="0" w:oddHBand="1" w:evenHBand="0" w:firstRowFirstColumn="0" w:firstRowLastColumn="0" w:lastRowFirstColumn="0" w:lastRowLastColumn="0"/>
              <w:rPr>
                <w:ins w:id="1011" w:author="Alex" w:date="2017-05-09T07:06:00Z"/>
                <w:rFonts w:ascii="Ebrima" w:eastAsia="Times New Roman" w:hAnsi="Ebrima" w:cs="Calibri"/>
                <w:color w:val="000000"/>
                <w:sz w:val="20"/>
                <w:szCs w:val="20"/>
              </w:rPr>
              <w:pPrChange w:id="1012" w:author="Alex" w:date="2017-05-09T07:07:00Z">
                <w:pPr>
                  <w:spacing w:after="160"/>
                  <w:cnfStyle w:val="001000100000" w:firstRow="0" w:lastRow="0" w:firstColumn="1" w:lastColumn="0" w:oddVBand="0" w:evenVBand="0" w:oddHBand="1" w:evenHBand="0" w:firstRowFirstColumn="0" w:firstRowLastColumn="0" w:lastRowFirstColumn="0" w:lastRowLastColumn="0"/>
                </w:pPr>
              </w:pPrChange>
            </w:pPr>
          </w:p>
        </w:tc>
        <w:tc>
          <w:tcPr>
            <w:tcW w:w="0" w:type="dxa"/>
            <w:hideMark/>
            <w:tcPrChange w:id="1013" w:author="Alex" w:date="2017-05-09T07:09:00Z">
              <w:tcPr>
                <w:tcW w:w="1223" w:type="dxa"/>
                <w:hideMark/>
              </w:tcPr>
            </w:tcPrChange>
          </w:tcPr>
          <w:p w14:paraId="252159E6"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14" w:author="Alex" w:date="2017-05-09T07:06:00Z"/>
                <w:rFonts w:eastAsia="Times New Roman" w:cs="Times New Roman"/>
                <w:b/>
                <w:bCs/>
                <w:sz w:val="20"/>
                <w:szCs w:val="20"/>
              </w:rPr>
              <w:pPrChange w:id="1015"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16" w:author="Alex" w:date="2017-05-09T07:09:00Z">
              <w:tcPr>
                <w:tcW w:w="1169" w:type="dxa"/>
                <w:hideMark/>
              </w:tcPr>
            </w:tcPrChange>
          </w:tcPr>
          <w:p w14:paraId="0B82A234" w14:textId="57963376"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17" w:author="Alex" w:date="2017-05-09T07:06:00Z"/>
                <w:rFonts w:ascii="Ebrima" w:eastAsia="Times New Roman" w:hAnsi="Ebrima" w:cs="Calibri"/>
                <w:b/>
                <w:bCs/>
                <w:color w:val="000000"/>
                <w:sz w:val="20"/>
                <w:szCs w:val="20"/>
              </w:rPr>
              <w:pPrChange w:id="1018"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19" w:author="Alex" w:date="2017-05-09T07:09:00Z">
              <w:tcPr>
                <w:tcW w:w="1235" w:type="dxa"/>
                <w:hideMark/>
              </w:tcPr>
            </w:tcPrChange>
          </w:tcPr>
          <w:p w14:paraId="2D95499B"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20" w:author="Alex" w:date="2017-05-09T07:06:00Z"/>
                <w:rFonts w:ascii="Ebrima" w:eastAsia="Times New Roman" w:hAnsi="Ebrima" w:cs="Calibri"/>
                <w:b/>
                <w:bCs/>
                <w:color w:val="000000"/>
                <w:sz w:val="20"/>
                <w:szCs w:val="20"/>
              </w:rPr>
              <w:pPrChange w:id="1021"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22" w:author="Alex" w:date="2017-05-09T07:09:00Z">
              <w:tcPr>
                <w:tcW w:w="1169" w:type="dxa"/>
                <w:hideMark/>
              </w:tcPr>
            </w:tcPrChange>
          </w:tcPr>
          <w:p w14:paraId="5335994C"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23" w:author="Alex" w:date="2017-05-09T07:06:00Z"/>
                <w:rFonts w:eastAsia="Times New Roman" w:cs="Times New Roman"/>
                <w:b/>
                <w:bCs/>
                <w:sz w:val="20"/>
                <w:szCs w:val="20"/>
              </w:rPr>
              <w:pPrChange w:id="1024"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25" w:author="Alex" w:date="2017-05-09T07:09:00Z">
              <w:tcPr>
                <w:tcW w:w="1166" w:type="dxa"/>
                <w:hideMark/>
              </w:tcPr>
            </w:tcPrChange>
          </w:tcPr>
          <w:p w14:paraId="4A46D838"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26" w:author="Alex" w:date="2017-05-09T07:06:00Z"/>
                <w:rFonts w:eastAsia="Times New Roman" w:cs="Times New Roman"/>
                <w:b/>
                <w:bCs/>
                <w:sz w:val="20"/>
                <w:szCs w:val="20"/>
              </w:rPr>
              <w:pPrChange w:id="1027"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28" w:author="Alex" w:date="2017-05-09T07:09:00Z">
              <w:tcPr>
                <w:tcW w:w="1166" w:type="dxa"/>
                <w:hideMark/>
              </w:tcPr>
            </w:tcPrChange>
          </w:tcPr>
          <w:p w14:paraId="1AE1AD7E"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29" w:author="Alex" w:date="2017-05-09T07:06:00Z"/>
                <w:rFonts w:eastAsia="Times New Roman" w:cs="Times New Roman"/>
                <w:b/>
                <w:bCs/>
                <w:sz w:val="20"/>
                <w:szCs w:val="20"/>
              </w:rPr>
              <w:pPrChange w:id="1030"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31" w:author="Alex" w:date="2017-05-09T07:09:00Z">
              <w:tcPr>
                <w:tcW w:w="1259" w:type="dxa"/>
                <w:hideMark/>
              </w:tcPr>
            </w:tcPrChange>
          </w:tcPr>
          <w:p w14:paraId="5EC989BF"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32" w:author="Alex" w:date="2017-05-09T07:06:00Z"/>
                <w:rFonts w:eastAsia="Times New Roman" w:cs="Times New Roman"/>
                <w:b/>
                <w:bCs/>
                <w:sz w:val="20"/>
                <w:szCs w:val="20"/>
              </w:rPr>
              <w:pPrChange w:id="1033"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1260" w:type="dxa"/>
            <w:hideMark/>
            <w:tcPrChange w:id="1034" w:author="Alex" w:date="2017-05-09T07:09:00Z">
              <w:tcPr>
                <w:tcW w:w="1664" w:type="dxa"/>
                <w:gridSpan w:val="2"/>
                <w:hideMark/>
              </w:tcPr>
            </w:tcPrChange>
          </w:tcPr>
          <w:p w14:paraId="74B64F75"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35" w:author="Alex" w:date="2017-05-09T07:06:00Z"/>
                <w:rFonts w:eastAsia="Times New Roman" w:cs="Times New Roman"/>
                <w:b/>
                <w:bCs/>
                <w:sz w:val="20"/>
                <w:szCs w:val="20"/>
              </w:rPr>
              <w:pPrChange w:id="1036"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r>
      <w:tr w:rsidR="009A5EF7" w:rsidRPr="00853598" w14:paraId="2792A2A5" w14:textId="77777777" w:rsidTr="009A5EF7">
        <w:tblPrEx>
          <w:tblW w:w="10890" w:type="dxa"/>
          <w:tblInd w:w="-725" w:type="dxa"/>
          <w:tblPrExChange w:id="1037" w:author="Alex" w:date="2017-05-09T07:09:00Z">
            <w:tblPrEx>
              <w:tblW w:w="11294" w:type="dxa"/>
              <w:tblInd w:w="-725" w:type="dxa"/>
            </w:tblPrEx>
          </w:tblPrExChange>
        </w:tblPrEx>
        <w:trPr>
          <w:trHeight w:val="300"/>
          <w:ins w:id="1038" w:author="Alex" w:date="2017-05-09T07:06:00Z"/>
          <w:trPrChange w:id="1039"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1040" w:author="Alex" w:date="2017-05-09T07:09:00Z">
              <w:tcPr>
                <w:tcW w:w="1243" w:type="dxa"/>
                <w:hideMark/>
              </w:tcPr>
            </w:tcPrChange>
          </w:tcPr>
          <w:p w14:paraId="27655D44" w14:textId="77777777" w:rsidR="00853598" w:rsidRPr="00853598" w:rsidRDefault="00853598">
            <w:pPr>
              <w:jc w:val="center"/>
              <w:rPr>
                <w:ins w:id="1041" w:author="Alex" w:date="2017-05-09T07:06:00Z"/>
                <w:rFonts w:ascii="Calibri" w:eastAsia="Times New Roman" w:hAnsi="Calibri" w:cs="Calibri"/>
                <w:b w:val="0"/>
                <w:bCs w:val="0"/>
                <w:color w:val="000000"/>
                <w:sz w:val="20"/>
                <w:szCs w:val="20"/>
              </w:rPr>
              <w:pPrChange w:id="1042" w:author="Alex" w:date="2017-05-09T07:07:00Z">
                <w:pPr>
                  <w:spacing w:after="160" w:line="259" w:lineRule="auto"/>
                </w:pPr>
              </w:pPrChange>
            </w:pPr>
            <w:ins w:id="1043" w:author="Alex" w:date="2017-05-09T07:06:00Z">
              <w:r w:rsidRPr="00853598">
                <w:rPr>
                  <w:rFonts w:ascii="Calibri" w:eastAsia="Times New Roman" w:hAnsi="Calibri" w:cs="Calibri"/>
                  <w:color w:val="000000"/>
                  <w:sz w:val="20"/>
                  <w:szCs w:val="20"/>
                </w:rPr>
                <w:t>Total dissolved nitrogen (ppb)</w:t>
              </w:r>
            </w:ins>
          </w:p>
        </w:tc>
        <w:tc>
          <w:tcPr>
            <w:tcW w:w="0" w:type="dxa"/>
            <w:hideMark/>
            <w:tcPrChange w:id="1044" w:author="Alex" w:date="2017-05-09T07:09:00Z">
              <w:tcPr>
                <w:tcW w:w="1223" w:type="dxa"/>
                <w:hideMark/>
              </w:tcPr>
            </w:tcPrChange>
          </w:tcPr>
          <w:p w14:paraId="76B7D15E" w14:textId="38412908"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45" w:author="Alex" w:date="2017-05-09T07:06:00Z"/>
                <w:rFonts w:ascii="Ebrima" w:eastAsia="Times New Roman" w:hAnsi="Ebrima" w:cs="Calibri"/>
                <w:b/>
                <w:bCs/>
                <w:color w:val="000000"/>
                <w:sz w:val="20"/>
                <w:szCs w:val="20"/>
              </w:rPr>
              <w:pPrChange w:id="1046" w:author="Alex" w:date="2017-05-09T07:07:00Z">
                <w:pPr>
                  <w:spacing w:after="160"/>
                  <w:cnfStyle w:val="000000000000" w:firstRow="0" w:lastRow="0" w:firstColumn="0" w:lastColumn="0" w:oddVBand="0" w:evenVBand="0" w:oddHBand="0" w:evenHBand="0" w:firstRowFirstColumn="0" w:firstRowLastColumn="0" w:lastRowFirstColumn="0" w:lastRowLastColumn="0"/>
                </w:pPr>
              </w:pPrChange>
            </w:pPr>
          </w:p>
        </w:tc>
        <w:tc>
          <w:tcPr>
            <w:tcW w:w="0" w:type="dxa"/>
            <w:hideMark/>
            <w:tcPrChange w:id="1047" w:author="Alex" w:date="2017-05-09T07:09:00Z">
              <w:tcPr>
                <w:tcW w:w="1169" w:type="dxa"/>
                <w:hideMark/>
              </w:tcPr>
            </w:tcPrChange>
          </w:tcPr>
          <w:p w14:paraId="04E7F0EC"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48" w:author="Alex" w:date="2017-05-09T07:06:00Z"/>
                <w:rFonts w:ascii="Ebrima" w:eastAsia="Times New Roman" w:hAnsi="Ebrima" w:cs="Calibri"/>
                <w:color w:val="000000"/>
                <w:sz w:val="20"/>
                <w:szCs w:val="20"/>
              </w:rPr>
              <w:pPrChange w:id="1049"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50" w:author="Alex" w:date="2017-05-09T07:06:00Z">
              <w:r w:rsidRPr="00853598">
                <w:rPr>
                  <w:rFonts w:ascii="Ebrima" w:eastAsia="Times New Roman" w:hAnsi="Ebrima" w:cs="Calibri"/>
                  <w:color w:val="000000"/>
                  <w:sz w:val="20"/>
                  <w:szCs w:val="20"/>
                </w:rPr>
                <w:t>1290.19, 490.13</w:t>
              </w:r>
            </w:ins>
          </w:p>
        </w:tc>
        <w:tc>
          <w:tcPr>
            <w:tcW w:w="0" w:type="dxa"/>
            <w:hideMark/>
            <w:tcPrChange w:id="1051" w:author="Alex" w:date="2017-05-09T07:09:00Z">
              <w:tcPr>
                <w:tcW w:w="1235" w:type="dxa"/>
                <w:hideMark/>
              </w:tcPr>
            </w:tcPrChange>
          </w:tcPr>
          <w:p w14:paraId="51124541"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52" w:author="Alex" w:date="2017-05-09T07:06:00Z"/>
                <w:rFonts w:ascii="Ebrima" w:eastAsia="Times New Roman" w:hAnsi="Ebrima" w:cs="Calibri"/>
                <w:color w:val="000000"/>
                <w:sz w:val="20"/>
                <w:szCs w:val="20"/>
              </w:rPr>
              <w:pPrChange w:id="1053"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54" w:author="Alex" w:date="2017-05-09T07:06:00Z">
              <w:r w:rsidRPr="00853598">
                <w:rPr>
                  <w:rFonts w:ascii="Ebrima" w:eastAsia="Times New Roman" w:hAnsi="Ebrima" w:cs="Calibri"/>
                  <w:color w:val="000000"/>
                  <w:sz w:val="20"/>
                  <w:szCs w:val="20"/>
                </w:rPr>
                <w:t>442.39, 586.56</w:t>
              </w:r>
            </w:ins>
          </w:p>
        </w:tc>
        <w:tc>
          <w:tcPr>
            <w:tcW w:w="0" w:type="dxa"/>
            <w:hideMark/>
            <w:tcPrChange w:id="1055" w:author="Alex" w:date="2017-05-09T07:09:00Z">
              <w:tcPr>
                <w:tcW w:w="1169" w:type="dxa"/>
                <w:hideMark/>
              </w:tcPr>
            </w:tcPrChange>
          </w:tcPr>
          <w:p w14:paraId="44F7BF4E" w14:textId="36CFF8B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56" w:author="Alex" w:date="2017-05-09T07:06:00Z"/>
                <w:rFonts w:ascii="Ebrima" w:eastAsia="Times New Roman" w:hAnsi="Ebrima" w:cs="Calibri"/>
                <w:b/>
                <w:bCs/>
                <w:color w:val="000000"/>
                <w:sz w:val="20"/>
                <w:szCs w:val="20"/>
              </w:rPr>
              <w:pPrChange w:id="1057" w:author="Alex" w:date="2017-05-09T07:07:00Z">
                <w:pPr>
                  <w:spacing w:after="160"/>
                  <w:cnfStyle w:val="000000000000" w:firstRow="0" w:lastRow="0" w:firstColumn="0" w:lastColumn="0" w:oddVBand="0" w:evenVBand="0" w:oddHBand="0" w:evenHBand="0" w:firstRowFirstColumn="0" w:firstRowLastColumn="0" w:lastRowFirstColumn="0" w:lastRowLastColumn="0"/>
                </w:pPr>
              </w:pPrChange>
            </w:pPr>
          </w:p>
        </w:tc>
        <w:tc>
          <w:tcPr>
            <w:tcW w:w="0" w:type="dxa"/>
            <w:hideMark/>
            <w:tcPrChange w:id="1058" w:author="Alex" w:date="2017-05-09T07:09:00Z">
              <w:tcPr>
                <w:tcW w:w="1166" w:type="dxa"/>
                <w:hideMark/>
              </w:tcPr>
            </w:tcPrChange>
          </w:tcPr>
          <w:p w14:paraId="6F72F45E"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59" w:author="Alex" w:date="2017-05-09T07:06:00Z"/>
                <w:rFonts w:ascii="Ebrima" w:eastAsia="Times New Roman" w:hAnsi="Ebrima" w:cs="Calibri"/>
                <w:color w:val="000000"/>
                <w:sz w:val="20"/>
                <w:szCs w:val="20"/>
              </w:rPr>
              <w:pPrChange w:id="1060"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61" w:author="Alex" w:date="2017-05-09T07:06:00Z">
              <w:r w:rsidRPr="00853598">
                <w:rPr>
                  <w:rFonts w:ascii="Ebrima" w:eastAsia="Times New Roman" w:hAnsi="Ebrima" w:cs="Calibri"/>
                  <w:color w:val="000000"/>
                  <w:sz w:val="20"/>
                  <w:szCs w:val="20"/>
                </w:rPr>
                <w:t>582.5, 820.21</w:t>
              </w:r>
            </w:ins>
          </w:p>
        </w:tc>
        <w:tc>
          <w:tcPr>
            <w:tcW w:w="0" w:type="dxa"/>
            <w:hideMark/>
            <w:tcPrChange w:id="1062" w:author="Alex" w:date="2017-05-09T07:09:00Z">
              <w:tcPr>
                <w:tcW w:w="1166" w:type="dxa"/>
                <w:hideMark/>
              </w:tcPr>
            </w:tcPrChange>
          </w:tcPr>
          <w:p w14:paraId="28159C9B"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63" w:author="Alex" w:date="2017-05-09T07:06:00Z"/>
                <w:rFonts w:ascii="Ebrima" w:eastAsia="Times New Roman" w:hAnsi="Ebrima" w:cs="Calibri"/>
                <w:color w:val="000000"/>
                <w:sz w:val="20"/>
                <w:szCs w:val="20"/>
              </w:rPr>
              <w:pPrChange w:id="1064"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65" w:author="Alex" w:date="2017-05-09T07:06:00Z">
              <w:r w:rsidRPr="00853598">
                <w:rPr>
                  <w:rFonts w:ascii="Ebrima" w:eastAsia="Times New Roman" w:hAnsi="Ebrima" w:cs="Calibri"/>
                  <w:color w:val="000000"/>
                  <w:sz w:val="20"/>
                  <w:szCs w:val="20"/>
                </w:rPr>
                <w:t>451.63, 1179.21</w:t>
              </w:r>
            </w:ins>
          </w:p>
        </w:tc>
        <w:tc>
          <w:tcPr>
            <w:tcW w:w="0" w:type="dxa"/>
            <w:hideMark/>
            <w:tcPrChange w:id="1066" w:author="Alex" w:date="2017-05-09T07:09:00Z">
              <w:tcPr>
                <w:tcW w:w="1259" w:type="dxa"/>
                <w:hideMark/>
              </w:tcPr>
            </w:tcPrChange>
          </w:tcPr>
          <w:p w14:paraId="6025B3DC" w14:textId="63855208"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67" w:author="Alex" w:date="2017-05-09T07:06:00Z"/>
                <w:rFonts w:ascii="Ebrima" w:eastAsia="Times New Roman" w:hAnsi="Ebrima" w:cs="Calibri"/>
                <w:b/>
                <w:bCs/>
                <w:color w:val="000000"/>
                <w:sz w:val="20"/>
                <w:szCs w:val="20"/>
              </w:rPr>
              <w:pPrChange w:id="1068" w:author="Alex" w:date="2017-05-09T07:07:00Z">
                <w:pPr>
                  <w:spacing w:after="160"/>
                  <w:cnfStyle w:val="000000000000" w:firstRow="0" w:lastRow="0" w:firstColumn="0" w:lastColumn="0" w:oddVBand="0" w:evenVBand="0" w:oddHBand="0" w:evenHBand="0" w:firstRowFirstColumn="0" w:firstRowLastColumn="0" w:lastRowFirstColumn="0" w:lastRowLastColumn="0"/>
                </w:pPr>
              </w:pPrChange>
            </w:pPr>
          </w:p>
        </w:tc>
        <w:tc>
          <w:tcPr>
            <w:tcW w:w="1260" w:type="dxa"/>
            <w:hideMark/>
            <w:tcPrChange w:id="1069" w:author="Alex" w:date="2017-05-09T07:09:00Z">
              <w:tcPr>
                <w:tcW w:w="1664" w:type="dxa"/>
                <w:gridSpan w:val="2"/>
                <w:hideMark/>
              </w:tcPr>
            </w:tcPrChange>
          </w:tcPr>
          <w:p w14:paraId="2171D8B0" w14:textId="77777777" w:rsidR="00853598" w:rsidRPr="00853598" w:rsidRDefault="00853598">
            <w:pPr>
              <w:jc w:val="center"/>
              <w:cnfStyle w:val="000000000000" w:firstRow="0" w:lastRow="0" w:firstColumn="0" w:lastColumn="0" w:oddVBand="0" w:evenVBand="0" w:oddHBand="0" w:evenHBand="0" w:firstRowFirstColumn="0" w:firstRowLastColumn="0" w:lastRowFirstColumn="0" w:lastRowLastColumn="0"/>
              <w:rPr>
                <w:ins w:id="1070" w:author="Alex" w:date="2017-05-09T07:06:00Z"/>
                <w:rFonts w:ascii="Ebrima" w:eastAsia="Times New Roman" w:hAnsi="Ebrima" w:cs="Calibri"/>
                <w:color w:val="000000"/>
                <w:sz w:val="20"/>
                <w:szCs w:val="20"/>
              </w:rPr>
              <w:pPrChange w:id="1071" w:author="Alex" w:date="2017-05-09T07:07: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72" w:author="Alex" w:date="2017-05-09T07:06:00Z">
              <w:r w:rsidRPr="00853598">
                <w:rPr>
                  <w:rFonts w:ascii="Ebrima" w:eastAsia="Times New Roman" w:hAnsi="Ebrima" w:cs="Calibri"/>
                  <w:color w:val="000000"/>
                  <w:sz w:val="20"/>
                  <w:szCs w:val="20"/>
                </w:rPr>
                <w:t>1024.5, 3220.14</w:t>
              </w:r>
            </w:ins>
          </w:p>
        </w:tc>
      </w:tr>
      <w:tr w:rsidR="009A5EF7" w:rsidRPr="00853598" w14:paraId="098549B3" w14:textId="77777777" w:rsidTr="009A5EF7">
        <w:tblPrEx>
          <w:tblW w:w="10890" w:type="dxa"/>
          <w:tblInd w:w="-725" w:type="dxa"/>
          <w:tblPrExChange w:id="1073" w:author="Alex" w:date="2017-05-09T07:09:00Z">
            <w:tblPrEx>
              <w:tblW w:w="11294" w:type="dxa"/>
              <w:tblInd w:w="-725" w:type="dxa"/>
            </w:tblPrEx>
          </w:tblPrExChange>
        </w:tblPrEx>
        <w:trPr>
          <w:cnfStyle w:val="000000100000" w:firstRow="0" w:lastRow="0" w:firstColumn="0" w:lastColumn="0" w:oddVBand="0" w:evenVBand="0" w:oddHBand="1" w:evenHBand="0" w:firstRowFirstColumn="0" w:firstRowLastColumn="0" w:lastRowFirstColumn="0" w:lastRowLastColumn="0"/>
          <w:trHeight w:val="300"/>
          <w:ins w:id="1074" w:author="Alex" w:date="2017-05-09T07:06:00Z"/>
          <w:trPrChange w:id="1075" w:author="Alex" w:date="2017-05-09T07:09:00Z">
            <w:trPr>
              <w:gridBefore w:val="10"/>
              <w:trHeight w:val="30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id="1076" w:author="Alex" w:date="2017-05-09T07:09:00Z">
              <w:tcPr>
                <w:tcW w:w="1243" w:type="dxa"/>
                <w:hideMark/>
              </w:tcPr>
            </w:tcPrChange>
          </w:tcPr>
          <w:p w14:paraId="3F764B17" w14:textId="77777777" w:rsidR="00853598" w:rsidRPr="00853598" w:rsidRDefault="00853598">
            <w:pPr>
              <w:jc w:val="center"/>
              <w:cnfStyle w:val="001000100000" w:firstRow="0" w:lastRow="0" w:firstColumn="1" w:lastColumn="0" w:oddVBand="0" w:evenVBand="0" w:oddHBand="1" w:evenHBand="0" w:firstRowFirstColumn="0" w:firstRowLastColumn="0" w:lastRowFirstColumn="0" w:lastRowLastColumn="0"/>
              <w:rPr>
                <w:ins w:id="1077" w:author="Alex" w:date="2017-05-09T07:06:00Z"/>
                <w:rFonts w:ascii="Calibri" w:eastAsia="Times New Roman" w:hAnsi="Calibri" w:cs="Calibri"/>
                <w:b w:val="0"/>
                <w:bCs w:val="0"/>
                <w:color w:val="000000"/>
                <w:sz w:val="20"/>
                <w:szCs w:val="20"/>
              </w:rPr>
              <w:pPrChange w:id="1078" w:author="Alex" w:date="2017-05-09T07:07: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1079" w:author="Alex" w:date="2017-05-09T07:06:00Z">
              <w:r w:rsidRPr="00853598">
                <w:rPr>
                  <w:rFonts w:ascii="Calibri" w:eastAsia="Times New Roman" w:hAnsi="Calibri" w:cs="Calibri"/>
                  <w:color w:val="000000"/>
                  <w:sz w:val="20"/>
                  <w:szCs w:val="20"/>
                </w:rPr>
                <w:t>Total dissolved phosphorus (ppb)</w:t>
              </w:r>
            </w:ins>
          </w:p>
        </w:tc>
        <w:tc>
          <w:tcPr>
            <w:tcW w:w="0" w:type="dxa"/>
            <w:hideMark/>
            <w:tcPrChange w:id="1080" w:author="Alex" w:date="2017-05-09T07:09:00Z">
              <w:tcPr>
                <w:tcW w:w="1223" w:type="dxa"/>
                <w:hideMark/>
              </w:tcPr>
            </w:tcPrChange>
          </w:tcPr>
          <w:p w14:paraId="382B7F35" w14:textId="0CA8D6AC"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81" w:author="Alex" w:date="2017-05-09T07:06:00Z"/>
                <w:rFonts w:ascii="Ebrima" w:eastAsia="Times New Roman" w:hAnsi="Ebrima" w:cs="Calibri"/>
                <w:b/>
                <w:bCs/>
                <w:color w:val="000000"/>
                <w:sz w:val="20"/>
                <w:szCs w:val="20"/>
              </w:rPr>
              <w:pPrChange w:id="1082"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83" w:author="Alex" w:date="2017-05-09T07:09:00Z">
              <w:tcPr>
                <w:tcW w:w="1169" w:type="dxa"/>
                <w:hideMark/>
              </w:tcPr>
            </w:tcPrChange>
          </w:tcPr>
          <w:p w14:paraId="77BBE386"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84" w:author="Alex" w:date="2017-05-09T07:06:00Z"/>
                <w:rFonts w:ascii="Ebrima" w:eastAsia="Times New Roman" w:hAnsi="Ebrima" w:cs="Calibri"/>
                <w:color w:val="000000"/>
                <w:sz w:val="20"/>
                <w:szCs w:val="20"/>
              </w:rPr>
              <w:pPrChange w:id="1085"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086" w:author="Alex" w:date="2017-05-09T07:06:00Z">
              <w:r w:rsidRPr="00853598">
                <w:rPr>
                  <w:rFonts w:ascii="Ebrima" w:eastAsia="Times New Roman" w:hAnsi="Ebrima" w:cs="Calibri"/>
                  <w:color w:val="000000"/>
                  <w:sz w:val="20"/>
                  <w:szCs w:val="20"/>
                </w:rPr>
                <w:t>84.25, 14.88</w:t>
              </w:r>
            </w:ins>
          </w:p>
        </w:tc>
        <w:tc>
          <w:tcPr>
            <w:tcW w:w="0" w:type="dxa"/>
            <w:hideMark/>
            <w:tcPrChange w:id="1087" w:author="Alex" w:date="2017-05-09T07:09:00Z">
              <w:tcPr>
                <w:tcW w:w="1235" w:type="dxa"/>
                <w:hideMark/>
              </w:tcPr>
            </w:tcPrChange>
          </w:tcPr>
          <w:p w14:paraId="7E14929F"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88" w:author="Alex" w:date="2017-05-09T07:06:00Z"/>
                <w:rFonts w:ascii="Ebrima" w:eastAsia="Times New Roman" w:hAnsi="Ebrima" w:cs="Calibri"/>
                <w:color w:val="000000"/>
                <w:sz w:val="20"/>
                <w:szCs w:val="20"/>
              </w:rPr>
              <w:pPrChange w:id="1089"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090" w:author="Alex" w:date="2017-05-09T07:06:00Z">
              <w:r w:rsidRPr="00853598">
                <w:rPr>
                  <w:rFonts w:ascii="Ebrima" w:eastAsia="Times New Roman" w:hAnsi="Ebrima" w:cs="Calibri"/>
                  <w:color w:val="000000"/>
                  <w:sz w:val="20"/>
                  <w:szCs w:val="20"/>
                </w:rPr>
                <w:t>70.22, 22.67</w:t>
              </w:r>
            </w:ins>
          </w:p>
        </w:tc>
        <w:tc>
          <w:tcPr>
            <w:tcW w:w="0" w:type="dxa"/>
            <w:hideMark/>
            <w:tcPrChange w:id="1091" w:author="Alex" w:date="2017-05-09T07:09:00Z">
              <w:tcPr>
                <w:tcW w:w="1169" w:type="dxa"/>
                <w:hideMark/>
              </w:tcPr>
            </w:tcPrChange>
          </w:tcPr>
          <w:p w14:paraId="7649E335" w14:textId="44404F30"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92" w:author="Alex" w:date="2017-05-09T07:06:00Z"/>
                <w:rFonts w:ascii="Ebrima" w:eastAsia="Times New Roman" w:hAnsi="Ebrima" w:cs="Calibri"/>
                <w:b/>
                <w:bCs/>
                <w:color w:val="000000"/>
                <w:sz w:val="20"/>
                <w:szCs w:val="20"/>
              </w:rPr>
              <w:pPrChange w:id="1093"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0" w:type="dxa"/>
            <w:hideMark/>
            <w:tcPrChange w:id="1094" w:author="Alex" w:date="2017-05-09T07:09:00Z">
              <w:tcPr>
                <w:tcW w:w="1166" w:type="dxa"/>
                <w:hideMark/>
              </w:tcPr>
            </w:tcPrChange>
          </w:tcPr>
          <w:p w14:paraId="0B9E556E"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95" w:author="Alex" w:date="2017-05-09T07:06:00Z"/>
                <w:rFonts w:ascii="Ebrima" w:eastAsia="Times New Roman" w:hAnsi="Ebrima" w:cs="Calibri"/>
                <w:color w:val="000000"/>
                <w:sz w:val="20"/>
                <w:szCs w:val="20"/>
              </w:rPr>
              <w:pPrChange w:id="1096"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097" w:author="Alex" w:date="2017-05-09T07:06:00Z">
              <w:r w:rsidRPr="00853598">
                <w:rPr>
                  <w:rFonts w:ascii="Ebrima" w:eastAsia="Times New Roman" w:hAnsi="Ebrima" w:cs="Calibri"/>
                  <w:color w:val="000000"/>
                  <w:sz w:val="20"/>
                  <w:szCs w:val="20"/>
                </w:rPr>
                <w:t>34.5, 31.57</w:t>
              </w:r>
            </w:ins>
          </w:p>
        </w:tc>
        <w:tc>
          <w:tcPr>
            <w:tcW w:w="0" w:type="dxa"/>
            <w:hideMark/>
            <w:tcPrChange w:id="1098" w:author="Alex" w:date="2017-05-09T07:09:00Z">
              <w:tcPr>
                <w:tcW w:w="1166" w:type="dxa"/>
                <w:hideMark/>
              </w:tcPr>
            </w:tcPrChange>
          </w:tcPr>
          <w:p w14:paraId="54400319"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099" w:author="Alex" w:date="2017-05-09T07:06:00Z"/>
                <w:rFonts w:ascii="Ebrima" w:eastAsia="Times New Roman" w:hAnsi="Ebrima" w:cs="Calibri"/>
                <w:color w:val="000000"/>
                <w:sz w:val="20"/>
                <w:szCs w:val="20"/>
              </w:rPr>
              <w:pPrChange w:id="1100"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101" w:author="Alex" w:date="2017-05-09T07:06:00Z">
              <w:r w:rsidRPr="00853598">
                <w:rPr>
                  <w:rFonts w:ascii="Ebrima" w:eastAsia="Times New Roman" w:hAnsi="Ebrima" w:cs="Calibri"/>
                  <w:color w:val="000000"/>
                  <w:sz w:val="20"/>
                  <w:szCs w:val="20"/>
                </w:rPr>
                <w:t>16.25, 18.29</w:t>
              </w:r>
            </w:ins>
          </w:p>
        </w:tc>
        <w:tc>
          <w:tcPr>
            <w:tcW w:w="0" w:type="dxa"/>
            <w:hideMark/>
            <w:tcPrChange w:id="1102" w:author="Alex" w:date="2017-05-09T07:09:00Z">
              <w:tcPr>
                <w:tcW w:w="1259" w:type="dxa"/>
                <w:hideMark/>
              </w:tcPr>
            </w:tcPrChange>
          </w:tcPr>
          <w:p w14:paraId="36C3C161" w14:textId="722AC1F2"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103" w:author="Alex" w:date="2017-05-09T07:06:00Z"/>
                <w:rFonts w:ascii="Ebrima" w:eastAsia="Times New Roman" w:hAnsi="Ebrima" w:cs="Calibri"/>
                <w:b/>
                <w:bCs/>
                <w:color w:val="000000"/>
                <w:sz w:val="20"/>
                <w:szCs w:val="20"/>
              </w:rPr>
              <w:pPrChange w:id="1104" w:author="Alex" w:date="2017-05-09T07:07:00Z">
                <w:pPr>
                  <w:spacing w:after="160"/>
                  <w:cnfStyle w:val="000000100000" w:firstRow="0" w:lastRow="0" w:firstColumn="0" w:lastColumn="0" w:oddVBand="0" w:evenVBand="0" w:oddHBand="1" w:evenHBand="0" w:firstRowFirstColumn="0" w:firstRowLastColumn="0" w:lastRowFirstColumn="0" w:lastRowLastColumn="0"/>
                </w:pPr>
              </w:pPrChange>
            </w:pPr>
          </w:p>
        </w:tc>
        <w:tc>
          <w:tcPr>
            <w:tcW w:w="1260" w:type="dxa"/>
            <w:hideMark/>
            <w:tcPrChange w:id="1105" w:author="Alex" w:date="2017-05-09T07:09:00Z">
              <w:tcPr>
                <w:tcW w:w="1664" w:type="dxa"/>
                <w:gridSpan w:val="2"/>
                <w:hideMark/>
              </w:tcPr>
            </w:tcPrChange>
          </w:tcPr>
          <w:p w14:paraId="0EDE8447" w14:textId="77777777" w:rsidR="00853598" w:rsidRPr="00853598" w:rsidRDefault="00853598">
            <w:pPr>
              <w:jc w:val="center"/>
              <w:cnfStyle w:val="000000100000" w:firstRow="0" w:lastRow="0" w:firstColumn="0" w:lastColumn="0" w:oddVBand="0" w:evenVBand="0" w:oddHBand="1" w:evenHBand="0" w:firstRowFirstColumn="0" w:firstRowLastColumn="0" w:lastRowFirstColumn="0" w:lastRowLastColumn="0"/>
              <w:rPr>
                <w:ins w:id="1106" w:author="Alex" w:date="2017-05-09T07:06:00Z"/>
                <w:rFonts w:ascii="Ebrima" w:eastAsia="Times New Roman" w:hAnsi="Ebrima" w:cs="Calibri"/>
                <w:color w:val="000000"/>
                <w:sz w:val="20"/>
                <w:szCs w:val="20"/>
              </w:rPr>
              <w:pPrChange w:id="1107" w:author="Alex" w:date="2017-05-09T07:07: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108" w:author="Alex" w:date="2017-05-09T07:06:00Z">
              <w:r w:rsidRPr="00853598">
                <w:rPr>
                  <w:rFonts w:ascii="Ebrima" w:eastAsia="Times New Roman" w:hAnsi="Ebrima" w:cs="Calibri"/>
                  <w:color w:val="000000"/>
                  <w:sz w:val="20"/>
                  <w:szCs w:val="20"/>
                </w:rPr>
                <w:t>71.13, 228</w:t>
              </w:r>
            </w:ins>
          </w:p>
        </w:tc>
      </w:tr>
    </w:tbl>
    <w:p w14:paraId="1515AEE4" w14:textId="77777777" w:rsidR="00E65E7D" w:rsidDel="004720E6" w:rsidRDefault="00E65E7D" w:rsidP="00E65E7D">
      <w:pPr>
        <w:spacing w:line="480" w:lineRule="auto"/>
        <w:jc w:val="both"/>
        <w:rPr>
          <w:del w:id="1109" w:author="Alex" w:date="2017-05-25T16:41:00Z"/>
        </w:rPr>
      </w:pPr>
    </w:p>
    <w:p w14:paraId="56A010EB" w14:textId="77777777" w:rsidR="00CB1DCF" w:rsidDel="004720E6" w:rsidRDefault="00CB1DCF" w:rsidP="00E65E7D">
      <w:pPr>
        <w:spacing w:line="480" w:lineRule="auto"/>
        <w:jc w:val="both"/>
        <w:rPr>
          <w:del w:id="1110" w:author="Alex" w:date="2017-05-25T16:41:00Z"/>
        </w:rPr>
      </w:pPr>
    </w:p>
    <w:p w14:paraId="7A618EDB" w14:textId="77777777" w:rsidR="00320ABC" w:rsidRPr="00320ABC" w:rsidDel="004720E6" w:rsidRDefault="00320ABC" w:rsidP="00320ABC">
      <w:pPr>
        <w:rPr>
          <w:del w:id="1111" w:author="Alex" w:date="2017-05-25T16:41:00Z"/>
        </w:rPr>
      </w:pPr>
    </w:p>
    <w:p w14:paraId="38B7251C" w14:textId="77777777" w:rsidR="009376CB" w:rsidRDefault="009376CB" w:rsidP="009376CB"/>
    <w:p w14:paraId="4F60D607" w14:textId="77777777" w:rsidR="006777A4" w:rsidRDefault="006777A4">
      <w:pPr>
        <w:rPr>
          <w:ins w:id="1112" w:author="Katherine McMahon" w:date="2017-06-02T14:37:00Z"/>
          <w:rFonts w:eastAsiaTheme="majorEastAsia" w:cstheme="majorBidi"/>
          <w:sz w:val="32"/>
          <w:szCs w:val="32"/>
        </w:rPr>
      </w:pPr>
      <w:ins w:id="1113" w:author="Katherine McMahon" w:date="2017-06-02T14:37:00Z">
        <w:r>
          <w:br w:type="page"/>
        </w:r>
      </w:ins>
    </w:p>
    <w:p w14:paraId="4466A78E" w14:textId="239612ED" w:rsidR="00CB1DCF" w:rsidRDefault="00CB1DCF" w:rsidP="00320ABC">
      <w:pPr>
        <w:pStyle w:val="Heading1"/>
      </w:pPr>
      <w:r>
        <w:lastRenderedPageBreak/>
        <w:t>Figures</w:t>
      </w:r>
    </w:p>
    <w:p w14:paraId="597DB705" w14:textId="7F6D397B" w:rsidR="00320ABC" w:rsidRPr="00415F71" w:rsidRDefault="00320ABC" w:rsidP="00E65E7D">
      <w:pPr>
        <w:spacing w:line="480" w:lineRule="auto"/>
        <w:jc w:val="both"/>
      </w:pPr>
      <w:r>
        <w:rPr>
          <w:b/>
        </w:rPr>
        <w:t xml:space="preserve">Figure 1. Richness by layer and lake. </w:t>
      </w:r>
      <w:r>
        <w:t xml:space="preserve">Lakes on the x axis are arranged by depth (see Table 1 for lake abbreviations and depth measurements). </w:t>
      </w:r>
      <w:del w:id="1114" w:author="Alex" w:date="2017-05-10T08:12:00Z">
        <w:r w:rsidDel="00124695">
          <w:delText xml:space="preserve">Lakes CB, FB, and WS are polymictic, lakes NS, TB, and SS are dimictic, and lakes HK and MA are meromictic. Colored bars above each plot represent significant differences in richness between lakes, with each colored bar matching the color of a lakes boxplot. For example, in Panel A, the boxplot for CB has the colored bars matching FB, NS, TB, SS, HK, and MA above it. This indicates that it is significantly different from these lakes, but not significantly different from the missing colored bar, WS. </w:delText>
        </w:r>
      </w:del>
      <w:del w:id="1115" w:author="Alex" w:date="2017-06-07T18:43:00Z">
        <w:r w:rsidDel="00C017B7">
          <w:delText>The mean and standard deviation for each lake and layer is reported in Table S</w:delText>
        </w:r>
      </w:del>
      <w:del w:id="1116" w:author="Alex" w:date="2017-05-26T10:05:00Z">
        <w:r w:rsidDel="00F13A53">
          <w:delText>1</w:delText>
        </w:r>
      </w:del>
      <w:r>
        <w:t>.</w:t>
      </w:r>
      <w:ins w:id="1117" w:author="Alex" w:date="2017-05-25T17:03:00Z">
        <w:r w:rsidR="004A2CB1">
          <w:t xml:space="preserve"> Significance </w:t>
        </w:r>
      </w:ins>
      <w:ins w:id="1118" w:author="Alex" w:date="2017-06-04T13:33:00Z">
        <w:r w:rsidR="00AC38B6">
          <w:t xml:space="preserve">(represented by letters, key below lake IDS in Panel A) </w:t>
        </w:r>
      </w:ins>
      <w:ins w:id="1119" w:author="Alex" w:date="2017-05-25T17:03:00Z">
        <w:r w:rsidR="004A2CB1">
          <w:t>was tested using a Wilcoxon signed rank test with a Bonferroni correction for multiple pairwise comparisons</w:t>
        </w:r>
      </w:ins>
      <w:ins w:id="1120" w:author="Alex" w:date="2017-05-26T10:05:00Z">
        <w:r w:rsidR="00C017B7">
          <w:t>, reported in Table S1</w:t>
        </w:r>
      </w:ins>
      <w:ins w:id="1121" w:author="Alex" w:date="2017-05-25T17:03:00Z">
        <w:r w:rsidR="004A2CB1">
          <w:t>.</w:t>
        </w:r>
      </w:ins>
    </w:p>
    <w:p w14:paraId="3F652864" w14:textId="5B7E1E9D" w:rsidR="00320ABC" w:rsidRDefault="00320ABC" w:rsidP="00320ABC"/>
    <w:p w14:paraId="26CB6CA1" w14:textId="193CCA2D" w:rsidR="00320ABC" w:rsidRDefault="00320ABC" w:rsidP="00E65E7D">
      <w:pPr>
        <w:spacing w:line="480" w:lineRule="auto"/>
        <w:jc w:val="both"/>
        <w:rPr>
          <w:rFonts w:cs="Times New Roman"/>
          <w:szCs w:val="24"/>
        </w:rPr>
      </w:pPr>
      <w:bookmarkStart w:id="1122" w:name="_Hlk483836712"/>
      <w:r>
        <w:rPr>
          <w:b/>
        </w:rPr>
        <w:t xml:space="preserve">Figure 2. </w:t>
      </w:r>
      <w:ins w:id="1123" w:author="Alex" w:date="2017-05-29T15:56:00Z">
        <w:r w:rsidR="002214EF">
          <w:rPr>
            <w:b/>
          </w:rPr>
          <w:t xml:space="preserve">Principle coordinates analysis of samples by layer. </w:t>
        </w:r>
      </w:ins>
      <w:bookmarkEnd w:id="1122"/>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w:t>
      </w:r>
      <w:ins w:id="1124" w:author="Alex" w:date="2017-05-04T15:38:00Z">
        <w:r w:rsidR="000F2FB8">
          <w:rPr>
            <w:rFonts w:cs="Times New Roman"/>
            <w:szCs w:val="24"/>
          </w:rPr>
          <w:t xml:space="preserve">The percent of variance explained by the first two axes is reported in the axis labels. </w:t>
        </w:r>
      </w:ins>
      <w:r>
        <w:rPr>
          <w:rFonts w:cs="Times New Roman"/>
          <w:szCs w:val="24"/>
        </w:rPr>
        <w:t>In both layers, samples cluster significantly by lake and mixing regime as tested using PERMANOVA</w:t>
      </w:r>
      <w:ins w:id="1125" w:author="Alex" w:date="2017-05-26T10:05:00Z">
        <w:r w:rsidR="00C017B7">
          <w:rPr>
            <w:rFonts w:cs="Times New Roman"/>
            <w:szCs w:val="24"/>
          </w:rPr>
          <w:t xml:space="preserve"> (Table S2</w:t>
        </w:r>
        <w:r w:rsidR="00F13A53">
          <w:rPr>
            <w:rFonts w:cs="Times New Roman"/>
            <w:szCs w:val="24"/>
          </w:rPr>
          <w:t>)</w:t>
        </w:r>
      </w:ins>
      <w:r>
        <w:rPr>
          <w:rFonts w:cs="Times New Roman"/>
          <w:szCs w:val="24"/>
        </w:rPr>
        <w:t>. (See Table 1 for lake abbreviations</w:t>
      </w:r>
      <w:del w:id="1126" w:author="Alex" w:date="2017-05-10T08:13:00Z">
        <w:r w:rsidDel="00124695">
          <w:rPr>
            <w:rFonts w:cs="Times New Roman"/>
            <w:szCs w:val="24"/>
          </w:rPr>
          <w:delText>; CB, FB, and WS are polymictic, NS, TB, and SS are dimictic, HK and MA are meromictic</w:delText>
        </w:r>
      </w:del>
      <w:r>
        <w:rPr>
          <w:rFonts w:cs="Times New Roman"/>
          <w:szCs w:val="24"/>
        </w:rPr>
        <w:t xml:space="preserve">). </w:t>
      </w:r>
      <w:del w:id="1127" w:author="Alex" w:date="2017-06-03T09:30:00Z">
        <w:r w:rsidDel="002F3FD4">
          <w:rPr>
            <w:rFonts w:cs="Times New Roman"/>
            <w:szCs w:val="24"/>
          </w:rPr>
          <w:delText xml:space="preserve"> </w:delText>
        </w:r>
      </w:del>
      <w:r>
        <w:rPr>
          <w:rFonts w:cs="Times New Roman"/>
          <w:szCs w:val="24"/>
        </w:rPr>
        <w:t xml:space="preserve">Ellipses indicating the clustering of each lake were calculate based on standard error using a 95% confidence interval. Differences in bacterial community composition between lakes and mixing regimes are more pronounced in </w:t>
      </w:r>
      <w:proofErr w:type="spellStart"/>
      <w:r>
        <w:rPr>
          <w:rFonts w:cs="Times New Roman"/>
          <w:szCs w:val="24"/>
        </w:rPr>
        <w:t>hypolimnia</w:t>
      </w:r>
      <w:proofErr w:type="spellEnd"/>
      <w:r>
        <w:rPr>
          <w:rFonts w:cs="Times New Roman"/>
          <w:szCs w:val="24"/>
        </w:rPr>
        <w:t xml:space="preserve"> than </w:t>
      </w:r>
      <w:proofErr w:type="spellStart"/>
      <w:r>
        <w:rPr>
          <w:rFonts w:cs="Times New Roman"/>
          <w:szCs w:val="24"/>
        </w:rPr>
        <w:t>epilimnia</w:t>
      </w:r>
      <w:proofErr w:type="spellEnd"/>
      <w:r>
        <w:rPr>
          <w:rFonts w:cs="Times New Roman"/>
          <w:szCs w:val="24"/>
        </w:rPr>
        <w:t>.</w:t>
      </w:r>
      <w:ins w:id="1128" w:author="Alex" w:date="2017-06-07T18:44:00Z">
        <w:r w:rsidR="00C017B7">
          <w:rPr>
            <w:rFonts w:cs="Times New Roman"/>
            <w:szCs w:val="24"/>
          </w:rPr>
          <w:t xml:space="preserve"> Additional plots of this ordination colored by </w:t>
        </w:r>
      </w:ins>
      <w:ins w:id="1129" w:author="Alex" w:date="2017-06-07T18:45:00Z">
        <w:r w:rsidR="00C017B7">
          <w:rPr>
            <w:rFonts w:cs="Times New Roman"/>
            <w:szCs w:val="24"/>
          </w:rPr>
          <w:t>other factors</w:t>
        </w:r>
      </w:ins>
      <w:ins w:id="1130" w:author="Alex" w:date="2017-06-07T18:44:00Z">
        <w:r w:rsidR="00C017B7">
          <w:rPr>
            <w:rFonts w:cs="Times New Roman"/>
            <w:szCs w:val="24"/>
          </w:rPr>
          <w:t xml:space="preserve"> </w:t>
        </w:r>
        <w:proofErr w:type="gramStart"/>
        <w:r w:rsidR="00C017B7">
          <w:rPr>
            <w:rFonts w:cs="Times New Roman"/>
            <w:szCs w:val="24"/>
          </w:rPr>
          <w:t>are located in</w:t>
        </w:r>
        <w:proofErr w:type="gramEnd"/>
        <w:r w:rsidR="00C017B7">
          <w:rPr>
            <w:rFonts w:cs="Times New Roman"/>
            <w:szCs w:val="24"/>
          </w:rPr>
          <w:t xml:space="preserve"> Figure S5.</w:t>
        </w:r>
      </w:ins>
    </w:p>
    <w:p w14:paraId="3B45D5E0" w14:textId="4970A041" w:rsidR="00320ABC" w:rsidRDefault="00320ABC" w:rsidP="00320ABC">
      <w:pPr>
        <w:spacing w:line="480" w:lineRule="auto"/>
        <w:jc w:val="both"/>
      </w:pPr>
    </w:p>
    <w:p w14:paraId="012AC27A" w14:textId="28ECFC55" w:rsidR="00320ABC" w:rsidRDefault="00320ABC" w:rsidP="00E65E7D">
      <w:pPr>
        <w:spacing w:line="480" w:lineRule="auto"/>
        <w:jc w:val="both"/>
        <w:rPr>
          <w:rFonts w:cs="Times New Roman"/>
          <w:noProof/>
          <w:szCs w:val="24"/>
        </w:rPr>
      </w:pPr>
      <w:bookmarkStart w:id="1131" w:name="_Hlk483837036"/>
      <w:r w:rsidRPr="00AB0CD6">
        <w:rPr>
          <w:b/>
        </w:rPr>
        <w:lastRenderedPageBreak/>
        <w:t xml:space="preserve">Figure 3. </w:t>
      </w:r>
      <w:r w:rsidRPr="00AB0CD6">
        <w:rPr>
          <w:rFonts w:cs="Times New Roman"/>
          <w:b/>
          <w:noProof/>
          <w:szCs w:val="24"/>
        </w:rPr>
        <w:t>Internannual variability and dispersion by lake.</w:t>
      </w:r>
      <w:bookmarkEnd w:id="1131"/>
      <w:r w:rsidRPr="00AB0CD6">
        <w:rPr>
          <w:rFonts w:cs="Times New Roman"/>
          <w:b/>
          <w:noProof/>
          <w:szCs w:val="24"/>
        </w:rPr>
        <w:t xml:space="preserve"> </w:t>
      </w:r>
      <w:r w:rsidRPr="00AB0CD6">
        <w:rPr>
          <w:rFonts w:cs="Times New Roman"/>
          <w:noProof/>
          <w:szCs w:val="24"/>
        </w:rPr>
        <w:t xml:space="preserve">Principal coordinates analysis using weighted UniFrac as the distance metric was used to measure the amount of interannual variation in the three lake hypolimnia with the longest time series (A-C). Additional ordinations of </w:t>
      </w:r>
      <w:del w:id="1132" w:author="Alex" w:date="2017-06-07T18:45:00Z">
        <w:r w:rsidRPr="00AB0CD6" w:rsidDel="00C017B7">
          <w:rPr>
            <w:rFonts w:cs="Times New Roman"/>
            <w:noProof/>
            <w:szCs w:val="24"/>
          </w:rPr>
          <w:delText>all other lakes and layers with at least two years of sampling</w:delText>
        </w:r>
      </w:del>
      <w:ins w:id="1133" w:author="Alex" w:date="2017-06-07T18:45:00Z">
        <w:r w:rsidR="00C017B7">
          <w:rPr>
            <w:rFonts w:cs="Times New Roman"/>
            <w:noProof/>
            <w:szCs w:val="24"/>
          </w:rPr>
          <w:t>lake epilimnia</w:t>
        </w:r>
      </w:ins>
      <w:r w:rsidRPr="00AB0CD6">
        <w:rPr>
          <w:rFonts w:cs="Times New Roman"/>
          <w:noProof/>
          <w:szCs w:val="24"/>
        </w:rPr>
        <w:t xml:space="preserve"> are provided as supplemental figures (Figure S4). Black crosses indicated the centroid for each year. All hypolimnia showed significant clustering by year by PERMANOVA</w:t>
      </w:r>
      <w:ins w:id="1134" w:author="Alex" w:date="2017-05-26T10:06:00Z">
        <w:r w:rsidR="00C017B7">
          <w:rPr>
            <w:rFonts w:cs="Times New Roman"/>
            <w:noProof/>
            <w:szCs w:val="24"/>
          </w:rPr>
          <w:t xml:space="preserve"> (Table S2</w:t>
        </w:r>
        <w:r w:rsidR="00F13A53">
          <w:rPr>
            <w:rFonts w:cs="Times New Roman"/>
            <w:noProof/>
            <w:szCs w:val="24"/>
          </w:rPr>
          <w:t>)</w:t>
        </w:r>
      </w:ins>
      <w:r w:rsidRPr="00AB0CD6">
        <w:rPr>
          <w:rFonts w:cs="Times New Roman"/>
          <w:noProof/>
          <w:szCs w:val="24"/>
        </w:rPr>
        <w:t>. Six outliers in Mary Lake from 2007 are not</w:t>
      </w:r>
      <w:r>
        <w:rPr>
          <w:rFonts w:cs="Times New Roman"/>
          <w:noProof/>
          <w:szCs w:val="24"/>
        </w:rPr>
        <w:t xml:space="preserve"> shown, as their coordinates lie outside the range specified for consistency between plots; these points were included in the PERMANOVA significance test. Panel D shows </w:t>
      </w:r>
      <w:del w:id="1135" w:author="Alex" w:date="2017-05-10T08:13:00Z">
        <w:r w:rsidDel="00124695">
          <w:rPr>
            <w:rFonts w:cs="Times New Roman"/>
            <w:noProof/>
            <w:szCs w:val="24"/>
          </w:rPr>
          <w:delText>dispersion of</w:delText>
        </w:r>
      </w:del>
      <w:ins w:id="1136" w:author="Alex" w:date="2017-05-10T08:13:00Z">
        <w:r w:rsidR="00124695">
          <w:rPr>
            <w:rFonts w:cs="Times New Roman"/>
            <w:noProof/>
            <w:szCs w:val="24"/>
          </w:rPr>
          <w:t>pairwise weighted UniFrac distance within</w:t>
        </w:r>
      </w:ins>
      <w:r>
        <w:rPr>
          <w:rFonts w:cs="Times New Roman"/>
          <w:noProof/>
          <w:szCs w:val="24"/>
        </w:rPr>
        <w:t xml:space="preserve"> each lake and layer </w:t>
      </w:r>
      <w:del w:id="1137" w:author="Alex" w:date="2017-05-10T08:13:00Z">
        <w:r w:rsidDel="00124695">
          <w:rPr>
            <w:rFonts w:cs="Times New Roman"/>
            <w:noProof/>
            <w:szCs w:val="24"/>
          </w:rPr>
          <w:delText xml:space="preserve">in a PCoA </w:delText>
        </w:r>
      </w:del>
      <w:r>
        <w:rPr>
          <w:rFonts w:cs="Times New Roman"/>
          <w:noProof/>
          <w:szCs w:val="24"/>
        </w:rPr>
        <w:t>including all samples (</w:t>
      </w:r>
      <w:del w:id="1138" w:author="Alex" w:date="2017-05-10T08:14:00Z">
        <w:r w:rsidDel="00124695">
          <w:rPr>
            <w:rFonts w:cs="Times New Roman"/>
            <w:noProof/>
            <w:szCs w:val="24"/>
          </w:rPr>
          <w:delText>Lake abbreviations found in Table 1; E indicates epilimnion and H indicates hypolimnion</w:delText>
        </w:r>
      </w:del>
      <w:del w:id="1139" w:author="Alex" w:date="2017-05-25T17:04:00Z">
        <w:r w:rsidDel="00F7739C">
          <w:rPr>
            <w:rFonts w:cs="Times New Roman"/>
            <w:noProof/>
            <w:szCs w:val="24"/>
          </w:rPr>
          <w:delText>; 6 outliers with distances from the centroid greater than 0.45 were removed)</w:delText>
        </w:r>
      </w:del>
      <w:r>
        <w:rPr>
          <w:rFonts w:cs="Times New Roman"/>
          <w:noProof/>
          <w:szCs w:val="24"/>
        </w:rPr>
        <w:t xml:space="preserve">. Stars indicate significant differences between layers at p &lt; 0.05 by </w:t>
      </w:r>
      <w:del w:id="1140" w:author="Alex" w:date="2017-05-10T08:14:00Z">
        <w:r w:rsidDel="00124695">
          <w:rPr>
            <w:rFonts w:cs="Times New Roman"/>
            <w:noProof/>
            <w:szCs w:val="24"/>
          </w:rPr>
          <w:delText xml:space="preserve">PERMADISP </w:delText>
        </w:r>
      </w:del>
      <w:ins w:id="1141" w:author="Alex" w:date="2017-05-10T08:14:00Z">
        <w:r w:rsidR="00124695">
          <w:rPr>
            <w:rFonts w:cs="Times New Roman"/>
            <w:noProof/>
            <w:szCs w:val="24"/>
          </w:rPr>
          <w:t xml:space="preserve">a Wilcoxon signed rank test </w:t>
        </w:r>
      </w:ins>
      <w:r>
        <w:rPr>
          <w:rFonts w:cs="Times New Roman"/>
          <w:noProof/>
          <w:szCs w:val="24"/>
        </w:rPr>
        <w:t xml:space="preserve">with a Bonferroni correction for multiple pairwise comparisons. </w:t>
      </w:r>
      <w:del w:id="1142" w:author="Alex" w:date="2017-05-10T08:14:00Z">
        <w:r w:rsidDel="00124695">
          <w:rPr>
            <w:rFonts w:cs="Times New Roman"/>
            <w:noProof/>
            <w:szCs w:val="24"/>
          </w:rPr>
          <w:delText xml:space="preserve">Layers were signficantly different in TB, SS, and MA. No significant differences in dispersion between layers in the polymictic lakes (CB, FB, and WS), meromictic lake HK, or NS, a dimictic lake with an additional artificial mixing event. </w:delText>
        </w:r>
      </w:del>
    </w:p>
    <w:p w14:paraId="43D75CC9" w14:textId="5422F08A" w:rsidR="00320ABC" w:rsidRDefault="00320ABC" w:rsidP="00320ABC">
      <w:pPr>
        <w:spacing w:line="480" w:lineRule="auto"/>
        <w:jc w:val="both"/>
      </w:pPr>
    </w:p>
    <w:p w14:paraId="380F69E1" w14:textId="40A55EF4" w:rsidR="00320ABC" w:rsidRPr="004B6FB8" w:rsidRDefault="00320ABC" w:rsidP="00E65E7D">
      <w:pPr>
        <w:spacing w:line="480" w:lineRule="auto"/>
        <w:jc w:val="both"/>
      </w:pPr>
      <w:bookmarkStart w:id="1143" w:name="_Hlk483837079"/>
      <w:r>
        <w:rPr>
          <w:b/>
        </w:rPr>
        <w:t xml:space="preserve">Figure 4. Numbers of unique and shared OTUs by mixing regime. </w:t>
      </w:r>
      <w:bookmarkEnd w:id="1143"/>
      <w:r>
        <w:t xml:space="preserve">To better understand how shared community membership differs by mixing regime, we quantified the number of shared and unique OTUs in each category. An OTU needed only to appear in one sample at any abundance to be considered present in a category. We found that in both layers, meromictic lakes have the greatest numbers of unique OTUs and polymictic lakes have the least. Meromictic and dimictic </w:t>
      </w:r>
      <w:r>
        <w:lastRenderedPageBreak/>
        <w:t xml:space="preserve">lakes shared the most OTUs, while meromictic and polymictic lakes shared the least. </w:t>
      </w:r>
      <w:del w:id="1144" w:author="Alex" w:date="2017-05-10T08:15:00Z">
        <w:r w:rsidDel="00965FF6">
          <w:delText>Dimictic lakes shared more OTUs with meromictic lakes than with polymictic lakes.</w:delText>
        </w:r>
      </w:del>
    </w:p>
    <w:p w14:paraId="74D6146D" w14:textId="77777777" w:rsidR="00FD185D" w:rsidRDefault="00FD185D" w:rsidP="00E65E7D">
      <w:pPr>
        <w:spacing w:line="480" w:lineRule="auto"/>
        <w:jc w:val="both"/>
      </w:pPr>
    </w:p>
    <w:p w14:paraId="273A6CDE" w14:textId="23F199C8" w:rsidR="00320ABC" w:rsidRDefault="00320ABC" w:rsidP="00E65E7D">
      <w:pPr>
        <w:spacing w:line="480" w:lineRule="auto"/>
        <w:jc w:val="both"/>
      </w:pPr>
      <w:bookmarkStart w:id="1145" w:name="_Hlk483837211"/>
      <w:r w:rsidRPr="00A74786">
        <w:rPr>
          <w:b/>
        </w:rPr>
        <w:t xml:space="preserve">Figure 5. Traits of freshwater lineages. </w:t>
      </w:r>
      <w:bookmarkEnd w:id="1145"/>
      <w:r w:rsidRPr="00A74786">
        <w:t xml:space="preserve">These well-defined freshwater groups showed similar persistence, variance, and abundance in every lake, despite differing abundance patterns. Data from </w:t>
      </w:r>
      <w:proofErr w:type="spellStart"/>
      <w:r w:rsidRPr="00A74786">
        <w:t>epilimnia</w:t>
      </w:r>
      <w:proofErr w:type="spellEnd"/>
      <w:r w:rsidRPr="00A74786">
        <w:t xml:space="preserve"> with at least two years of undisturbed sampling are shown here. Mean abundance was represented as the average percentage of reads attributed to each lineage when that lineage was present. Variability was measured as the coefficient of variation. Persistence (shaded color) was defined as the proportion of samples containing each lineage.</w:t>
      </w:r>
      <w:del w:id="1146" w:author="Alex" w:date="2017-05-10T08:15:00Z">
        <w:r w:rsidRPr="00A74786" w:rsidDel="00965FF6">
          <w:delText xml:space="preserve"> The observed consistency in mean abundance, variability, and persistence suggests that unknown functions or metabolic characteristics drive a stable lifestyle</w:delText>
        </w:r>
      </w:del>
      <w:r w:rsidRPr="00A74786">
        <w:t>. Additional plots by year can be found in Figure S</w:t>
      </w:r>
      <w:ins w:id="1147" w:author="Alex" w:date="2017-05-26T10:06:00Z">
        <w:r w:rsidR="00C017B7">
          <w:t>7</w:t>
        </w:r>
      </w:ins>
      <w:bookmarkStart w:id="1148" w:name="_GoBack"/>
      <w:bookmarkEnd w:id="1148"/>
      <w:del w:id="1149" w:author="Alex" w:date="2017-05-26T10:06:00Z">
        <w:r w:rsidRPr="00A74786" w:rsidDel="00F13A53">
          <w:delText>8</w:delText>
        </w:r>
      </w:del>
      <w:r w:rsidRPr="00A74786">
        <w:t>.</w:t>
      </w:r>
    </w:p>
    <w:p w14:paraId="76EF1BB5" w14:textId="549BA32C" w:rsidR="009F387E" w:rsidRDefault="009F387E" w:rsidP="00E65E7D">
      <w:pPr>
        <w:spacing w:line="480" w:lineRule="auto"/>
        <w:jc w:val="both"/>
      </w:pPr>
    </w:p>
    <w:p w14:paraId="3D132E5C" w14:textId="6716AB17" w:rsidR="009F387E" w:rsidRDefault="009F387E" w:rsidP="009F387E">
      <w:pPr>
        <w:pStyle w:val="Heading1"/>
      </w:pPr>
      <w:r>
        <w:t>Supplemental Figure</w:t>
      </w:r>
      <w:r w:rsidR="00077BF2">
        <w:t xml:space="preserve"> and Table</w:t>
      </w:r>
      <w:r>
        <w:t xml:space="preserve"> Legends</w:t>
      </w:r>
    </w:p>
    <w:p w14:paraId="3304E070" w14:textId="6E552BDE" w:rsidR="009F387E" w:rsidRDefault="009F387E" w:rsidP="009F387E"/>
    <w:p w14:paraId="7C9C3CBA" w14:textId="275FB2CB" w:rsidR="00696184" w:rsidRDefault="00110108" w:rsidP="00696184">
      <w:pPr>
        <w:spacing w:after="0" w:line="480" w:lineRule="auto"/>
        <w:jc w:val="both"/>
        <w:rPr>
          <w:ins w:id="1150" w:author="Alex" w:date="2017-05-26T09:34:00Z"/>
          <w:rFonts w:cs="Times New Roman"/>
        </w:rPr>
      </w:pPr>
      <w:ins w:id="1151" w:author="Alex" w:date="2017-05-26T09:34:00Z">
        <w:r>
          <w:rPr>
            <w:rFonts w:cs="Times New Roman"/>
            <w:b/>
          </w:rPr>
          <w:t>Figure S1. Sampling frequenc</w:t>
        </w:r>
      </w:ins>
      <w:ins w:id="1152" w:author="Alexandra Linz" w:date="2017-06-07T07:23:00Z">
        <w:r w:rsidR="00762E69">
          <w:rPr>
            <w:rFonts w:cs="Times New Roman"/>
            <w:b/>
          </w:rPr>
          <w:t>y and paired environmental data</w:t>
        </w:r>
      </w:ins>
      <w:ins w:id="1153" w:author="Alex" w:date="2017-05-26T09:34:00Z">
        <w:del w:id="1154" w:author="Alexandra Linz" w:date="2017-06-07T07:23:00Z">
          <w:r w:rsidDel="00762E69">
            <w:rPr>
              <w:rFonts w:cs="Times New Roman"/>
              <w:b/>
            </w:rPr>
            <w:delText>y</w:delText>
          </w:r>
        </w:del>
        <w:r>
          <w:rPr>
            <w:rFonts w:cs="Times New Roman"/>
            <w:b/>
          </w:rPr>
          <w:t xml:space="preserve">. </w:t>
        </w:r>
        <w:r>
          <w:rPr>
            <w:rFonts w:cs="Times New Roman"/>
          </w:rPr>
          <w:t>Lakes were sampled during stratification each summer (Jun – Aug). Some sites include additional early spring samples (Apr-May) and fall samples (Sep – Nov). Not every lake was sampled in every year of sampling; every lake was sampled in 2007. Layer codes (third letter in the site designation on the y-axis) of “U” indicate that the entire water column was sampled, rather than splitting samples by epilimnion and hypolimnion.</w:t>
        </w:r>
      </w:ins>
      <w:r w:rsidR="00696184">
        <w:rPr>
          <w:rFonts w:cs="Times New Roman"/>
        </w:rPr>
        <w:t xml:space="preserve"> </w:t>
      </w:r>
      <w:ins w:id="1155" w:author="Alex" w:date="2017-05-26T09:34:00Z">
        <w:r w:rsidR="00696184">
          <w:rPr>
            <w:rFonts w:cs="Times New Roman"/>
          </w:rPr>
          <w:t xml:space="preserve">Temperature and dissolved oxygen were measured throughout the water column during the collection of every sample in our dataset. pH, DIC/DOC (dissolved inorganic and organic carbon), TN/TDN (total and dissolved nitrogen), and TP/TDP (total and dissolved phosphorus) were not measured every year in every site. Instrumented buoys, maintained by North </w:t>
        </w:r>
        <w:r w:rsidR="00696184">
          <w:rPr>
            <w:rFonts w:cs="Times New Roman"/>
          </w:rPr>
          <w:lastRenderedPageBreak/>
          <w:t>Temperate Lakes Long Term Ecological Research, are located on a subset of the sampling locations.</w:t>
        </w:r>
      </w:ins>
    </w:p>
    <w:p w14:paraId="1FB00225" w14:textId="77777777" w:rsidR="002D228D" w:rsidRDefault="002D228D" w:rsidP="009F387E">
      <w:pPr>
        <w:spacing w:after="0" w:line="480" w:lineRule="auto"/>
        <w:jc w:val="both"/>
        <w:rPr>
          <w:ins w:id="1156" w:author="Katherine McMahon" w:date="2017-06-02T14:29:00Z"/>
          <w:rFonts w:cs="Times New Roman"/>
          <w:b/>
        </w:rPr>
      </w:pPr>
    </w:p>
    <w:p w14:paraId="649984EA" w14:textId="6B29942B" w:rsidR="009F387E" w:rsidRDefault="009F387E" w:rsidP="009F387E">
      <w:pPr>
        <w:spacing w:after="0" w:line="480" w:lineRule="auto"/>
        <w:jc w:val="both"/>
        <w:rPr>
          <w:rFonts w:cs="Times New Roman"/>
        </w:rPr>
      </w:pPr>
      <w:r w:rsidRPr="00152BE5">
        <w:rPr>
          <w:rFonts w:cs="Times New Roman"/>
          <w:b/>
        </w:rPr>
        <w:t>Figure S</w:t>
      </w:r>
      <w:ins w:id="1157" w:author="Alex" w:date="2017-05-26T09:34:00Z">
        <w:r w:rsidR="00110108">
          <w:rPr>
            <w:rFonts w:cs="Times New Roman"/>
            <w:b/>
          </w:rPr>
          <w:t>2</w:t>
        </w:r>
      </w:ins>
      <w:del w:id="1158" w:author="Alex" w:date="2017-05-26T09:34:00Z">
        <w:r w:rsidRPr="00152BE5" w:rsidDel="00110108">
          <w:rPr>
            <w:rFonts w:cs="Times New Roman"/>
            <w:b/>
          </w:rPr>
          <w:delText>1</w:delText>
        </w:r>
      </w:del>
      <w:r w:rsidRPr="00152BE5">
        <w:rPr>
          <w:rFonts w:cs="Times New Roman"/>
          <w:b/>
        </w:rPr>
        <w:t>. Phylum rank abundance in entire dataset</w:t>
      </w:r>
      <w:r>
        <w:rPr>
          <w:rFonts w:cs="Times New Roman"/>
          <w:b/>
        </w:rPr>
        <w:t xml:space="preserve">. </w:t>
      </w:r>
      <w:r>
        <w:rPr>
          <w:rFonts w:cs="Times New Roman"/>
        </w:rPr>
        <w:t>When OTUs are grouped by phylum and read abundances summed over the entire dataset, Proteobacteria, Actinobacteria, and Bacteroidetes are the most abundant phyla. Unclassified Bacteria are the fifth largest group. Members of the candidate phyla radiation such as OD1 (</w:t>
      </w:r>
      <w:proofErr w:type="spellStart"/>
      <w:r>
        <w:rPr>
          <w:rFonts w:cs="Times New Roman"/>
        </w:rPr>
        <w:t>Parcubacteria</w:t>
      </w:r>
      <w:proofErr w:type="spellEnd"/>
      <w:r>
        <w:rPr>
          <w:rFonts w:cs="Times New Roman"/>
        </w:rPr>
        <w:t>) and OP3 (</w:t>
      </w:r>
      <w:proofErr w:type="spellStart"/>
      <w:r>
        <w:rPr>
          <w:rFonts w:cs="Times New Roman"/>
        </w:rPr>
        <w:t>Omnitrophica</w:t>
      </w:r>
      <w:proofErr w:type="spellEnd"/>
      <w:r>
        <w:rPr>
          <w:rFonts w:cs="Times New Roman"/>
        </w:rPr>
        <w:t>) are also well-represented in this dataset.</w:t>
      </w:r>
    </w:p>
    <w:p w14:paraId="5480C61A" w14:textId="7AE4E5AD" w:rsidR="009F387E" w:rsidRDefault="009F387E" w:rsidP="009F387E">
      <w:pPr>
        <w:spacing w:line="480" w:lineRule="auto"/>
      </w:pPr>
    </w:p>
    <w:p w14:paraId="5ED3C9D1" w14:textId="6D15E239" w:rsidR="009F387E" w:rsidRDefault="009F387E" w:rsidP="009F387E">
      <w:pPr>
        <w:spacing w:line="480" w:lineRule="auto"/>
        <w:rPr>
          <w:rFonts w:cs="Times New Roman"/>
        </w:rPr>
      </w:pPr>
      <w:r w:rsidRPr="002F1C22">
        <w:rPr>
          <w:rFonts w:cs="Times New Roman"/>
          <w:b/>
        </w:rPr>
        <w:t xml:space="preserve">Table S1. </w:t>
      </w:r>
      <w:ins w:id="1159" w:author="Alexandra Linz" w:date="2017-06-07T07:03:00Z">
        <w:r w:rsidR="00696184">
          <w:rPr>
            <w:rFonts w:cs="Times New Roman"/>
            <w:b/>
          </w:rPr>
          <w:t xml:space="preserve">P-values from comparison of richness between sites in Figure 1. </w:t>
        </w:r>
      </w:ins>
      <w:ins w:id="1160" w:author="Alexandra Linz" w:date="2017-06-07T07:04:00Z">
        <w:r w:rsidR="00696184">
          <w:rPr>
            <w:rFonts w:cs="Times New Roman"/>
          </w:rPr>
          <w:t xml:space="preserve">Observed richness between lakes was compared within layers using a Wilcoxon signed rank test with a Bonferroni correction for multiple pairwise comparisons. </w:t>
        </w:r>
      </w:ins>
      <w:del w:id="1161" w:author="Alexandra Linz" w:date="2017-06-07T07:03:00Z">
        <w:r w:rsidRPr="002F1C22" w:rsidDel="00696184">
          <w:rPr>
            <w:rFonts w:cs="Times New Roman"/>
            <w:b/>
          </w:rPr>
          <w:delText>Means and standard deviations in the number of taxa by lake and layer.</w:delText>
        </w:r>
        <w:r w:rsidDel="00696184">
          <w:rPr>
            <w:rFonts w:cs="Times New Roman"/>
            <w:b/>
          </w:rPr>
          <w:delText xml:space="preserve"> </w:delText>
        </w:r>
        <w:r w:rsidDel="00696184">
          <w:rPr>
            <w:rFonts w:cs="Times New Roman"/>
          </w:rPr>
          <w:delText>In order to better interpret the results of Figure 1, statistics about richness are presented here</w:delText>
        </w:r>
      </w:del>
    </w:p>
    <w:p w14:paraId="1747E0AA" w14:textId="23F637E3" w:rsidR="009F387E" w:rsidRDefault="009F387E" w:rsidP="009F387E">
      <w:pPr>
        <w:spacing w:line="480" w:lineRule="auto"/>
        <w:rPr>
          <w:rFonts w:cs="Times New Roman"/>
        </w:rPr>
      </w:pPr>
    </w:p>
    <w:p w14:paraId="37CAC586" w14:textId="09FB44CA" w:rsidR="009F387E" w:rsidRDefault="009F387E" w:rsidP="009F387E">
      <w:pPr>
        <w:spacing w:line="480" w:lineRule="auto"/>
      </w:pPr>
      <w:r>
        <w:rPr>
          <w:b/>
        </w:rPr>
        <w:t>Figure S</w:t>
      </w:r>
      <w:ins w:id="1162" w:author="Alex" w:date="2017-05-26T09:34:00Z">
        <w:r w:rsidR="00110108">
          <w:rPr>
            <w:b/>
          </w:rPr>
          <w:t>3</w:t>
        </w:r>
      </w:ins>
      <w:del w:id="1163" w:author="Alex" w:date="2017-05-26T09:34:00Z">
        <w:r w:rsidDel="00110108">
          <w:rPr>
            <w:b/>
          </w:rPr>
          <w:delText>2</w:delText>
        </w:r>
      </w:del>
      <w:r>
        <w:rPr>
          <w:b/>
        </w:rPr>
        <w:t xml:space="preserve">. Richness over time during mixing events. </w:t>
      </w:r>
      <w:r>
        <w:t xml:space="preserve">In </w:t>
      </w:r>
      <w:del w:id="1164" w:author="Alex" w:date="2017-05-26T09:34:00Z">
        <w:r w:rsidDel="00110108">
          <w:delText xml:space="preserve">both </w:delText>
        </w:r>
      </w:del>
      <w:r>
        <w:t>panels</w:t>
      </w:r>
      <w:ins w:id="1165" w:author="Alex" w:date="2017-05-26T09:34:00Z">
        <w:r w:rsidR="00110108">
          <w:t xml:space="preserve"> A and B</w:t>
        </w:r>
      </w:ins>
      <w:r>
        <w:t>, the black line traces the number of OTUs observed at each time point in the hypolimnion</w:t>
      </w:r>
      <w:ins w:id="1166" w:author="Alex" w:date="2017-05-26T09:34:00Z">
        <w:r w:rsidR="00110108">
          <w:t xml:space="preserve">. Panels C and D show temperatures throughout the water column on each sampling </w:t>
        </w:r>
        <w:proofErr w:type="spellStart"/>
        <w:r w:rsidR="00110108">
          <w:t>date.</w:t>
        </w:r>
      </w:ins>
      <w:del w:id="1167" w:author="Alex" w:date="2017-05-26T09:34:00Z">
        <w:r w:rsidDel="00110108">
          <w:delText xml:space="preserve">, and the red dots indicate dates on which the water column was uniform in temperature (mixed). </w:delText>
        </w:r>
      </w:del>
      <w:r>
        <w:t>Sharp</w:t>
      </w:r>
      <w:proofErr w:type="spellEnd"/>
      <w:r>
        <w:t xml:space="preserve"> decreases in richness are observed during both the fall mixing in Trout Bog, 2007 (A</w:t>
      </w:r>
      <w:ins w:id="1168" w:author="Alex" w:date="2017-05-26T09:35:00Z">
        <w:r w:rsidR="00110108">
          <w:t>, C</w:t>
        </w:r>
      </w:ins>
      <w:r>
        <w:t>) and the artificial mixing in July in North Sparkling Bog, 2008 (B</w:t>
      </w:r>
      <w:ins w:id="1169" w:author="Alex" w:date="2017-05-26T09:35:00Z">
        <w:r w:rsidR="00110108">
          <w:t>, D</w:t>
        </w:r>
      </w:ins>
      <w:r>
        <w:t>). Transient mixing dates in the fall of 2008 in North Sparkling Bog also show lower richness.</w:t>
      </w:r>
    </w:p>
    <w:p w14:paraId="3642C93D" w14:textId="3E30B3BB" w:rsidR="009F387E" w:rsidRDefault="009F387E" w:rsidP="009F387E">
      <w:pPr>
        <w:spacing w:line="480" w:lineRule="auto"/>
      </w:pPr>
    </w:p>
    <w:p w14:paraId="1A74ACB1" w14:textId="39DAD00E" w:rsidR="009F387E" w:rsidRPr="005C1E48" w:rsidDel="00696184" w:rsidRDefault="009F387E" w:rsidP="009F387E">
      <w:pPr>
        <w:spacing w:after="0" w:line="480" w:lineRule="auto"/>
        <w:jc w:val="both"/>
        <w:rPr>
          <w:del w:id="1170" w:author="Alexandra Linz" w:date="2017-06-07T07:07:00Z"/>
          <w:rFonts w:cs="Times New Roman"/>
        </w:rPr>
      </w:pPr>
      <w:del w:id="1171" w:author="Alexandra Linz" w:date="2017-06-07T07:07:00Z">
        <w:r w:rsidRPr="001D40CD" w:rsidDel="00696184">
          <w:rPr>
            <w:rFonts w:cs="Times New Roman"/>
            <w:b/>
          </w:rPr>
          <w:delText>Figure S</w:delText>
        </w:r>
      </w:del>
      <w:ins w:id="1172" w:author="Alex" w:date="2017-05-26T09:35:00Z">
        <w:del w:id="1173" w:author="Alexandra Linz" w:date="2017-06-07T07:07:00Z">
          <w:r w:rsidR="00110108" w:rsidDel="00696184">
            <w:rPr>
              <w:rFonts w:cs="Times New Roman"/>
              <w:b/>
            </w:rPr>
            <w:delText>4</w:delText>
          </w:r>
        </w:del>
      </w:ins>
      <w:del w:id="1174" w:author="Alexandra Linz" w:date="2017-06-07T07:07:00Z">
        <w:r w:rsidDel="00696184">
          <w:rPr>
            <w:rFonts w:cs="Times New Roman"/>
            <w:b/>
          </w:rPr>
          <w:delText>3</w:delText>
        </w:r>
        <w:r w:rsidRPr="001D40CD" w:rsidDel="00696184">
          <w:rPr>
            <w:rFonts w:cs="Times New Roman"/>
            <w:b/>
          </w:rPr>
          <w:delText xml:space="preserve">. PCoA of all data points with a layer designation. </w:delText>
        </w:r>
        <w:r w:rsidDel="00696184">
          <w:rPr>
            <w:rFonts w:cs="Times New Roman"/>
          </w:rPr>
          <w:delText>As an overview of dataset, an ordination was performed on all datapoints with a layer designation using UniFrac distance and principle coordinates analysis. Samples cluster by lake, layer, and mixing regime. Polymictic epilimnia (E) and hypolimnia (H) samples are found together. Dimictic hypolimnia samples are distinct from dimictic epiliminia samples, but still overlap in the ordination. Meromictic hypolimnia cluster separately from the rest of the dataset.</w:delText>
        </w:r>
      </w:del>
    </w:p>
    <w:p w14:paraId="6D6BDDC7" w14:textId="223A6DB3" w:rsidR="009F387E" w:rsidRDefault="009F387E" w:rsidP="009F387E">
      <w:pPr>
        <w:spacing w:line="480" w:lineRule="auto"/>
      </w:pPr>
    </w:p>
    <w:p w14:paraId="093BB10D" w14:textId="4514A5E8" w:rsidR="00696184" w:rsidRDefault="009F387E" w:rsidP="00696184">
      <w:pPr>
        <w:spacing w:after="0" w:line="480" w:lineRule="auto"/>
        <w:jc w:val="both"/>
        <w:rPr>
          <w:moveTo w:id="1175" w:author="Alexandra Linz" w:date="2017-06-07T07:08:00Z"/>
          <w:rFonts w:cs="Times New Roman"/>
        </w:rPr>
      </w:pPr>
      <w:r w:rsidRPr="00C66B3F">
        <w:rPr>
          <w:rFonts w:cs="Times New Roman"/>
          <w:b/>
        </w:rPr>
        <w:t>Figure S</w:t>
      </w:r>
      <w:ins w:id="1176" w:author="Alexandra Linz" w:date="2017-06-07T07:10:00Z">
        <w:r w:rsidR="00696184">
          <w:rPr>
            <w:rFonts w:cs="Times New Roman"/>
            <w:b/>
          </w:rPr>
          <w:t>4</w:t>
        </w:r>
      </w:ins>
      <w:r w:rsidRPr="00C66B3F">
        <w:rPr>
          <w:rFonts w:cs="Times New Roman"/>
          <w:b/>
        </w:rPr>
        <w:t xml:space="preserve">. </w:t>
      </w:r>
      <w:del w:id="1177" w:author="Alexandra Linz" w:date="2017-06-07T07:08:00Z">
        <w:r w:rsidRPr="00C66B3F" w:rsidDel="00696184">
          <w:rPr>
            <w:rFonts w:cs="Times New Roman"/>
            <w:b/>
          </w:rPr>
          <w:delText>Layers cluster within lakes</w:delText>
        </w:r>
      </w:del>
      <w:proofErr w:type="spellStart"/>
      <w:ins w:id="1178" w:author="Alexandra Linz" w:date="2017-06-07T07:08:00Z">
        <w:r w:rsidR="00696184">
          <w:rPr>
            <w:rFonts w:cs="Times New Roman"/>
            <w:b/>
          </w:rPr>
          <w:t>PCoA</w:t>
        </w:r>
        <w:proofErr w:type="spellEnd"/>
        <w:r w:rsidR="00696184">
          <w:rPr>
            <w:rFonts w:cs="Times New Roman"/>
            <w:b/>
          </w:rPr>
          <w:t xml:space="preserve"> on subsets of the dataset</w:t>
        </w:r>
      </w:ins>
      <w:r>
        <w:rPr>
          <w:rFonts w:cs="Times New Roman"/>
        </w:rPr>
        <w:t xml:space="preserve">. All clustering by layer </w:t>
      </w:r>
      <w:ins w:id="1179" w:author="Alexandra Linz" w:date="2017-06-07T07:08:00Z">
        <w:r w:rsidR="00696184">
          <w:rPr>
            <w:rFonts w:cs="Times New Roman"/>
          </w:rPr>
          <w:t xml:space="preserve">(a – h) </w:t>
        </w:r>
      </w:ins>
      <w:r>
        <w:rPr>
          <w:rFonts w:cs="Times New Roman"/>
        </w:rPr>
        <w:t>is significant at p &lt; 0.005 except Forestry Bog, where p = 0.101. Given that it is polymictic, shallow, and only includes one year of sampling, this is not surprising. Clustering is especially prominent in the meromictic lakes.</w:t>
      </w:r>
      <w:ins w:id="1180" w:author="Alexandra Linz" w:date="2017-06-07T07:08:00Z">
        <w:r w:rsidR="00696184">
          <w:rPr>
            <w:rFonts w:cs="Times New Roman"/>
          </w:rPr>
          <w:t xml:space="preserve"> </w:t>
        </w:r>
      </w:ins>
      <w:ins w:id="1181" w:author="Alexandra Linz" w:date="2017-06-07T07:09:00Z">
        <w:r w:rsidR="00696184">
          <w:rPr>
            <w:rFonts w:cs="Times New Roman"/>
          </w:rPr>
          <w:t>Additionally, e</w:t>
        </w:r>
      </w:ins>
      <w:moveToRangeStart w:id="1182" w:author="Alexandra Linz" w:date="2017-06-07T07:08:00Z" w:name="move484582664"/>
      <w:moveTo w:id="1183" w:author="Alexandra Linz" w:date="2017-06-07T07:08:00Z">
        <w:del w:id="1184" w:author="Alexandra Linz" w:date="2017-06-07T07:09:00Z">
          <w:r w:rsidR="00696184" w:rsidDel="00696184">
            <w:rPr>
              <w:rFonts w:cs="Times New Roman"/>
            </w:rPr>
            <w:delText>E</w:delText>
          </w:r>
        </w:del>
        <w:r w:rsidR="00696184">
          <w:rPr>
            <w:rFonts w:cs="Times New Roman"/>
          </w:rPr>
          <w:t>ach year in each lake has a unique community composition, regardless of layer</w:t>
        </w:r>
      </w:moveTo>
      <w:ins w:id="1185" w:author="Alexandra Linz" w:date="2017-06-07T07:09:00Z">
        <w:r w:rsidR="00696184">
          <w:rPr>
            <w:rFonts w:cs="Times New Roman"/>
          </w:rPr>
          <w:t xml:space="preserve"> (</w:t>
        </w:r>
        <w:proofErr w:type="spellStart"/>
        <w:r w:rsidR="00696184">
          <w:rPr>
            <w:rFonts w:cs="Times New Roman"/>
          </w:rPr>
          <w:t>i</w:t>
        </w:r>
        <w:proofErr w:type="spellEnd"/>
        <w:r w:rsidR="00696184">
          <w:rPr>
            <w:rFonts w:cs="Times New Roman"/>
          </w:rPr>
          <w:t>-k)</w:t>
        </w:r>
      </w:ins>
      <w:moveTo w:id="1186" w:author="Alexandra Linz" w:date="2017-06-07T07:08:00Z">
        <w:r w:rsidR="00696184">
          <w:rPr>
            <w:rFonts w:cs="Times New Roman"/>
          </w:rPr>
          <w:t xml:space="preserve">. Plots for </w:t>
        </w:r>
      </w:moveTo>
      <w:proofErr w:type="spellStart"/>
      <w:ins w:id="1187" w:author="Alexandra Linz" w:date="2017-06-07T12:29:00Z">
        <w:r w:rsidR="003A7E25">
          <w:rPr>
            <w:rFonts w:cs="Times New Roman"/>
          </w:rPr>
          <w:t>epilimnia</w:t>
        </w:r>
        <w:proofErr w:type="spellEnd"/>
        <w:r w:rsidR="003A7E25">
          <w:rPr>
            <w:rFonts w:cs="Times New Roman"/>
          </w:rPr>
          <w:t xml:space="preserve"> of lakes </w:t>
        </w:r>
      </w:ins>
      <w:moveTo w:id="1188" w:author="Alexandra Linz" w:date="2017-06-07T07:08:00Z">
        <w:del w:id="1189" w:author="Alexandra Linz" w:date="2017-06-07T12:29:00Z">
          <w:r w:rsidR="00696184" w:rsidDel="003A7E25">
            <w:rPr>
              <w:rFonts w:cs="Times New Roman"/>
            </w:rPr>
            <w:delText>lakes and layers not</w:delText>
          </w:r>
        </w:del>
        <w:r w:rsidR="00696184">
          <w:rPr>
            <w:rFonts w:cs="Times New Roman"/>
          </w:rPr>
          <w:t xml:space="preserve"> shown in Figure 3 are presented here, using the same analysis as in the main text. Only sites with at least three years of sampling </w:t>
        </w:r>
      </w:moveTo>
      <w:ins w:id="1190" w:author="Alexandra Linz" w:date="2017-06-07T07:09:00Z">
        <w:r w:rsidR="00696184">
          <w:rPr>
            <w:rFonts w:cs="Times New Roman"/>
          </w:rPr>
          <w:t xml:space="preserve">and no artificial mixing events </w:t>
        </w:r>
      </w:ins>
      <w:moveTo w:id="1191" w:author="Alexandra Linz" w:date="2017-06-07T07:08:00Z">
        <w:r w:rsidR="00696184">
          <w:rPr>
            <w:rFonts w:cs="Times New Roman"/>
          </w:rPr>
          <w:t>were analyzed.</w:t>
        </w:r>
      </w:moveTo>
    </w:p>
    <w:moveToRangeEnd w:id="1182"/>
    <w:p w14:paraId="1CC716CF" w14:textId="7BFBE2E0" w:rsidR="009F387E" w:rsidRDefault="009F387E" w:rsidP="009F387E">
      <w:pPr>
        <w:spacing w:after="0" w:line="480" w:lineRule="auto"/>
        <w:jc w:val="both"/>
        <w:rPr>
          <w:rFonts w:cs="Times New Roman"/>
        </w:rPr>
      </w:pPr>
    </w:p>
    <w:p w14:paraId="368F377B" w14:textId="0C905CD2" w:rsidR="009F387E" w:rsidRDefault="009F387E" w:rsidP="009F387E">
      <w:pPr>
        <w:spacing w:line="480" w:lineRule="auto"/>
        <w:rPr>
          <w:ins w:id="1192" w:author="Alex" w:date="2017-05-26T09:35:00Z"/>
        </w:rPr>
      </w:pPr>
    </w:p>
    <w:p w14:paraId="395F1A59" w14:textId="3A566577" w:rsidR="00696184" w:rsidRDefault="00110108" w:rsidP="00696184">
      <w:pPr>
        <w:spacing w:line="480" w:lineRule="auto"/>
        <w:rPr>
          <w:moveTo w:id="1193" w:author="Alexandra Linz" w:date="2017-06-07T07:10:00Z"/>
        </w:rPr>
      </w:pPr>
      <w:ins w:id="1194" w:author="Alex" w:date="2017-05-26T09:35:00Z">
        <w:r>
          <w:rPr>
            <w:b/>
          </w:rPr>
          <w:t>Figure S</w:t>
        </w:r>
      </w:ins>
      <w:ins w:id="1195" w:author="Alexandra Linz" w:date="2017-06-07T07:10:00Z">
        <w:r w:rsidR="00696184">
          <w:rPr>
            <w:b/>
          </w:rPr>
          <w:t>5</w:t>
        </w:r>
      </w:ins>
      <w:ins w:id="1196" w:author="Alex" w:date="2017-05-26T09:35:00Z">
        <w:del w:id="1197" w:author="Alexandra Linz" w:date="2017-06-07T07:10:00Z">
          <w:r w:rsidDel="00696184">
            <w:rPr>
              <w:b/>
            </w:rPr>
            <w:delText>6</w:delText>
          </w:r>
        </w:del>
        <w:r>
          <w:rPr>
            <w:b/>
          </w:rPr>
          <w:t xml:space="preserve">. Alternative colorations of Figure 2. </w:t>
        </w:r>
        <w:r>
          <w:t xml:space="preserve">The ordination displayed in Figure 2 is presented here with different colorations representing environmental data. Panels A and B show Julian date; no association between community composition and date is observed. Panels C and D color points by mixing regime rather than lake, which was found to be a significant factor explaining community composition in both layers. Panels E and F are colored by the mean water temperature in each layer on the sampling date; results appear associated with mixing regime, </w:t>
        </w:r>
        <w:r>
          <w:lastRenderedPageBreak/>
          <w:t xml:space="preserve">especially in </w:t>
        </w:r>
        <w:proofErr w:type="spellStart"/>
        <w:r>
          <w:t>hypolimnia</w:t>
        </w:r>
        <w:proofErr w:type="spellEnd"/>
        <w:r>
          <w:t>.</w:t>
        </w:r>
      </w:ins>
      <w:ins w:id="1198" w:author="Alexandra Linz" w:date="2017-06-07T07:10:00Z">
        <w:r w:rsidR="00696184">
          <w:t xml:space="preserve"> </w:t>
        </w:r>
      </w:ins>
      <w:moveToRangeStart w:id="1199" w:author="Alexandra Linz" w:date="2017-06-07T07:10:00Z" w:name="move484582763"/>
      <w:moveTo w:id="1200" w:author="Alexandra Linz" w:date="2017-06-07T07:10:00Z">
        <w:r w:rsidR="00696184">
          <w:t>To corroborate the conclusions drawn from ordinations in Figure 2</w:t>
        </w:r>
        <w:del w:id="1201" w:author="Alexandra Linz" w:date="2017-06-07T07:10:00Z">
          <w:r w:rsidR="00696184" w:rsidDel="00696184">
            <w:delText xml:space="preserve"> and Figure S6</w:delText>
          </w:r>
        </w:del>
        <w:r w:rsidR="00696184">
          <w:t>, we investigated beta diversity between sites using a straightforward distance metric rather than principle coordinates analysis</w:t>
        </w:r>
      </w:moveTo>
      <w:ins w:id="1202" w:author="Alexandra Linz" w:date="2017-06-07T07:10:00Z">
        <w:r w:rsidR="00696184">
          <w:t xml:space="preserve"> (g-h)</w:t>
        </w:r>
      </w:ins>
      <w:moveTo w:id="1203" w:author="Alexandra Linz" w:date="2017-06-07T07:10:00Z">
        <w:r w:rsidR="00696184">
          <w:t xml:space="preserve">. Every sample was compared to every other sample, and the mean pairwise dissimilarity between sites is represented here. Clustering by mixing regime, particularly in </w:t>
        </w:r>
        <w:proofErr w:type="spellStart"/>
        <w:r w:rsidR="00696184">
          <w:t>hypolimnia</w:t>
        </w:r>
        <w:proofErr w:type="spellEnd"/>
        <w:r w:rsidR="00696184">
          <w:t>, is still observed in this analysis.</w:t>
        </w:r>
      </w:moveTo>
    </w:p>
    <w:moveToRangeEnd w:id="1199"/>
    <w:p w14:paraId="3C1A2482" w14:textId="00A79DD8" w:rsidR="00110108" w:rsidRDefault="00110108" w:rsidP="00110108">
      <w:pPr>
        <w:spacing w:line="480" w:lineRule="auto"/>
        <w:rPr>
          <w:ins w:id="1204" w:author="Alex" w:date="2017-05-26T09:35:00Z"/>
        </w:rPr>
      </w:pPr>
    </w:p>
    <w:p w14:paraId="51F7761A" w14:textId="77777777" w:rsidR="00110108" w:rsidRDefault="00110108" w:rsidP="00110108">
      <w:pPr>
        <w:spacing w:line="480" w:lineRule="auto"/>
        <w:rPr>
          <w:ins w:id="1205" w:author="Alex" w:date="2017-05-26T09:35:00Z"/>
        </w:rPr>
      </w:pPr>
    </w:p>
    <w:p w14:paraId="1D7AAC59" w14:textId="4D306E69" w:rsidR="00110108" w:rsidRDefault="00110108" w:rsidP="00110108">
      <w:pPr>
        <w:spacing w:line="480" w:lineRule="auto"/>
        <w:rPr>
          <w:ins w:id="1206" w:author="Alex" w:date="2017-05-26T09:35:00Z"/>
        </w:rPr>
      </w:pPr>
      <w:ins w:id="1207" w:author="Alex" w:date="2017-05-26T09:35:00Z">
        <w:del w:id="1208" w:author="Alexandra Linz" w:date="2017-06-07T07:11:00Z">
          <w:r w:rsidDel="00696184">
            <w:rPr>
              <w:b/>
            </w:rPr>
            <w:delText xml:space="preserve">Figure S7. Pairwise Bray-Curtis Dissimilarity between sites. </w:delText>
          </w:r>
        </w:del>
      </w:ins>
      <w:moveFromRangeStart w:id="1209" w:author="Alexandra Linz" w:date="2017-06-07T07:10:00Z" w:name="move484582763"/>
      <w:moveFrom w:id="1210" w:author="Alexandra Linz" w:date="2017-06-07T07:10:00Z">
        <w:ins w:id="1211" w:author="Alex" w:date="2017-05-26T09:35:00Z">
          <w:r w:rsidDel="00696184">
            <w:t>To corroborate the conclusions drawn from ordinations in Figure 2 and Figure S6, we investigated beta diversity between sites using a straightforward distance metric rather than principle coordinates analysis. Every sample was compared to every other sample, and the mean pairwise dissimilarity between sites is represented here. Clustering by mixing regime, particularly in hypolimnia, is still observed in this analysis.</w:t>
          </w:r>
        </w:ins>
      </w:moveFrom>
      <w:moveFromRangeEnd w:id="1209"/>
    </w:p>
    <w:p w14:paraId="06329133" w14:textId="311F5052" w:rsidR="00110108" w:rsidDel="002D228D" w:rsidRDefault="00110108" w:rsidP="00110108">
      <w:pPr>
        <w:spacing w:line="480" w:lineRule="auto"/>
        <w:rPr>
          <w:ins w:id="1212" w:author="Alex" w:date="2017-05-26T09:35:00Z"/>
        </w:rPr>
      </w:pPr>
    </w:p>
    <w:p w14:paraId="5CF91436" w14:textId="295388DB" w:rsidR="00110108" w:rsidDel="002D228D" w:rsidRDefault="00110108" w:rsidP="00110108">
      <w:pPr>
        <w:spacing w:line="480" w:lineRule="auto"/>
        <w:rPr>
          <w:ins w:id="1213" w:author="Alex" w:date="2017-05-26T09:35:00Z"/>
        </w:rPr>
      </w:pPr>
      <w:ins w:id="1214" w:author="Alex" w:date="2017-05-26T09:35:00Z">
        <w:r w:rsidDel="002D228D">
          <w:rPr>
            <w:b/>
          </w:rPr>
          <w:t>Table S</w:t>
        </w:r>
      </w:ins>
      <w:ins w:id="1215" w:author="Alexandra Linz" w:date="2017-06-07T07:11:00Z">
        <w:r w:rsidR="00696184">
          <w:rPr>
            <w:b/>
          </w:rPr>
          <w:t>2</w:t>
        </w:r>
      </w:ins>
      <w:ins w:id="1216" w:author="Alex" w:date="2017-05-26T09:35:00Z">
        <w:del w:id="1217" w:author="Alexandra Linz" w:date="2017-06-07T07:11:00Z">
          <w:r w:rsidDel="00696184">
            <w:rPr>
              <w:b/>
            </w:rPr>
            <w:delText>4</w:delText>
          </w:r>
        </w:del>
        <w:r w:rsidDel="002D228D">
          <w:rPr>
            <w:b/>
          </w:rPr>
          <w:t>. PERMANOVA table</w:t>
        </w:r>
      </w:ins>
      <w:ins w:id="1218" w:author="Alexandra Linz" w:date="2017-06-07T07:11:00Z">
        <w:r w:rsidR="00696184">
          <w:rPr>
            <w:b/>
          </w:rPr>
          <w:t>s</w:t>
        </w:r>
      </w:ins>
      <w:ins w:id="1219" w:author="Alex" w:date="2017-05-26T09:35:00Z">
        <w:del w:id="1220" w:author="Alexandra Linz" w:date="2017-06-07T07:11:00Z">
          <w:r w:rsidDel="00696184">
            <w:rPr>
              <w:b/>
            </w:rPr>
            <w:delText xml:space="preserve"> of Figure 2</w:delText>
          </w:r>
        </w:del>
        <w:r w:rsidDel="002D228D">
          <w:rPr>
            <w:b/>
          </w:rPr>
          <w:t xml:space="preserve">. </w:t>
        </w:r>
        <w:r w:rsidDel="002D228D">
          <w:t xml:space="preserve">The results of PERMANOVA, implemented using </w:t>
        </w:r>
        <w:proofErr w:type="spellStart"/>
        <w:proofErr w:type="gramStart"/>
        <w:r w:rsidDel="002D228D">
          <w:t>adonis</w:t>
        </w:r>
        <w:proofErr w:type="spellEnd"/>
        <w:r w:rsidDel="002D228D">
          <w:t>(</w:t>
        </w:r>
        <w:proofErr w:type="gramEnd"/>
        <w:r w:rsidDel="002D228D">
          <w:t>) from the R package “vegan,” are shown here. Significant clustering by lake and mixing regime in the principle coordinates analysis in Figure 2 is supported</w:t>
        </w:r>
      </w:ins>
      <w:ins w:id="1221" w:author="Alexandra Linz" w:date="2017-06-07T07:12:00Z">
        <w:r w:rsidR="00891291">
          <w:t>, as is clustering by year within lakes shown in Figure 3a-c</w:t>
        </w:r>
      </w:ins>
      <w:ins w:id="1222" w:author="Alex" w:date="2017-05-26T09:35:00Z">
        <w:r w:rsidDel="002D228D">
          <w:t>.</w:t>
        </w:r>
      </w:ins>
    </w:p>
    <w:p w14:paraId="19459346" w14:textId="77777777" w:rsidR="00110108" w:rsidRDefault="00110108" w:rsidP="009F387E">
      <w:pPr>
        <w:spacing w:line="480" w:lineRule="auto"/>
      </w:pPr>
    </w:p>
    <w:p w14:paraId="5FFC6D83" w14:textId="19DF85FE" w:rsidR="009F387E" w:rsidRDefault="009F387E" w:rsidP="009F387E">
      <w:pPr>
        <w:spacing w:after="0" w:line="480" w:lineRule="auto"/>
        <w:jc w:val="both"/>
        <w:rPr>
          <w:rFonts w:cs="Times New Roman"/>
        </w:rPr>
      </w:pPr>
      <w:del w:id="1223" w:author="Alexandra Linz" w:date="2017-06-07T07:12:00Z">
        <w:r w:rsidDel="00891291">
          <w:rPr>
            <w:rFonts w:cs="Times New Roman"/>
            <w:b/>
          </w:rPr>
          <w:delText>Figure S</w:delText>
        </w:r>
      </w:del>
      <w:ins w:id="1224" w:author="Alex" w:date="2017-05-26T09:35:00Z">
        <w:del w:id="1225" w:author="Alexandra Linz" w:date="2017-06-07T07:12:00Z">
          <w:r w:rsidR="00110108" w:rsidDel="00891291">
            <w:rPr>
              <w:rFonts w:cs="Times New Roman"/>
              <w:b/>
            </w:rPr>
            <w:delText>8</w:delText>
          </w:r>
        </w:del>
      </w:ins>
      <w:del w:id="1226" w:author="Alexandra Linz" w:date="2017-06-07T07:12:00Z">
        <w:r w:rsidDel="00891291">
          <w:rPr>
            <w:rFonts w:cs="Times New Roman"/>
            <w:b/>
          </w:rPr>
          <w:delText>5</w:delText>
        </w:r>
        <w:r w:rsidRPr="00152BE5" w:rsidDel="00891291">
          <w:rPr>
            <w:rFonts w:cs="Times New Roman"/>
            <w:b/>
          </w:rPr>
          <w:delText>. PCoA of extra epilimnia and hypolimnia by lake by year</w:delText>
        </w:r>
        <w:r w:rsidDel="00891291">
          <w:rPr>
            <w:rFonts w:cs="Times New Roman"/>
          </w:rPr>
          <w:delText xml:space="preserve">. </w:delText>
        </w:r>
      </w:del>
      <w:moveFromRangeStart w:id="1227" w:author="Alexandra Linz" w:date="2017-06-07T07:08:00Z" w:name="move484582664"/>
      <w:moveFrom w:id="1228" w:author="Alexandra Linz" w:date="2017-06-07T07:08:00Z">
        <w:r w:rsidDel="00696184">
          <w:rPr>
            <w:rFonts w:cs="Times New Roman"/>
          </w:rPr>
          <w:t xml:space="preserve">Each year in each lake has a unique community composition, regardless of layer. Plots for lakes and layers not shown in </w:t>
        </w:r>
        <w:r w:rsidDel="00696184">
          <w:rPr>
            <w:rFonts w:cs="Times New Roman"/>
          </w:rPr>
          <w:lastRenderedPageBreak/>
          <w:t>Figure 3 are presented here, using the same analysis as in the main text. Only sites with at least three years of sampling were analyzed.</w:t>
        </w:r>
      </w:moveFrom>
      <w:moveFromRangeEnd w:id="1227"/>
    </w:p>
    <w:p w14:paraId="40674F4C" w14:textId="40BB7C2D" w:rsidR="009F387E" w:rsidRDefault="009F387E" w:rsidP="009F387E">
      <w:pPr>
        <w:spacing w:line="480" w:lineRule="auto"/>
        <w:rPr>
          <w:ins w:id="1229" w:author="Alex" w:date="2017-05-26T09:36:00Z"/>
        </w:rPr>
      </w:pPr>
    </w:p>
    <w:p w14:paraId="4B850C44" w14:textId="416D9A38" w:rsidR="00110108" w:rsidDel="00891291" w:rsidRDefault="00110108" w:rsidP="00110108">
      <w:pPr>
        <w:spacing w:line="480" w:lineRule="auto"/>
        <w:rPr>
          <w:ins w:id="1230" w:author="Alex" w:date="2017-05-26T09:36:00Z"/>
          <w:del w:id="1231" w:author="Alexandra Linz" w:date="2017-06-07T07:12:00Z"/>
        </w:rPr>
      </w:pPr>
      <w:ins w:id="1232" w:author="Alex" w:date="2017-05-26T09:36:00Z">
        <w:del w:id="1233" w:author="Alexandra Linz" w:date="2017-06-07T07:12:00Z">
          <w:r w:rsidDel="00891291">
            <w:rPr>
              <w:b/>
            </w:rPr>
            <w:delText xml:space="preserve">Table S5. </w:delText>
          </w:r>
          <w:bookmarkStart w:id="1234" w:name="_Hlk483553509"/>
          <w:r w:rsidDel="00891291">
            <w:rPr>
              <w:b/>
            </w:rPr>
            <w:delText xml:space="preserve">PERMANOVA table of Figure 3, a-c. </w:delText>
          </w:r>
          <w:bookmarkEnd w:id="1234"/>
          <w:r w:rsidDel="00891291">
            <w:delText>The results of PERMANOVA, implemented using adonis() from the R package “vegan,” are shown here. Significant clustering by year in the principle coordinates analyses in Figure 3 are supported.</w:delText>
          </w:r>
        </w:del>
      </w:ins>
    </w:p>
    <w:p w14:paraId="4A345C94" w14:textId="079D8228" w:rsidR="00110108" w:rsidDel="00891291" w:rsidRDefault="00110108" w:rsidP="00110108">
      <w:pPr>
        <w:spacing w:line="480" w:lineRule="auto"/>
        <w:rPr>
          <w:ins w:id="1235" w:author="Alex" w:date="2017-05-26T09:36:00Z"/>
          <w:del w:id="1236" w:author="Alexandra Linz" w:date="2017-06-07T07:12:00Z"/>
        </w:rPr>
      </w:pPr>
    </w:p>
    <w:p w14:paraId="55D0655E" w14:textId="494554C2" w:rsidR="00110108" w:rsidDel="00891291" w:rsidRDefault="00110108" w:rsidP="00110108">
      <w:pPr>
        <w:spacing w:line="480" w:lineRule="auto"/>
        <w:rPr>
          <w:ins w:id="1237" w:author="Alex" w:date="2017-05-26T09:36:00Z"/>
          <w:del w:id="1238" w:author="Alexandra Linz" w:date="2017-06-07T07:12:00Z"/>
        </w:rPr>
      </w:pPr>
      <w:ins w:id="1239" w:author="Alex" w:date="2017-05-26T09:36:00Z">
        <w:del w:id="1240" w:author="Alexandra Linz" w:date="2017-06-07T07:12:00Z">
          <w:r w:rsidDel="00891291">
            <w:rPr>
              <w:b/>
            </w:rPr>
            <w:delText xml:space="preserve">Table S6. </w:delText>
          </w:r>
          <w:bookmarkStart w:id="1241" w:name="_Hlk483554104"/>
          <w:r w:rsidDel="00891291">
            <w:rPr>
              <w:b/>
            </w:rPr>
            <w:delText xml:space="preserve">Environmental parameters that vary by year. </w:delText>
          </w:r>
          <w:bookmarkEnd w:id="1241"/>
          <w:r w:rsidDel="00891291">
            <w:delText>Several measured variables co-vary in each year of sampling. Ice-off date, mean epilimnion temperature, and mean hypolimnion temperature are reported from Trout Bog, but are similar between all sites. The daily high and low temperatures and the mean rainfall were recorded at the Lakeland Airport in Woodruff, WI. Because several of this variables change over the course of sampling, it is not clear which (if any) drive the observed changes in bacterial community composition on an annual scale.</w:delText>
          </w:r>
        </w:del>
      </w:ins>
    </w:p>
    <w:p w14:paraId="36CDAB8E" w14:textId="237AAF2C" w:rsidR="00110108" w:rsidDel="00891291" w:rsidRDefault="00110108" w:rsidP="00110108">
      <w:pPr>
        <w:spacing w:line="480" w:lineRule="auto"/>
        <w:rPr>
          <w:ins w:id="1242" w:author="Alex" w:date="2017-05-26T09:36:00Z"/>
          <w:del w:id="1243" w:author="Alexandra Linz" w:date="2017-06-07T07:13:00Z"/>
        </w:rPr>
      </w:pPr>
    </w:p>
    <w:p w14:paraId="0B3B295A" w14:textId="159BA6C9" w:rsidR="00110108" w:rsidDel="00891291" w:rsidRDefault="00110108" w:rsidP="00110108">
      <w:pPr>
        <w:spacing w:line="480" w:lineRule="auto"/>
        <w:rPr>
          <w:ins w:id="1244" w:author="Alex" w:date="2017-05-26T09:36:00Z"/>
          <w:del w:id="1245" w:author="Alexandra Linz" w:date="2017-06-07T07:13:00Z"/>
        </w:rPr>
      </w:pPr>
      <w:ins w:id="1246" w:author="Alex" w:date="2017-05-26T09:36:00Z">
        <w:del w:id="1247" w:author="Alexandra Linz" w:date="2017-06-07T07:13:00Z">
          <w:r w:rsidDel="00891291">
            <w:rPr>
              <w:b/>
            </w:rPr>
            <w:delText xml:space="preserve">Figure S9. Time decay plots. </w:delText>
          </w:r>
          <w:r w:rsidDel="00891291">
            <w:delText>Weighted UniFrac distance between each sample and the first sample collected from sites with at least two years of data are shown here. Dissimilarity between samples levels off within one year of sampling and does not return, which does not support annually repeating trends in community composition.</w:delText>
          </w:r>
        </w:del>
      </w:ins>
    </w:p>
    <w:p w14:paraId="7397AC80" w14:textId="77777777" w:rsidR="00110108" w:rsidRDefault="00110108" w:rsidP="009F387E">
      <w:pPr>
        <w:spacing w:line="480" w:lineRule="auto"/>
      </w:pPr>
    </w:p>
    <w:p w14:paraId="286D8332" w14:textId="581DBB83" w:rsidR="009F387E" w:rsidRPr="005C1E48" w:rsidRDefault="009F387E" w:rsidP="009F387E">
      <w:pPr>
        <w:spacing w:after="0" w:line="480" w:lineRule="auto"/>
        <w:jc w:val="both"/>
        <w:rPr>
          <w:rFonts w:cs="Times New Roman"/>
        </w:rPr>
      </w:pPr>
      <w:r>
        <w:rPr>
          <w:rFonts w:cs="Times New Roman"/>
          <w:b/>
        </w:rPr>
        <w:t>Figure S</w:t>
      </w:r>
      <w:r w:rsidR="00891291">
        <w:rPr>
          <w:rFonts w:cs="Times New Roman"/>
          <w:b/>
        </w:rPr>
        <w:t>6</w:t>
      </w:r>
      <w:r w:rsidRPr="005C1E48">
        <w:rPr>
          <w:rFonts w:cs="Times New Roman"/>
          <w:b/>
        </w:rPr>
        <w:t>. Annual trends in OTUs.</w:t>
      </w:r>
      <w:r>
        <w:rPr>
          <w:rFonts w:cs="Times New Roman"/>
          <w:b/>
        </w:rPr>
        <w:t xml:space="preserve"> </w:t>
      </w:r>
      <w:r>
        <w:rPr>
          <w:rFonts w:cs="Times New Roman"/>
        </w:rPr>
        <w:t xml:space="preserve">We could not identify repeating seasonal trends in OTU abundances. While OTUs tended to show a consistent response to mixing events, their abundance </w:t>
      </w:r>
      <w:r>
        <w:rPr>
          <w:rFonts w:cs="Times New Roman"/>
        </w:rPr>
        <w:lastRenderedPageBreak/>
        <w:t>during summer stratification was variable. Example plots showing abundance trends in OTUs over multiple years in the same site are presented here, and readers curious about other OTUs and sites can run the included code for any combination of OTU and location.</w:t>
      </w:r>
    </w:p>
    <w:p w14:paraId="07D7D07F" w14:textId="064B85A9" w:rsidR="009F387E" w:rsidRDefault="009F387E" w:rsidP="009F387E">
      <w:pPr>
        <w:spacing w:line="480" w:lineRule="auto"/>
      </w:pPr>
    </w:p>
    <w:p w14:paraId="1E711013" w14:textId="246656C0" w:rsidR="009F387E" w:rsidDel="00891291" w:rsidRDefault="009F387E" w:rsidP="009F387E">
      <w:pPr>
        <w:spacing w:after="0" w:line="480" w:lineRule="auto"/>
        <w:jc w:val="both"/>
        <w:rPr>
          <w:del w:id="1248" w:author="Alexandra Linz" w:date="2017-06-07T07:13:00Z"/>
          <w:rFonts w:cs="Times New Roman"/>
        </w:rPr>
      </w:pPr>
      <w:del w:id="1249" w:author="Alexandra Linz" w:date="2017-06-07T07:13:00Z">
        <w:r w:rsidDel="00891291">
          <w:rPr>
            <w:rFonts w:cs="Times New Roman"/>
            <w:b/>
          </w:rPr>
          <w:delText>Figure S</w:delText>
        </w:r>
      </w:del>
      <w:ins w:id="1250" w:author="Alex" w:date="2017-05-26T09:36:00Z">
        <w:del w:id="1251" w:author="Alexandra Linz" w:date="2017-06-07T07:13:00Z">
          <w:r w:rsidR="00110108" w:rsidDel="00891291">
            <w:rPr>
              <w:rFonts w:cs="Times New Roman"/>
              <w:b/>
            </w:rPr>
            <w:delText>11</w:delText>
          </w:r>
        </w:del>
      </w:ins>
      <w:del w:id="1252" w:author="Alexandra Linz" w:date="2017-06-07T07:13:00Z">
        <w:r w:rsidDel="00891291">
          <w:rPr>
            <w:rFonts w:cs="Times New Roman"/>
            <w:b/>
          </w:rPr>
          <w:delText>7</w:delText>
        </w:r>
        <w:r w:rsidRPr="00152BE5" w:rsidDel="00891291">
          <w:rPr>
            <w:rFonts w:cs="Times New Roman"/>
            <w:b/>
          </w:rPr>
          <w:delText>. Rarefaction curves</w:delText>
        </w:r>
        <w:r w:rsidDel="00891291">
          <w:rPr>
            <w:rFonts w:cs="Times New Roman"/>
            <w:b/>
          </w:rPr>
          <w:delText xml:space="preserve">. </w:delText>
        </w:r>
        <w:r w:rsidDel="00891291">
          <w:rPr>
            <w:rFonts w:cs="Times New Roman"/>
          </w:rPr>
          <w:delText>Rarefaction curves generated by randomly ordering samples and counting the cumulative number of taxa show logarithmic rather than linear trends as the number of samples included increases. This suggests that we are beginning to exhaustively sample the community of bog lakes.</w:delText>
        </w:r>
      </w:del>
    </w:p>
    <w:p w14:paraId="1A535C4B" w14:textId="116DAAD5" w:rsidR="009F387E" w:rsidRDefault="009F387E" w:rsidP="009F387E">
      <w:pPr>
        <w:spacing w:line="480" w:lineRule="auto"/>
      </w:pPr>
    </w:p>
    <w:p w14:paraId="3E10A35A" w14:textId="02F68E6A" w:rsidR="009F387E" w:rsidRPr="00F200A4" w:rsidDel="00726C33" w:rsidRDefault="009F387E" w:rsidP="009F387E">
      <w:pPr>
        <w:spacing w:line="480" w:lineRule="auto"/>
        <w:rPr>
          <w:del w:id="1253" w:author="Alex" w:date="2017-06-03T08:57:00Z"/>
        </w:rPr>
      </w:pPr>
      <w:r>
        <w:rPr>
          <w:b/>
        </w:rPr>
        <w:t>Figure S</w:t>
      </w:r>
      <w:r w:rsidR="00891291">
        <w:rPr>
          <w:b/>
        </w:rPr>
        <w:t>7</w:t>
      </w:r>
      <w:r>
        <w:rPr>
          <w:b/>
        </w:rPr>
        <w:t xml:space="preserve">. Lineage traits by year. </w:t>
      </w:r>
      <w:r>
        <w:t xml:space="preserve">Figure 5 demonstrates that lineages show consistent traits in different lakes; this plot shows that those traits are relatively consistent between years </w:t>
      </w:r>
      <w:del w:id="1254" w:author="Alexandra Linz" w:date="2017-06-07T07:24:00Z">
        <w:r w:rsidDel="00762E69">
          <w:delText xml:space="preserve">as well, as </w:delText>
        </w:r>
      </w:del>
      <w:r>
        <w:t>in the Trout Bog hypolimnion</w:t>
      </w:r>
      <w:ins w:id="1255" w:author="Alexandra Linz" w:date="2017-06-07T07:24:00Z">
        <w:r w:rsidR="00762E69">
          <w:t xml:space="preserve"> as well</w:t>
        </w:r>
      </w:ins>
      <w:r>
        <w:t xml:space="preserve">. </w:t>
      </w:r>
    </w:p>
    <w:p w14:paraId="373F6FD7" w14:textId="77777777" w:rsidR="009F387E" w:rsidRPr="009F387E" w:rsidRDefault="009F387E" w:rsidP="009F387E">
      <w:pPr>
        <w:spacing w:line="480" w:lineRule="auto"/>
      </w:pPr>
    </w:p>
    <w:sectPr w:rsidR="009F387E" w:rsidRPr="009F387E" w:rsidSect="001B667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BF12D" w14:textId="77777777" w:rsidR="00E8313D" w:rsidRDefault="00E8313D" w:rsidP="00E65E7D">
      <w:pPr>
        <w:spacing w:after="0" w:line="240" w:lineRule="auto"/>
      </w:pPr>
      <w:r>
        <w:separator/>
      </w:r>
    </w:p>
  </w:endnote>
  <w:endnote w:type="continuationSeparator" w:id="0">
    <w:p w14:paraId="0C56D480" w14:textId="77777777" w:rsidR="00E8313D" w:rsidRDefault="00E8313D" w:rsidP="00E6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rima">
    <w:altName w:val="Times New Roman"/>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430277"/>
      <w:docPartObj>
        <w:docPartGallery w:val="Page Numbers (Bottom of Page)"/>
        <w:docPartUnique/>
      </w:docPartObj>
    </w:sdtPr>
    <w:sdtEndPr>
      <w:rPr>
        <w:noProof/>
      </w:rPr>
    </w:sdtEndPr>
    <w:sdtContent>
      <w:p w14:paraId="71C026BB" w14:textId="7D7110A8" w:rsidR="00696184" w:rsidRDefault="00696184">
        <w:pPr>
          <w:pStyle w:val="Footer"/>
          <w:jc w:val="right"/>
        </w:pPr>
        <w:r>
          <w:fldChar w:fldCharType="begin"/>
        </w:r>
        <w:r>
          <w:instrText xml:space="preserve"> PAGE   \* MERGEFORMAT </w:instrText>
        </w:r>
        <w:r>
          <w:fldChar w:fldCharType="separate"/>
        </w:r>
        <w:r w:rsidR="00C017B7">
          <w:rPr>
            <w:noProof/>
          </w:rPr>
          <w:t>36</w:t>
        </w:r>
        <w:r>
          <w:rPr>
            <w:noProof/>
          </w:rPr>
          <w:fldChar w:fldCharType="end"/>
        </w:r>
      </w:p>
    </w:sdtContent>
  </w:sdt>
  <w:p w14:paraId="387AF8E9" w14:textId="77777777" w:rsidR="00696184" w:rsidRDefault="00696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AC054" w14:textId="77777777" w:rsidR="00E8313D" w:rsidRDefault="00E8313D" w:rsidP="00E65E7D">
      <w:pPr>
        <w:spacing w:after="0" w:line="240" w:lineRule="auto"/>
      </w:pPr>
      <w:r>
        <w:separator/>
      </w:r>
    </w:p>
  </w:footnote>
  <w:footnote w:type="continuationSeparator" w:id="0">
    <w:p w14:paraId="7FB971A9" w14:textId="77777777" w:rsidR="00E8313D" w:rsidRDefault="00E8313D" w:rsidP="00E65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8D8"/>
    <w:multiLevelType w:val="hybridMultilevel"/>
    <w:tmpl w:val="06B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465D"/>
    <w:multiLevelType w:val="hybridMultilevel"/>
    <w:tmpl w:val="A17CA390"/>
    <w:lvl w:ilvl="0" w:tplc="57420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w15:presenceInfo w15:providerId="None" w15:userId="Alex"/>
  </w15:person>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03FF6"/>
    <w:rsid w:val="00004246"/>
    <w:rsid w:val="00004F7E"/>
    <w:rsid w:val="000072B0"/>
    <w:rsid w:val="000142A2"/>
    <w:rsid w:val="00025474"/>
    <w:rsid w:val="00036669"/>
    <w:rsid w:val="00047A00"/>
    <w:rsid w:val="00053DFA"/>
    <w:rsid w:val="00060D56"/>
    <w:rsid w:val="00075D98"/>
    <w:rsid w:val="00077BF2"/>
    <w:rsid w:val="000850ED"/>
    <w:rsid w:val="0008666F"/>
    <w:rsid w:val="00090B65"/>
    <w:rsid w:val="000B07C1"/>
    <w:rsid w:val="000B39DB"/>
    <w:rsid w:val="000C4725"/>
    <w:rsid w:val="000C77D4"/>
    <w:rsid w:val="000E14FC"/>
    <w:rsid w:val="000F2FB8"/>
    <w:rsid w:val="00103BCA"/>
    <w:rsid w:val="001046F9"/>
    <w:rsid w:val="00110108"/>
    <w:rsid w:val="00111606"/>
    <w:rsid w:val="00120811"/>
    <w:rsid w:val="00121D37"/>
    <w:rsid w:val="00124695"/>
    <w:rsid w:val="001504E8"/>
    <w:rsid w:val="00152BE5"/>
    <w:rsid w:val="00154CA5"/>
    <w:rsid w:val="00160817"/>
    <w:rsid w:val="00165E96"/>
    <w:rsid w:val="00170786"/>
    <w:rsid w:val="00177611"/>
    <w:rsid w:val="00184E65"/>
    <w:rsid w:val="001A23A2"/>
    <w:rsid w:val="001A4395"/>
    <w:rsid w:val="001A4EFF"/>
    <w:rsid w:val="001A706E"/>
    <w:rsid w:val="001B1071"/>
    <w:rsid w:val="001B5724"/>
    <w:rsid w:val="001B5FE7"/>
    <w:rsid w:val="001B6103"/>
    <w:rsid w:val="001B6679"/>
    <w:rsid w:val="001C3BDE"/>
    <w:rsid w:val="001D0D97"/>
    <w:rsid w:val="001D1348"/>
    <w:rsid w:val="001D40CD"/>
    <w:rsid w:val="001E66FB"/>
    <w:rsid w:val="001F1D37"/>
    <w:rsid w:val="001F7DB6"/>
    <w:rsid w:val="00207E07"/>
    <w:rsid w:val="0021185D"/>
    <w:rsid w:val="00213043"/>
    <w:rsid w:val="00214573"/>
    <w:rsid w:val="00217481"/>
    <w:rsid w:val="00220711"/>
    <w:rsid w:val="002214EF"/>
    <w:rsid w:val="00226F21"/>
    <w:rsid w:val="00230FF6"/>
    <w:rsid w:val="002540CD"/>
    <w:rsid w:val="00261E0A"/>
    <w:rsid w:val="00266438"/>
    <w:rsid w:val="00280A33"/>
    <w:rsid w:val="002A6402"/>
    <w:rsid w:val="002B66F7"/>
    <w:rsid w:val="002D228D"/>
    <w:rsid w:val="002E7109"/>
    <w:rsid w:val="002F1C22"/>
    <w:rsid w:val="002F3FD4"/>
    <w:rsid w:val="002F7E3B"/>
    <w:rsid w:val="00300B48"/>
    <w:rsid w:val="003204D8"/>
    <w:rsid w:val="00320ABC"/>
    <w:rsid w:val="0033104B"/>
    <w:rsid w:val="00351011"/>
    <w:rsid w:val="0035214D"/>
    <w:rsid w:val="00361803"/>
    <w:rsid w:val="00362D5B"/>
    <w:rsid w:val="00375D91"/>
    <w:rsid w:val="00383CFF"/>
    <w:rsid w:val="00385C5B"/>
    <w:rsid w:val="00392F40"/>
    <w:rsid w:val="003A0A46"/>
    <w:rsid w:val="003A4132"/>
    <w:rsid w:val="003A5924"/>
    <w:rsid w:val="003A7E25"/>
    <w:rsid w:val="003C0E09"/>
    <w:rsid w:val="003D3F6B"/>
    <w:rsid w:val="003E3AE2"/>
    <w:rsid w:val="003E464F"/>
    <w:rsid w:val="003E73A5"/>
    <w:rsid w:val="003F1439"/>
    <w:rsid w:val="00400C71"/>
    <w:rsid w:val="00415F71"/>
    <w:rsid w:val="00423388"/>
    <w:rsid w:val="00427110"/>
    <w:rsid w:val="004277CA"/>
    <w:rsid w:val="00434CE4"/>
    <w:rsid w:val="00437869"/>
    <w:rsid w:val="00443C67"/>
    <w:rsid w:val="004540D0"/>
    <w:rsid w:val="00455A78"/>
    <w:rsid w:val="004563C7"/>
    <w:rsid w:val="00460471"/>
    <w:rsid w:val="00467886"/>
    <w:rsid w:val="004715CA"/>
    <w:rsid w:val="004720E6"/>
    <w:rsid w:val="00474A6E"/>
    <w:rsid w:val="00475922"/>
    <w:rsid w:val="00483E98"/>
    <w:rsid w:val="00497BB0"/>
    <w:rsid w:val="004A2CB1"/>
    <w:rsid w:val="004A6171"/>
    <w:rsid w:val="004A7AF5"/>
    <w:rsid w:val="004B6FB8"/>
    <w:rsid w:val="004C1871"/>
    <w:rsid w:val="004D2E11"/>
    <w:rsid w:val="004D456E"/>
    <w:rsid w:val="004E2D12"/>
    <w:rsid w:val="00512BC6"/>
    <w:rsid w:val="00514C23"/>
    <w:rsid w:val="005245FD"/>
    <w:rsid w:val="00527343"/>
    <w:rsid w:val="0053265A"/>
    <w:rsid w:val="0056245B"/>
    <w:rsid w:val="005743C0"/>
    <w:rsid w:val="00575AB7"/>
    <w:rsid w:val="005826E9"/>
    <w:rsid w:val="00594EA6"/>
    <w:rsid w:val="005955F3"/>
    <w:rsid w:val="005B2AD4"/>
    <w:rsid w:val="005C1E48"/>
    <w:rsid w:val="005C4246"/>
    <w:rsid w:val="005C75E0"/>
    <w:rsid w:val="005E4080"/>
    <w:rsid w:val="00601A5D"/>
    <w:rsid w:val="00603D46"/>
    <w:rsid w:val="00604088"/>
    <w:rsid w:val="00604DF5"/>
    <w:rsid w:val="00606066"/>
    <w:rsid w:val="00611E4D"/>
    <w:rsid w:val="006139B4"/>
    <w:rsid w:val="0062583B"/>
    <w:rsid w:val="00637DEB"/>
    <w:rsid w:val="00650A45"/>
    <w:rsid w:val="00652CD8"/>
    <w:rsid w:val="00670B1B"/>
    <w:rsid w:val="00673323"/>
    <w:rsid w:val="006777A4"/>
    <w:rsid w:val="006861A9"/>
    <w:rsid w:val="00692CC9"/>
    <w:rsid w:val="00696184"/>
    <w:rsid w:val="00696A43"/>
    <w:rsid w:val="006B0A20"/>
    <w:rsid w:val="006B2F4E"/>
    <w:rsid w:val="006E25F8"/>
    <w:rsid w:val="006E73C4"/>
    <w:rsid w:val="006F4646"/>
    <w:rsid w:val="006F5EC9"/>
    <w:rsid w:val="007025C2"/>
    <w:rsid w:val="00722227"/>
    <w:rsid w:val="0072376A"/>
    <w:rsid w:val="00726C33"/>
    <w:rsid w:val="0073112A"/>
    <w:rsid w:val="007368AC"/>
    <w:rsid w:val="0074058E"/>
    <w:rsid w:val="007407B3"/>
    <w:rsid w:val="00753496"/>
    <w:rsid w:val="00762E69"/>
    <w:rsid w:val="00763929"/>
    <w:rsid w:val="007655CF"/>
    <w:rsid w:val="00765DAF"/>
    <w:rsid w:val="0077445F"/>
    <w:rsid w:val="00774C08"/>
    <w:rsid w:val="007816F0"/>
    <w:rsid w:val="00792459"/>
    <w:rsid w:val="00794ED0"/>
    <w:rsid w:val="007C1459"/>
    <w:rsid w:val="007C3543"/>
    <w:rsid w:val="007C65C5"/>
    <w:rsid w:val="007C6A67"/>
    <w:rsid w:val="007D74BE"/>
    <w:rsid w:val="007E3ABA"/>
    <w:rsid w:val="007E484E"/>
    <w:rsid w:val="007F450C"/>
    <w:rsid w:val="007F5880"/>
    <w:rsid w:val="00800584"/>
    <w:rsid w:val="00805403"/>
    <w:rsid w:val="00813763"/>
    <w:rsid w:val="008250E9"/>
    <w:rsid w:val="00830ACD"/>
    <w:rsid w:val="00830D43"/>
    <w:rsid w:val="008311BE"/>
    <w:rsid w:val="00835F08"/>
    <w:rsid w:val="008364D8"/>
    <w:rsid w:val="008532A6"/>
    <w:rsid w:val="00853598"/>
    <w:rsid w:val="00862222"/>
    <w:rsid w:val="00863976"/>
    <w:rsid w:val="00871085"/>
    <w:rsid w:val="00875E48"/>
    <w:rsid w:val="00891291"/>
    <w:rsid w:val="008A19FB"/>
    <w:rsid w:val="008A3891"/>
    <w:rsid w:val="008B0E44"/>
    <w:rsid w:val="008B141E"/>
    <w:rsid w:val="008B6087"/>
    <w:rsid w:val="008C540D"/>
    <w:rsid w:val="008D6D5F"/>
    <w:rsid w:val="008E504A"/>
    <w:rsid w:val="008E5CB5"/>
    <w:rsid w:val="008F2B04"/>
    <w:rsid w:val="009032E3"/>
    <w:rsid w:val="009043EF"/>
    <w:rsid w:val="009048F8"/>
    <w:rsid w:val="00906E42"/>
    <w:rsid w:val="009130EC"/>
    <w:rsid w:val="009138F0"/>
    <w:rsid w:val="009139AA"/>
    <w:rsid w:val="00913A4E"/>
    <w:rsid w:val="00916739"/>
    <w:rsid w:val="00920F61"/>
    <w:rsid w:val="009276DF"/>
    <w:rsid w:val="00936C79"/>
    <w:rsid w:val="009376CB"/>
    <w:rsid w:val="00960FEF"/>
    <w:rsid w:val="00965FF6"/>
    <w:rsid w:val="0098316F"/>
    <w:rsid w:val="0098687B"/>
    <w:rsid w:val="009961B9"/>
    <w:rsid w:val="009A09A7"/>
    <w:rsid w:val="009A2012"/>
    <w:rsid w:val="009A4007"/>
    <w:rsid w:val="009A5EF7"/>
    <w:rsid w:val="009B6AAE"/>
    <w:rsid w:val="009B7954"/>
    <w:rsid w:val="009C26AD"/>
    <w:rsid w:val="009D2487"/>
    <w:rsid w:val="009F1636"/>
    <w:rsid w:val="009F387E"/>
    <w:rsid w:val="009F6A15"/>
    <w:rsid w:val="00A027B6"/>
    <w:rsid w:val="00A040D4"/>
    <w:rsid w:val="00A2210D"/>
    <w:rsid w:val="00A25DCF"/>
    <w:rsid w:val="00A302A1"/>
    <w:rsid w:val="00A40FC4"/>
    <w:rsid w:val="00A57080"/>
    <w:rsid w:val="00A74228"/>
    <w:rsid w:val="00A74786"/>
    <w:rsid w:val="00A77E51"/>
    <w:rsid w:val="00A92807"/>
    <w:rsid w:val="00AA65D6"/>
    <w:rsid w:val="00AB0CD6"/>
    <w:rsid w:val="00AB194C"/>
    <w:rsid w:val="00AC0C2E"/>
    <w:rsid w:val="00AC13C1"/>
    <w:rsid w:val="00AC38B6"/>
    <w:rsid w:val="00AC3D4B"/>
    <w:rsid w:val="00AC6A75"/>
    <w:rsid w:val="00AE4FD7"/>
    <w:rsid w:val="00AF29A1"/>
    <w:rsid w:val="00AF4C53"/>
    <w:rsid w:val="00B06F77"/>
    <w:rsid w:val="00B103AB"/>
    <w:rsid w:val="00B119D4"/>
    <w:rsid w:val="00B17C95"/>
    <w:rsid w:val="00B360EE"/>
    <w:rsid w:val="00B3707D"/>
    <w:rsid w:val="00B43BC4"/>
    <w:rsid w:val="00B45D65"/>
    <w:rsid w:val="00B516F8"/>
    <w:rsid w:val="00B51DBA"/>
    <w:rsid w:val="00B56382"/>
    <w:rsid w:val="00B7284A"/>
    <w:rsid w:val="00B77D0D"/>
    <w:rsid w:val="00B819B1"/>
    <w:rsid w:val="00BB49C5"/>
    <w:rsid w:val="00BC3410"/>
    <w:rsid w:val="00BC5E71"/>
    <w:rsid w:val="00BD30A9"/>
    <w:rsid w:val="00BF1911"/>
    <w:rsid w:val="00BF468C"/>
    <w:rsid w:val="00BF513F"/>
    <w:rsid w:val="00C017B7"/>
    <w:rsid w:val="00C01AF6"/>
    <w:rsid w:val="00C027DC"/>
    <w:rsid w:val="00C169C5"/>
    <w:rsid w:val="00C170CB"/>
    <w:rsid w:val="00C27821"/>
    <w:rsid w:val="00C32D93"/>
    <w:rsid w:val="00C33BCD"/>
    <w:rsid w:val="00C41A27"/>
    <w:rsid w:val="00C60016"/>
    <w:rsid w:val="00C6076A"/>
    <w:rsid w:val="00C66B3F"/>
    <w:rsid w:val="00C8344B"/>
    <w:rsid w:val="00C84C32"/>
    <w:rsid w:val="00C85386"/>
    <w:rsid w:val="00C91DB8"/>
    <w:rsid w:val="00C91FE3"/>
    <w:rsid w:val="00C97343"/>
    <w:rsid w:val="00CA41F2"/>
    <w:rsid w:val="00CA5846"/>
    <w:rsid w:val="00CB1DCF"/>
    <w:rsid w:val="00CC79F2"/>
    <w:rsid w:val="00CD0AA6"/>
    <w:rsid w:val="00CD244E"/>
    <w:rsid w:val="00CD3739"/>
    <w:rsid w:val="00CE776A"/>
    <w:rsid w:val="00CF3424"/>
    <w:rsid w:val="00CF5084"/>
    <w:rsid w:val="00CF635F"/>
    <w:rsid w:val="00D02F1D"/>
    <w:rsid w:val="00D148E7"/>
    <w:rsid w:val="00D23D90"/>
    <w:rsid w:val="00D61773"/>
    <w:rsid w:val="00D61EBE"/>
    <w:rsid w:val="00D730C7"/>
    <w:rsid w:val="00D7519D"/>
    <w:rsid w:val="00D87EC8"/>
    <w:rsid w:val="00DB1347"/>
    <w:rsid w:val="00DB1440"/>
    <w:rsid w:val="00DB346E"/>
    <w:rsid w:val="00DB3C58"/>
    <w:rsid w:val="00DC34E1"/>
    <w:rsid w:val="00DC7A12"/>
    <w:rsid w:val="00DD7644"/>
    <w:rsid w:val="00E01846"/>
    <w:rsid w:val="00E07062"/>
    <w:rsid w:val="00E17F56"/>
    <w:rsid w:val="00E23DD4"/>
    <w:rsid w:val="00E42B52"/>
    <w:rsid w:val="00E52BEE"/>
    <w:rsid w:val="00E65E7D"/>
    <w:rsid w:val="00E736A2"/>
    <w:rsid w:val="00E738AA"/>
    <w:rsid w:val="00E82ACD"/>
    <w:rsid w:val="00E8313D"/>
    <w:rsid w:val="00E84DE7"/>
    <w:rsid w:val="00E941DC"/>
    <w:rsid w:val="00E97B01"/>
    <w:rsid w:val="00EB076F"/>
    <w:rsid w:val="00EB624B"/>
    <w:rsid w:val="00EB76A9"/>
    <w:rsid w:val="00EC17F5"/>
    <w:rsid w:val="00EC28F0"/>
    <w:rsid w:val="00EC6335"/>
    <w:rsid w:val="00ED1AA6"/>
    <w:rsid w:val="00ED5157"/>
    <w:rsid w:val="00ED5E43"/>
    <w:rsid w:val="00EE0F25"/>
    <w:rsid w:val="00EE6217"/>
    <w:rsid w:val="00EE703B"/>
    <w:rsid w:val="00F13A53"/>
    <w:rsid w:val="00F144AA"/>
    <w:rsid w:val="00F200A4"/>
    <w:rsid w:val="00F27423"/>
    <w:rsid w:val="00F33076"/>
    <w:rsid w:val="00F40896"/>
    <w:rsid w:val="00F42DCC"/>
    <w:rsid w:val="00F513F6"/>
    <w:rsid w:val="00F64528"/>
    <w:rsid w:val="00F706BB"/>
    <w:rsid w:val="00F74681"/>
    <w:rsid w:val="00F7739C"/>
    <w:rsid w:val="00F96203"/>
    <w:rsid w:val="00F97B51"/>
    <w:rsid w:val="00FB1545"/>
    <w:rsid w:val="00FC65DF"/>
    <w:rsid w:val="00FC6A58"/>
    <w:rsid w:val="00FD185D"/>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D6857"/>
  <w15:docId w15:val="{1A0608F8-BDEE-4478-A513-F63F0891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66438"/>
    <w:pPr>
      <w:keepNext/>
      <w:keepLines/>
      <w:spacing w:before="4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66438"/>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customStyle="1" w:styleId="PlainTable11">
    <w:name w:val="Plain Table 1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 w:type="character" w:styleId="CommentReference">
    <w:name w:val="annotation reference"/>
    <w:basedOn w:val="DefaultParagraphFont"/>
    <w:uiPriority w:val="99"/>
    <w:semiHidden/>
    <w:unhideWhenUsed/>
    <w:rsid w:val="00FC6A58"/>
    <w:rPr>
      <w:sz w:val="16"/>
      <w:szCs w:val="16"/>
    </w:rPr>
  </w:style>
  <w:style w:type="paragraph" w:styleId="CommentText">
    <w:name w:val="annotation text"/>
    <w:basedOn w:val="Normal"/>
    <w:link w:val="CommentTextChar"/>
    <w:uiPriority w:val="99"/>
    <w:unhideWhenUsed/>
    <w:rsid w:val="00FC6A58"/>
    <w:pPr>
      <w:spacing w:line="240" w:lineRule="auto"/>
    </w:pPr>
    <w:rPr>
      <w:sz w:val="20"/>
      <w:szCs w:val="20"/>
    </w:rPr>
  </w:style>
  <w:style w:type="character" w:customStyle="1" w:styleId="CommentTextChar">
    <w:name w:val="Comment Text Char"/>
    <w:basedOn w:val="DefaultParagraphFont"/>
    <w:link w:val="CommentText"/>
    <w:uiPriority w:val="99"/>
    <w:rsid w:val="00FC6A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6A58"/>
    <w:rPr>
      <w:b/>
      <w:bCs/>
    </w:rPr>
  </w:style>
  <w:style w:type="character" w:customStyle="1" w:styleId="CommentSubjectChar">
    <w:name w:val="Comment Subject Char"/>
    <w:basedOn w:val="CommentTextChar"/>
    <w:link w:val="CommentSubject"/>
    <w:uiPriority w:val="99"/>
    <w:semiHidden/>
    <w:rsid w:val="00FC6A58"/>
    <w:rPr>
      <w:rFonts w:ascii="Times New Roman" w:hAnsi="Times New Roman"/>
      <w:b/>
      <w:bCs/>
      <w:sz w:val="20"/>
      <w:szCs w:val="20"/>
    </w:rPr>
  </w:style>
  <w:style w:type="paragraph" w:styleId="BalloonText">
    <w:name w:val="Balloon Text"/>
    <w:basedOn w:val="Normal"/>
    <w:link w:val="BalloonTextChar"/>
    <w:uiPriority w:val="99"/>
    <w:semiHidden/>
    <w:unhideWhenUsed/>
    <w:rsid w:val="00FC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A58"/>
    <w:rPr>
      <w:rFonts w:ascii="Segoe UI" w:hAnsi="Segoe UI" w:cs="Segoe UI"/>
      <w:sz w:val="18"/>
      <w:szCs w:val="18"/>
    </w:rPr>
  </w:style>
  <w:style w:type="table" w:styleId="TableGrid">
    <w:name w:val="Table Grid"/>
    <w:basedOn w:val="TableNormal"/>
    <w:uiPriority w:val="39"/>
    <w:rsid w:val="002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99"/>
    <w:rsid w:val="002F1C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30FF6"/>
    <w:pPr>
      <w:ind w:left="720"/>
      <w:contextualSpacing/>
    </w:pPr>
  </w:style>
  <w:style w:type="character" w:styleId="Hyperlink">
    <w:name w:val="Hyperlink"/>
    <w:basedOn w:val="DefaultParagraphFont"/>
    <w:uiPriority w:val="99"/>
    <w:unhideWhenUsed/>
    <w:rsid w:val="006F4646"/>
    <w:rPr>
      <w:color w:val="0563C1" w:themeColor="hyperlink"/>
      <w:u w:val="single"/>
    </w:rPr>
  </w:style>
  <w:style w:type="paragraph" w:styleId="Title">
    <w:name w:val="Title"/>
    <w:basedOn w:val="Normal"/>
    <w:next w:val="Normal"/>
    <w:link w:val="TitleChar"/>
    <w:uiPriority w:val="10"/>
    <w:qFormat/>
    <w:rsid w:val="006F4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6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3265A"/>
    <w:rPr>
      <w:color w:val="954F72" w:themeColor="followedHyperlink"/>
      <w:u w:val="single"/>
    </w:rPr>
  </w:style>
  <w:style w:type="paragraph" w:styleId="Header">
    <w:name w:val="header"/>
    <w:basedOn w:val="Normal"/>
    <w:link w:val="HeaderChar"/>
    <w:uiPriority w:val="99"/>
    <w:unhideWhenUsed/>
    <w:rsid w:val="00E6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E7D"/>
    <w:rPr>
      <w:rFonts w:ascii="Times New Roman" w:hAnsi="Times New Roman"/>
      <w:sz w:val="24"/>
    </w:rPr>
  </w:style>
  <w:style w:type="paragraph" w:styleId="Footer">
    <w:name w:val="footer"/>
    <w:basedOn w:val="Normal"/>
    <w:link w:val="FooterChar"/>
    <w:uiPriority w:val="99"/>
    <w:unhideWhenUsed/>
    <w:rsid w:val="00E6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E7D"/>
    <w:rPr>
      <w:rFonts w:ascii="Times New Roman" w:hAnsi="Times New Roman"/>
      <w:sz w:val="24"/>
    </w:rPr>
  </w:style>
  <w:style w:type="character" w:customStyle="1" w:styleId="Mention1">
    <w:name w:val="Mention1"/>
    <w:basedOn w:val="DefaultParagraphFont"/>
    <w:uiPriority w:val="99"/>
    <w:semiHidden/>
    <w:unhideWhenUsed/>
    <w:rsid w:val="00D7519D"/>
    <w:rPr>
      <w:color w:val="2B579A"/>
      <w:shd w:val="clear" w:color="auto" w:fill="E6E6E6"/>
    </w:rPr>
  </w:style>
  <w:style w:type="character" w:customStyle="1" w:styleId="font271">
    <w:name w:val="font271"/>
    <w:basedOn w:val="DefaultParagraphFont"/>
    <w:rsid w:val="00853598"/>
    <w:rPr>
      <w:rFonts w:ascii="Calibri" w:hAnsi="Calibri" w:cs="Calibri" w:hint="default"/>
      <w:b/>
      <w:bCs/>
      <w:i/>
      <w:iCs/>
      <w:strike w:val="0"/>
      <w:dstrike w:val="0"/>
      <w:color w:val="000000"/>
      <w:sz w:val="20"/>
      <w:szCs w:val="20"/>
      <w:u w:val="none"/>
      <w:effect w:val="none"/>
    </w:rPr>
  </w:style>
  <w:style w:type="character" w:customStyle="1" w:styleId="font281">
    <w:name w:val="font281"/>
    <w:basedOn w:val="DefaultParagraphFont"/>
    <w:rsid w:val="00853598"/>
    <w:rPr>
      <w:rFonts w:ascii="Calibri" w:hAnsi="Calibri" w:cs="Calibri" w:hint="default"/>
      <w:b/>
      <w:bCs/>
      <w:i/>
      <w:iCs/>
      <w:strike w:val="0"/>
      <w:dstrike w:val="0"/>
      <w:color w:val="00000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773">
      <w:bodyDiv w:val="1"/>
      <w:marLeft w:val="0"/>
      <w:marRight w:val="0"/>
      <w:marTop w:val="0"/>
      <w:marBottom w:val="0"/>
      <w:divBdr>
        <w:top w:val="none" w:sz="0" w:space="0" w:color="auto"/>
        <w:left w:val="none" w:sz="0" w:space="0" w:color="auto"/>
        <w:bottom w:val="none" w:sz="0" w:space="0" w:color="auto"/>
        <w:right w:val="none" w:sz="0" w:space="0" w:color="auto"/>
      </w:divBdr>
    </w:div>
    <w:div w:id="56558951">
      <w:bodyDiv w:val="1"/>
      <w:marLeft w:val="0"/>
      <w:marRight w:val="0"/>
      <w:marTop w:val="0"/>
      <w:marBottom w:val="0"/>
      <w:divBdr>
        <w:top w:val="none" w:sz="0" w:space="0" w:color="auto"/>
        <w:left w:val="none" w:sz="0" w:space="0" w:color="auto"/>
        <w:bottom w:val="none" w:sz="0" w:space="0" w:color="auto"/>
        <w:right w:val="none" w:sz="0" w:space="0" w:color="auto"/>
      </w:divBdr>
    </w:div>
    <w:div w:id="128285437">
      <w:bodyDiv w:val="1"/>
      <w:marLeft w:val="0"/>
      <w:marRight w:val="0"/>
      <w:marTop w:val="0"/>
      <w:marBottom w:val="0"/>
      <w:divBdr>
        <w:top w:val="none" w:sz="0" w:space="0" w:color="auto"/>
        <w:left w:val="none" w:sz="0" w:space="0" w:color="auto"/>
        <w:bottom w:val="none" w:sz="0" w:space="0" w:color="auto"/>
        <w:right w:val="none" w:sz="0" w:space="0" w:color="auto"/>
      </w:divBdr>
    </w:div>
    <w:div w:id="164134563">
      <w:bodyDiv w:val="1"/>
      <w:marLeft w:val="0"/>
      <w:marRight w:val="0"/>
      <w:marTop w:val="0"/>
      <w:marBottom w:val="0"/>
      <w:divBdr>
        <w:top w:val="none" w:sz="0" w:space="0" w:color="auto"/>
        <w:left w:val="none" w:sz="0" w:space="0" w:color="auto"/>
        <w:bottom w:val="none" w:sz="0" w:space="0" w:color="auto"/>
        <w:right w:val="none" w:sz="0" w:space="0" w:color="auto"/>
      </w:divBdr>
    </w:div>
    <w:div w:id="273637384">
      <w:bodyDiv w:val="1"/>
      <w:marLeft w:val="0"/>
      <w:marRight w:val="0"/>
      <w:marTop w:val="0"/>
      <w:marBottom w:val="0"/>
      <w:divBdr>
        <w:top w:val="none" w:sz="0" w:space="0" w:color="auto"/>
        <w:left w:val="none" w:sz="0" w:space="0" w:color="auto"/>
        <w:bottom w:val="none" w:sz="0" w:space="0" w:color="auto"/>
        <w:right w:val="none" w:sz="0" w:space="0" w:color="auto"/>
      </w:divBdr>
    </w:div>
    <w:div w:id="384527243">
      <w:bodyDiv w:val="1"/>
      <w:marLeft w:val="0"/>
      <w:marRight w:val="0"/>
      <w:marTop w:val="0"/>
      <w:marBottom w:val="0"/>
      <w:divBdr>
        <w:top w:val="none" w:sz="0" w:space="0" w:color="auto"/>
        <w:left w:val="none" w:sz="0" w:space="0" w:color="auto"/>
        <w:bottom w:val="none" w:sz="0" w:space="0" w:color="auto"/>
        <w:right w:val="none" w:sz="0" w:space="0" w:color="auto"/>
      </w:divBdr>
    </w:div>
    <w:div w:id="594746034">
      <w:bodyDiv w:val="1"/>
      <w:marLeft w:val="0"/>
      <w:marRight w:val="0"/>
      <w:marTop w:val="0"/>
      <w:marBottom w:val="0"/>
      <w:divBdr>
        <w:top w:val="none" w:sz="0" w:space="0" w:color="auto"/>
        <w:left w:val="none" w:sz="0" w:space="0" w:color="auto"/>
        <w:bottom w:val="none" w:sz="0" w:space="0" w:color="auto"/>
        <w:right w:val="none" w:sz="0" w:space="0" w:color="auto"/>
      </w:divBdr>
    </w:div>
    <w:div w:id="740063945">
      <w:bodyDiv w:val="1"/>
      <w:marLeft w:val="0"/>
      <w:marRight w:val="0"/>
      <w:marTop w:val="0"/>
      <w:marBottom w:val="0"/>
      <w:divBdr>
        <w:top w:val="none" w:sz="0" w:space="0" w:color="auto"/>
        <w:left w:val="none" w:sz="0" w:space="0" w:color="auto"/>
        <w:bottom w:val="none" w:sz="0" w:space="0" w:color="auto"/>
        <w:right w:val="none" w:sz="0" w:space="0" w:color="auto"/>
      </w:divBdr>
    </w:div>
    <w:div w:id="954868379">
      <w:bodyDiv w:val="1"/>
      <w:marLeft w:val="0"/>
      <w:marRight w:val="0"/>
      <w:marTop w:val="0"/>
      <w:marBottom w:val="0"/>
      <w:divBdr>
        <w:top w:val="none" w:sz="0" w:space="0" w:color="auto"/>
        <w:left w:val="none" w:sz="0" w:space="0" w:color="auto"/>
        <w:bottom w:val="none" w:sz="0" w:space="0" w:color="auto"/>
        <w:right w:val="none" w:sz="0" w:space="0" w:color="auto"/>
      </w:divBdr>
    </w:div>
    <w:div w:id="1004237587">
      <w:bodyDiv w:val="1"/>
      <w:marLeft w:val="0"/>
      <w:marRight w:val="0"/>
      <w:marTop w:val="0"/>
      <w:marBottom w:val="0"/>
      <w:divBdr>
        <w:top w:val="none" w:sz="0" w:space="0" w:color="auto"/>
        <w:left w:val="none" w:sz="0" w:space="0" w:color="auto"/>
        <w:bottom w:val="none" w:sz="0" w:space="0" w:color="auto"/>
        <w:right w:val="none" w:sz="0" w:space="0" w:color="auto"/>
      </w:divBdr>
    </w:div>
    <w:div w:id="1074670118">
      <w:bodyDiv w:val="1"/>
      <w:marLeft w:val="0"/>
      <w:marRight w:val="0"/>
      <w:marTop w:val="0"/>
      <w:marBottom w:val="0"/>
      <w:divBdr>
        <w:top w:val="none" w:sz="0" w:space="0" w:color="auto"/>
        <w:left w:val="none" w:sz="0" w:space="0" w:color="auto"/>
        <w:bottom w:val="none" w:sz="0" w:space="0" w:color="auto"/>
        <w:right w:val="none" w:sz="0" w:space="0" w:color="auto"/>
      </w:divBdr>
    </w:div>
    <w:div w:id="1367413559">
      <w:bodyDiv w:val="1"/>
      <w:marLeft w:val="0"/>
      <w:marRight w:val="0"/>
      <w:marTop w:val="0"/>
      <w:marBottom w:val="0"/>
      <w:divBdr>
        <w:top w:val="none" w:sz="0" w:space="0" w:color="auto"/>
        <w:left w:val="none" w:sz="0" w:space="0" w:color="auto"/>
        <w:bottom w:val="none" w:sz="0" w:space="0" w:color="auto"/>
        <w:right w:val="none" w:sz="0" w:space="0" w:color="auto"/>
      </w:divBdr>
      <w:divsChild>
        <w:div w:id="825170749">
          <w:marLeft w:val="0"/>
          <w:marRight w:val="0"/>
          <w:marTop w:val="0"/>
          <w:marBottom w:val="0"/>
          <w:divBdr>
            <w:top w:val="none" w:sz="0" w:space="0" w:color="auto"/>
            <w:left w:val="none" w:sz="0" w:space="0" w:color="auto"/>
            <w:bottom w:val="none" w:sz="0" w:space="0" w:color="auto"/>
            <w:right w:val="none" w:sz="0" w:space="0" w:color="auto"/>
          </w:divBdr>
        </w:div>
        <w:div w:id="101926825">
          <w:marLeft w:val="0"/>
          <w:marRight w:val="0"/>
          <w:marTop w:val="0"/>
          <w:marBottom w:val="0"/>
          <w:divBdr>
            <w:top w:val="none" w:sz="0" w:space="0" w:color="auto"/>
            <w:left w:val="none" w:sz="0" w:space="0" w:color="auto"/>
            <w:bottom w:val="none" w:sz="0" w:space="0" w:color="auto"/>
            <w:right w:val="none" w:sz="0" w:space="0" w:color="auto"/>
          </w:divBdr>
        </w:div>
        <w:div w:id="989283433">
          <w:marLeft w:val="0"/>
          <w:marRight w:val="0"/>
          <w:marTop w:val="0"/>
          <w:marBottom w:val="0"/>
          <w:divBdr>
            <w:top w:val="none" w:sz="0" w:space="0" w:color="auto"/>
            <w:left w:val="none" w:sz="0" w:space="0" w:color="auto"/>
            <w:bottom w:val="none" w:sz="0" w:space="0" w:color="auto"/>
            <w:right w:val="none" w:sz="0" w:space="0" w:color="auto"/>
          </w:divBdr>
        </w:div>
        <w:div w:id="150872114">
          <w:marLeft w:val="0"/>
          <w:marRight w:val="0"/>
          <w:marTop w:val="0"/>
          <w:marBottom w:val="0"/>
          <w:divBdr>
            <w:top w:val="none" w:sz="0" w:space="0" w:color="auto"/>
            <w:left w:val="none" w:sz="0" w:space="0" w:color="auto"/>
            <w:bottom w:val="none" w:sz="0" w:space="0" w:color="auto"/>
            <w:right w:val="none" w:sz="0" w:space="0" w:color="auto"/>
          </w:divBdr>
        </w:div>
        <w:div w:id="876282841">
          <w:marLeft w:val="0"/>
          <w:marRight w:val="0"/>
          <w:marTop w:val="0"/>
          <w:marBottom w:val="0"/>
          <w:divBdr>
            <w:top w:val="none" w:sz="0" w:space="0" w:color="auto"/>
            <w:left w:val="none" w:sz="0" w:space="0" w:color="auto"/>
            <w:bottom w:val="none" w:sz="0" w:space="0" w:color="auto"/>
            <w:right w:val="none" w:sz="0" w:space="0" w:color="auto"/>
          </w:divBdr>
        </w:div>
        <w:div w:id="320351627">
          <w:marLeft w:val="0"/>
          <w:marRight w:val="0"/>
          <w:marTop w:val="0"/>
          <w:marBottom w:val="0"/>
          <w:divBdr>
            <w:top w:val="none" w:sz="0" w:space="0" w:color="auto"/>
            <w:left w:val="none" w:sz="0" w:space="0" w:color="auto"/>
            <w:bottom w:val="none" w:sz="0" w:space="0" w:color="auto"/>
            <w:right w:val="none" w:sz="0" w:space="0" w:color="auto"/>
          </w:divBdr>
        </w:div>
        <w:div w:id="1353725359">
          <w:marLeft w:val="0"/>
          <w:marRight w:val="0"/>
          <w:marTop w:val="0"/>
          <w:marBottom w:val="0"/>
          <w:divBdr>
            <w:top w:val="none" w:sz="0" w:space="0" w:color="auto"/>
            <w:left w:val="none" w:sz="0" w:space="0" w:color="auto"/>
            <w:bottom w:val="none" w:sz="0" w:space="0" w:color="auto"/>
            <w:right w:val="none" w:sz="0" w:space="0" w:color="auto"/>
          </w:divBdr>
        </w:div>
        <w:div w:id="583340869">
          <w:marLeft w:val="0"/>
          <w:marRight w:val="0"/>
          <w:marTop w:val="0"/>
          <w:marBottom w:val="0"/>
          <w:divBdr>
            <w:top w:val="none" w:sz="0" w:space="0" w:color="auto"/>
            <w:left w:val="none" w:sz="0" w:space="0" w:color="auto"/>
            <w:bottom w:val="none" w:sz="0" w:space="0" w:color="auto"/>
            <w:right w:val="none" w:sz="0" w:space="0" w:color="auto"/>
          </w:divBdr>
        </w:div>
        <w:div w:id="1433629231">
          <w:marLeft w:val="0"/>
          <w:marRight w:val="0"/>
          <w:marTop w:val="0"/>
          <w:marBottom w:val="0"/>
          <w:divBdr>
            <w:top w:val="none" w:sz="0" w:space="0" w:color="auto"/>
            <w:left w:val="none" w:sz="0" w:space="0" w:color="auto"/>
            <w:bottom w:val="none" w:sz="0" w:space="0" w:color="auto"/>
            <w:right w:val="none" w:sz="0" w:space="0" w:color="auto"/>
          </w:divBdr>
        </w:div>
        <w:div w:id="799495019">
          <w:marLeft w:val="0"/>
          <w:marRight w:val="0"/>
          <w:marTop w:val="0"/>
          <w:marBottom w:val="0"/>
          <w:divBdr>
            <w:top w:val="none" w:sz="0" w:space="0" w:color="auto"/>
            <w:left w:val="none" w:sz="0" w:space="0" w:color="auto"/>
            <w:bottom w:val="none" w:sz="0" w:space="0" w:color="auto"/>
            <w:right w:val="none" w:sz="0" w:space="0" w:color="auto"/>
          </w:divBdr>
        </w:div>
        <w:div w:id="1642073890">
          <w:marLeft w:val="0"/>
          <w:marRight w:val="0"/>
          <w:marTop w:val="0"/>
          <w:marBottom w:val="0"/>
          <w:divBdr>
            <w:top w:val="none" w:sz="0" w:space="0" w:color="auto"/>
            <w:left w:val="none" w:sz="0" w:space="0" w:color="auto"/>
            <w:bottom w:val="none" w:sz="0" w:space="0" w:color="auto"/>
            <w:right w:val="none" w:sz="0" w:space="0" w:color="auto"/>
          </w:divBdr>
        </w:div>
        <w:div w:id="382295982">
          <w:marLeft w:val="0"/>
          <w:marRight w:val="0"/>
          <w:marTop w:val="0"/>
          <w:marBottom w:val="0"/>
          <w:divBdr>
            <w:top w:val="none" w:sz="0" w:space="0" w:color="auto"/>
            <w:left w:val="none" w:sz="0" w:space="0" w:color="auto"/>
            <w:bottom w:val="none" w:sz="0" w:space="0" w:color="auto"/>
            <w:right w:val="none" w:sz="0" w:space="0" w:color="auto"/>
          </w:divBdr>
        </w:div>
        <w:div w:id="1299457591">
          <w:marLeft w:val="0"/>
          <w:marRight w:val="0"/>
          <w:marTop w:val="0"/>
          <w:marBottom w:val="0"/>
          <w:divBdr>
            <w:top w:val="none" w:sz="0" w:space="0" w:color="auto"/>
            <w:left w:val="none" w:sz="0" w:space="0" w:color="auto"/>
            <w:bottom w:val="none" w:sz="0" w:space="0" w:color="auto"/>
            <w:right w:val="none" w:sz="0" w:space="0" w:color="auto"/>
          </w:divBdr>
        </w:div>
        <w:div w:id="699277560">
          <w:marLeft w:val="0"/>
          <w:marRight w:val="0"/>
          <w:marTop w:val="0"/>
          <w:marBottom w:val="0"/>
          <w:divBdr>
            <w:top w:val="none" w:sz="0" w:space="0" w:color="auto"/>
            <w:left w:val="none" w:sz="0" w:space="0" w:color="auto"/>
            <w:bottom w:val="none" w:sz="0" w:space="0" w:color="auto"/>
            <w:right w:val="none" w:sz="0" w:space="0" w:color="auto"/>
          </w:divBdr>
        </w:div>
        <w:div w:id="1469349602">
          <w:marLeft w:val="0"/>
          <w:marRight w:val="0"/>
          <w:marTop w:val="0"/>
          <w:marBottom w:val="0"/>
          <w:divBdr>
            <w:top w:val="none" w:sz="0" w:space="0" w:color="auto"/>
            <w:left w:val="none" w:sz="0" w:space="0" w:color="auto"/>
            <w:bottom w:val="none" w:sz="0" w:space="0" w:color="auto"/>
            <w:right w:val="none" w:sz="0" w:space="0" w:color="auto"/>
          </w:divBdr>
        </w:div>
        <w:div w:id="1318073660">
          <w:marLeft w:val="0"/>
          <w:marRight w:val="0"/>
          <w:marTop w:val="0"/>
          <w:marBottom w:val="0"/>
          <w:divBdr>
            <w:top w:val="none" w:sz="0" w:space="0" w:color="auto"/>
            <w:left w:val="none" w:sz="0" w:space="0" w:color="auto"/>
            <w:bottom w:val="none" w:sz="0" w:space="0" w:color="auto"/>
            <w:right w:val="none" w:sz="0" w:space="0" w:color="auto"/>
          </w:divBdr>
        </w:div>
      </w:divsChild>
    </w:div>
    <w:div w:id="1427733052">
      <w:bodyDiv w:val="1"/>
      <w:marLeft w:val="0"/>
      <w:marRight w:val="0"/>
      <w:marTop w:val="0"/>
      <w:marBottom w:val="0"/>
      <w:divBdr>
        <w:top w:val="none" w:sz="0" w:space="0" w:color="auto"/>
        <w:left w:val="none" w:sz="0" w:space="0" w:color="auto"/>
        <w:bottom w:val="none" w:sz="0" w:space="0" w:color="auto"/>
        <w:right w:val="none" w:sz="0" w:space="0" w:color="auto"/>
      </w:divBdr>
    </w:div>
    <w:div w:id="1527324785">
      <w:bodyDiv w:val="1"/>
      <w:marLeft w:val="0"/>
      <w:marRight w:val="0"/>
      <w:marTop w:val="0"/>
      <w:marBottom w:val="0"/>
      <w:divBdr>
        <w:top w:val="none" w:sz="0" w:space="0" w:color="auto"/>
        <w:left w:val="none" w:sz="0" w:space="0" w:color="auto"/>
        <w:bottom w:val="none" w:sz="0" w:space="0" w:color="auto"/>
        <w:right w:val="none" w:sz="0" w:space="0" w:color="auto"/>
      </w:divBdr>
    </w:div>
    <w:div w:id="1765105825">
      <w:bodyDiv w:val="1"/>
      <w:marLeft w:val="0"/>
      <w:marRight w:val="0"/>
      <w:marTop w:val="0"/>
      <w:marBottom w:val="0"/>
      <w:divBdr>
        <w:top w:val="none" w:sz="0" w:space="0" w:color="auto"/>
        <w:left w:val="none" w:sz="0" w:space="0" w:color="auto"/>
        <w:bottom w:val="none" w:sz="0" w:space="0" w:color="auto"/>
        <w:right w:val="none" w:sz="0" w:space="0" w:color="auto"/>
      </w:divBdr>
    </w:div>
    <w:div w:id="21101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cMahonLab/16STax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56AF5-6E87-4751-88D7-14F88D2A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41</Pages>
  <Words>37437</Words>
  <Characters>213392</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cp:revision>
  <dcterms:created xsi:type="dcterms:W3CDTF">2017-06-02T20:51:00Z</dcterms:created>
  <dcterms:modified xsi:type="dcterms:W3CDTF">2017-06-07T23:46:00Z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http://www.zotero.org/styles/american-society-for-microbiology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http://www.zotero.org/styles/american-society-for-microbiology</vt:lpwstr>
  </property>
  <property fmtid="{D5CDD505-2E9C-101B-9397-08002B2CF9AE}" pid="11" name="Mendeley Recent Style Name 3_1">
    <vt:lpwstr>American Society for Microbiology</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903e4f07-ef1e-39f0-a000-d1a2bff6bccf</vt:lpwstr>
  </property>
</Properties>
</file>